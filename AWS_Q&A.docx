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BE1" w:rsidRPr="00930BE1" w:rsidRDefault="00930BE1" w:rsidP="00930BE1">
      <w:pPr>
        <w:spacing w:after="240" w:line="240" w:lineRule="auto"/>
        <w:ind w:left="240"/>
        <w:outlineLvl w:val="2"/>
        <w:rPr>
          <w:ins w:id="0" w:author="Unknown"/>
          <w:rFonts w:ascii="Segoe UI" w:eastAsia="Times New Roman" w:hAnsi="Segoe UI" w:cs="Segoe UI"/>
          <w:b/>
          <w:bCs/>
          <w:color w:val="1F2328"/>
          <w:sz w:val="30"/>
          <w:szCs w:val="30"/>
          <w:bdr w:val="none" w:sz="0" w:space="0" w:color="auto" w:frame="1"/>
          <w:shd w:val="clear" w:color="auto" w:fill="FFFFFF"/>
        </w:rPr>
      </w:pPr>
      <w:ins w:id="1" w:author="Unknown">
        <w:r w:rsidRPr="00930BE1">
          <w:rPr>
            <w:rFonts w:ascii="Segoe UI" w:eastAsia="Times New Roman" w:hAnsi="Segoe UI" w:cs="Segoe UI"/>
            <w:b/>
            <w:bCs/>
            <w:color w:val="1F2328"/>
            <w:sz w:val="30"/>
            <w:szCs w:val="30"/>
            <w:bdr w:val="none" w:sz="0" w:space="0" w:color="auto" w:frame="1"/>
            <w:shd w:val="clear" w:color="auto" w:fill="FFFFFF"/>
          </w:rPr>
          <w:t xml:space="preserve">1. Question: Explain </w:t>
        </w:r>
        <w:proofErr w:type="gramStart"/>
        <w:r w:rsidRPr="00930BE1">
          <w:rPr>
            <w:rFonts w:ascii="Segoe UI" w:eastAsia="Times New Roman" w:hAnsi="Segoe UI" w:cs="Segoe UI"/>
            <w:b/>
            <w:bCs/>
            <w:color w:val="1F2328"/>
            <w:sz w:val="30"/>
            <w:szCs w:val="30"/>
            <w:bdr w:val="none" w:sz="0" w:space="0" w:color="auto" w:frame="1"/>
            <w:shd w:val="clear" w:color="auto" w:fill="FFFFFF"/>
          </w:rPr>
          <w:t>the concept of "</w:t>
        </w:r>
        <w:proofErr w:type="spellStart"/>
        <w:r w:rsidRPr="00930BE1">
          <w:rPr>
            <w:rFonts w:ascii="Segoe UI" w:eastAsia="Times New Roman" w:hAnsi="Segoe UI" w:cs="Segoe UI"/>
            <w:b/>
            <w:bCs/>
            <w:color w:val="1F2328"/>
            <w:sz w:val="30"/>
            <w:szCs w:val="30"/>
            <w:bdr w:val="none" w:sz="0" w:space="0" w:color="auto" w:frame="1"/>
            <w:shd w:val="clear" w:color="auto" w:fill="FFFFFF"/>
          </w:rPr>
          <w:t>GitOps</w:t>
        </w:r>
        <w:proofErr w:type="spellEnd"/>
        <w:r w:rsidRPr="00930BE1">
          <w:rPr>
            <w:rFonts w:ascii="Segoe UI" w:eastAsia="Times New Roman" w:hAnsi="Segoe UI" w:cs="Segoe UI"/>
            <w:b/>
            <w:bCs/>
            <w:color w:val="1F2328"/>
            <w:sz w:val="30"/>
            <w:szCs w:val="30"/>
            <w:bdr w:val="none" w:sz="0" w:space="0" w:color="auto" w:frame="1"/>
            <w:shd w:val="clear" w:color="auto" w:fill="FFFFFF"/>
          </w:rPr>
          <w:t>" and how it aligns with DevOps principles</w:t>
        </w:r>
        <w:proofErr w:type="gramEnd"/>
        <w:r w:rsidRPr="00930BE1">
          <w:rPr>
            <w:rFonts w:ascii="Segoe UI" w:eastAsia="Times New Roman" w:hAnsi="Segoe UI" w:cs="Segoe UI"/>
            <w:b/>
            <w:bCs/>
            <w:color w:val="1F2328"/>
            <w:sz w:val="30"/>
            <w:szCs w:val="30"/>
            <w:bdr w:val="none" w:sz="0" w:space="0" w:color="auto" w:frame="1"/>
            <w:shd w:val="clear" w:color="auto" w:fill="FFFFFF"/>
          </w:rPr>
          <w:t>.</w:t>
        </w:r>
      </w:ins>
    </w:p>
    <w:p w:rsidR="00930BE1" w:rsidRPr="00930BE1" w:rsidRDefault="00930BE1" w:rsidP="00930BE1">
      <w:pPr>
        <w:spacing w:after="240" w:line="240" w:lineRule="auto"/>
        <w:ind w:left="240"/>
        <w:rPr>
          <w:ins w:id="2" w:author="Unknown"/>
          <w:rFonts w:ascii="Segoe UI" w:eastAsia="Times New Roman" w:hAnsi="Segoe UI" w:cs="Segoe UI"/>
          <w:color w:val="1F2328"/>
          <w:sz w:val="24"/>
          <w:szCs w:val="24"/>
          <w:bdr w:val="none" w:sz="0" w:space="0" w:color="auto" w:frame="1"/>
          <w:shd w:val="clear" w:color="auto" w:fill="FFFFFF"/>
        </w:rPr>
      </w:pPr>
      <w:ins w:id="3" w:author="Unknown">
        <w:r w:rsidRPr="00930BE1">
          <w:rPr>
            <w:rFonts w:ascii="Segoe UI" w:eastAsia="Times New Roman" w:hAnsi="Segoe UI" w:cs="Segoe UI"/>
            <w:b/>
            <w:bCs/>
            <w:color w:val="1F2328"/>
            <w:sz w:val="24"/>
            <w:szCs w:val="24"/>
            <w:bdr w:val="none" w:sz="0" w:space="0" w:color="auto" w:frame="1"/>
            <w:shd w:val="clear" w:color="auto" w:fill="FFFFFF"/>
          </w:rPr>
          <w:t>Answer:</w:t>
        </w:r>
        <w:r w:rsidRPr="00930BE1">
          <w:rPr>
            <w:rFonts w:ascii="Segoe UI" w:eastAsia="Times New Roman" w:hAnsi="Segoe UI" w:cs="Segoe UI"/>
            <w:color w:val="1F2328"/>
            <w:sz w:val="24"/>
            <w:szCs w:val="24"/>
            <w:bdr w:val="none" w:sz="0" w:space="0" w:color="auto" w:frame="1"/>
            <w:shd w:val="clear" w:color="auto" w:fill="FFFFFF"/>
          </w:rPr>
          <w:t> </w:t>
        </w:r>
        <w:proofErr w:type="spellStart"/>
        <w:r w:rsidRPr="00930BE1">
          <w:rPr>
            <w:rFonts w:ascii="Segoe UI" w:eastAsia="Times New Roman" w:hAnsi="Segoe UI" w:cs="Segoe UI"/>
            <w:color w:val="1F2328"/>
            <w:sz w:val="24"/>
            <w:szCs w:val="24"/>
            <w:bdr w:val="none" w:sz="0" w:space="0" w:color="auto" w:frame="1"/>
            <w:shd w:val="clear" w:color="auto" w:fill="FFFFFF"/>
          </w:rPr>
          <w:t>GitOps</w:t>
        </w:r>
        <w:proofErr w:type="spellEnd"/>
        <w:r w:rsidRPr="00930BE1">
          <w:rPr>
            <w:rFonts w:ascii="Segoe UI" w:eastAsia="Times New Roman" w:hAnsi="Segoe UI" w:cs="Segoe UI"/>
            <w:color w:val="1F2328"/>
            <w:sz w:val="24"/>
            <w:szCs w:val="24"/>
            <w:bdr w:val="none" w:sz="0" w:space="0" w:color="auto" w:frame="1"/>
            <w:shd w:val="clear" w:color="auto" w:fill="FFFFFF"/>
          </w:rPr>
          <w:t xml:space="preserve"> is a DevOps practice that uses version control systems like </w:t>
        </w:r>
        <w:proofErr w:type="spellStart"/>
        <w:r w:rsidRPr="00930BE1">
          <w:rPr>
            <w:rFonts w:ascii="Segoe UI" w:eastAsia="Times New Roman" w:hAnsi="Segoe UI" w:cs="Segoe UI"/>
            <w:color w:val="1F2328"/>
            <w:sz w:val="24"/>
            <w:szCs w:val="24"/>
            <w:bdr w:val="none" w:sz="0" w:space="0" w:color="auto" w:frame="1"/>
            <w:shd w:val="clear" w:color="auto" w:fill="FFFFFF"/>
          </w:rPr>
          <w:t>Git</w:t>
        </w:r>
        <w:proofErr w:type="spellEnd"/>
        <w:r w:rsidRPr="00930BE1">
          <w:rPr>
            <w:rFonts w:ascii="Segoe UI" w:eastAsia="Times New Roman" w:hAnsi="Segoe UI" w:cs="Segoe UI"/>
            <w:color w:val="1F2328"/>
            <w:sz w:val="24"/>
            <w:szCs w:val="24"/>
            <w:bdr w:val="none" w:sz="0" w:space="0" w:color="auto" w:frame="1"/>
            <w:shd w:val="clear" w:color="auto" w:fill="FFFFFF"/>
          </w:rPr>
          <w:t xml:space="preserve"> to manage infrastructure and application configurations. All changes </w:t>
        </w:r>
        <w:proofErr w:type="gramStart"/>
        <w:r w:rsidRPr="00930BE1">
          <w:rPr>
            <w:rFonts w:ascii="Segoe UI" w:eastAsia="Times New Roman" w:hAnsi="Segoe UI" w:cs="Segoe UI"/>
            <w:color w:val="1F2328"/>
            <w:sz w:val="24"/>
            <w:szCs w:val="24"/>
            <w:bdr w:val="none" w:sz="0" w:space="0" w:color="auto" w:frame="1"/>
            <w:shd w:val="clear" w:color="auto" w:fill="FFFFFF"/>
          </w:rPr>
          <w:t>are made</w:t>
        </w:r>
        <w:proofErr w:type="gramEnd"/>
        <w:r w:rsidRPr="00930BE1">
          <w:rPr>
            <w:rFonts w:ascii="Segoe UI" w:eastAsia="Times New Roman" w:hAnsi="Segoe UI" w:cs="Segoe UI"/>
            <w:color w:val="1F2328"/>
            <w:sz w:val="24"/>
            <w:szCs w:val="24"/>
            <w:bdr w:val="none" w:sz="0" w:space="0" w:color="auto" w:frame="1"/>
            <w:shd w:val="clear" w:color="auto" w:fill="FFFFFF"/>
          </w:rPr>
          <w:t xml:space="preserve"> through pull requests, which triggers automated deployments. This approach promotes versioning, collaboration, and automation while maintaining a declarative, auditable infrastructure.</w:t>
        </w:r>
      </w:ins>
    </w:p>
    <w:p w:rsidR="00930BE1" w:rsidRPr="00930BE1" w:rsidRDefault="00930BE1" w:rsidP="00930BE1">
      <w:pPr>
        <w:spacing w:before="360" w:after="240" w:line="240" w:lineRule="auto"/>
        <w:ind w:left="240"/>
        <w:outlineLvl w:val="2"/>
        <w:rPr>
          <w:ins w:id="4" w:author="Unknown"/>
          <w:rFonts w:ascii="Segoe UI" w:eastAsia="Times New Roman" w:hAnsi="Segoe UI" w:cs="Segoe UI"/>
          <w:b/>
          <w:bCs/>
          <w:color w:val="1F2328"/>
          <w:sz w:val="30"/>
          <w:szCs w:val="30"/>
          <w:bdr w:val="none" w:sz="0" w:space="0" w:color="auto" w:frame="1"/>
          <w:shd w:val="clear" w:color="auto" w:fill="FFFFFF"/>
        </w:rPr>
      </w:pPr>
      <w:ins w:id="5" w:author="Unknown">
        <w:r w:rsidRPr="00930BE1">
          <w:rPr>
            <w:rFonts w:ascii="Segoe UI" w:eastAsia="Times New Roman" w:hAnsi="Segoe UI" w:cs="Segoe UI"/>
            <w:b/>
            <w:bCs/>
            <w:color w:val="1F2328"/>
            <w:sz w:val="30"/>
            <w:szCs w:val="30"/>
            <w:bdr w:val="none" w:sz="0" w:space="0" w:color="auto" w:frame="1"/>
            <w:shd w:val="clear" w:color="auto" w:fill="FFFFFF"/>
          </w:rPr>
          <w:t xml:space="preserve">2. Question: How does AWS </w:t>
        </w:r>
        <w:proofErr w:type="spellStart"/>
        <w:r w:rsidRPr="00930BE1">
          <w:rPr>
            <w:rFonts w:ascii="Segoe UI" w:eastAsia="Times New Roman" w:hAnsi="Segoe UI" w:cs="Segoe UI"/>
            <w:b/>
            <w:bCs/>
            <w:color w:val="1F2328"/>
            <w:sz w:val="30"/>
            <w:szCs w:val="30"/>
            <w:bdr w:val="none" w:sz="0" w:space="0" w:color="auto" w:frame="1"/>
            <w:shd w:val="clear" w:color="auto" w:fill="FFFFFF"/>
          </w:rPr>
          <w:t>CodeArtifact</w:t>
        </w:r>
        <w:proofErr w:type="spellEnd"/>
        <w:r w:rsidRPr="00930BE1">
          <w:rPr>
            <w:rFonts w:ascii="Segoe UI" w:eastAsia="Times New Roman" w:hAnsi="Segoe UI" w:cs="Segoe UI"/>
            <w:b/>
            <w:bCs/>
            <w:color w:val="1F2328"/>
            <w:sz w:val="30"/>
            <w:szCs w:val="30"/>
            <w:bdr w:val="none" w:sz="0" w:space="0" w:color="auto" w:frame="1"/>
            <w:shd w:val="clear" w:color="auto" w:fill="FFFFFF"/>
          </w:rPr>
          <w:t xml:space="preserve"> enhance dependency management in DevOps workflows?</w:t>
        </w:r>
      </w:ins>
    </w:p>
    <w:p w:rsidR="00930BE1" w:rsidRPr="00930BE1" w:rsidRDefault="00930BE1" w:rsidP="00930BE1">
      <w:pPr>
        <w:spacing w:after="240" w:line="240" w:lineRule="auto"/>
        <w:ind w:left="240"/>
        <w:rPr>
          <w:ins w:id="6" w:author="Unknown"/>
          <w:rFonts w:ascii="Segoe UI" w:eastAsia="Times New Roman" w:hAnsi="Segoe UI" w:cs="Segoe UI"/>
          <w:color w:val="1F2328"/>
          <w:sz w:val="24"/>
          <w:szCs w:val="24"/>
          <w:bdr w:val="none" w:sz="0" w:space="0" w:color="auto" w:frame="1"/>
          <w:shd w:val="clear" w:color="auto" w:fill="FFFFFF"/>
        </w:rPr>
      </w:pPr>
      <w:ins w:id="7" w:author="Unknown">
        <w:r w:rsidRPr="00930BE1">
          <w:rPr>
            <w:rFonts w:ascii="Segoe UI" w:eastAsia="Times New Roman" w:hAnsi="Segoe UI" w:cs="Segoe UI"/>
            <w:b/>
            <w:bCs/>
            <w:color w:val="1F2328"/>
            <w:sz w:val="24"/>
            <w:szCs w:val="24"/>
            <w:bdr w:val="none" w:sz="0" w:space="0" w:color="auto" w:frame="1"/>
            <w:shd w:val="clear" w:color="auto" w:fill="FFFFFF"/>
          </w:rPr>
          <w:t>Answer:</w:t>
        </w:r>
        <w:r w:rsidRPr="00930BE1">
          <w:rPr>
            <w:rFonts w:ascii="Segoe UI" w:eastAsia="Times New Roman" w:hAnsi="Segoe UI" w:cs="Segoe UI"/>
            <w:color w:val="1F2328"/>
            <w:sz w:val="24"/>
            <w:szCs w:val="24"/>
            <w:bdr w:val="none" w:sz="0" w:space="0" w:color="auto" w:frame="1"/>
            <w:shd w:val="clear" w:color="auto" w:fill="FFFFFF"/>
          </w:rPr>
          <w:t xml:space="preserve"> AWS </w:t>
        </w:r>
        <w:proofErr w:type="spellStart"/>
        <w:r w:rsidRPr="00930BE1">
          <w:rPr>
            <w:rFonts w:ascii="Segoe UI" w:eastAsia="Times New Roman" w:hAnsi="Segoe UI" w:cs="Segoe UI"/>
            <w:color w:val="1F2328"/>
            <w:sz w:val="24"/>
            <w:szCs w:val="24"/>
            <w:bdr w:val="none" w:sz="0" w:space="0" w:color="auto" w:frame="1"/>
            <w:shd w:val="clear" w:color="auto" w:fill="FFFFFF"/>
          </w:rPr>
          <w:t>CodeArtifact</w:t>
        </w:r>
        <w:proofErr w:type="spellEnd"/>
        <w:r w:rsidRPr="00930BE1">
          <w:rPr>
            <w:rFonts w:ascii="Segoe UI" w:eastAsia="Times New Roman" w:hAnsi="Segoe UI" w:cs="Segoe UI"/>
            <w:color w:val="1F2328"/>
            <w:sz w:val="24"/>
            <w:szCs w:val="24"/>
            <w:bdr w:val="none" w:sz="0" w:space="0" w:color="auto" w:frame="1"/>
            <w:shd w:val="clear" w:color="auto" w:fill="FFFFFF"/>
          </w:rPr>
          <w:t xml:space="preserve"> is a package management service that allows you to store, manage, and share software packages. It improves dependency management by centralizing artifact storage, ensuring consistency across projects, and enabling version control of packages, making it easier to manage dependencies in DevOps pipelines.</w:t>
        </w:r>
      </w:ins>
    </w:p>
    <w:p w:rsidR="00930BE1" w:rsidRPr="00930BE1" w:rsidRDefault="00930BE1" w:rsidP="00930BE1">
      <w:pPr>
        <w:spacing w:before="360" w:after="240" w:line="240" w:lineRule="auto"/>
        <w:ind w:left="240"/>
        <w:outlineLvl w:val="2"/>
        <w:rPr>
          <w:ins w:id="8" w:author="Unknown"/>
          <w:rFonts w:ascii="Segoe UI" w:eastAsia="Times New Roman" w:hAnsi="Segoe UI" w:cs="Segoe UI"/>
          <w:b/>
          <w:bCs/>
          <w:color w:val="1F2328"/>
          <w:sz w:val="30"/>
          <w:szCs w:val="30"/>
          <w:bdr w:val="none" w:sz="0" w:space="0" w:color="auto" w:frame="1"/>
          <w:shd w:val="clear" w:color="auto" w:fill="FFFFFF"/>
        </w:rPr>
      </w:pPr>
      <w:ins w:id="9" w:author="Unknown">
        <w:r w:rsidRPr="00930BE1">
          <w:rPr>
            <w:rFonts w:ascii="Segoe UI" w:eastAsia="Times New Roman" w:hAnsi="Segoe UI" w:cs="Segoe UI"/>
            <w:b/>
            <w:bCs/>
            <w:color w:val="1F2328"/>
            <w:sz w:val="30"/>
            <w:szCs w:val="30"/>
            <w:bdr w:val="none" w:sz="0" w:space="0" w:color="auto" w:frame="1"/>
            <w:shd w:val="clear" w:color="auto" w:fill="FFFFFF"/>
          </w:rPr>
          <w:t xml:space="preserve">3. Question: Describe the use of AWS </w:t>
        </w:r>
        <w:proofErr w:type="spellStart"/>
        <w:r w:rsidRPr="00930BE1">
          <w:rPr>
            <w:rFonts w:ascii="Segoe UI" w:eastAsia="Times New Roman" w:hAnsi="Segoe UI" w:cs="Segoe UI"/>
            <w:b/>
            <w:bCs/>
            <w:color w:val="1F2328"/>
            <w:sz w:val="30"/>
            <w:szCs w:val="30"/>
            <w:bdr w:val="none" w:sz="0" w:space="0" w:color="auto" w:frame="1"/>
            <w:shd w:val="clear" w:color="auto" w:fill="FFFFFF"/>
          </w:rPr>
          <w:t>CloudFormation</w:t>
        </w:r>
        <w:proofErr w:type="spellEnd"/>
        <w:r w:rsidRPr="00930BE1">
          <w:rPr>
            <w:rFonts w:ascii="Segoe UI" w:eastAsia="Times New Roman" w:hAnsi="Segoe UI" w:cs="Segoe UI"/>
            <w:b/>
            <w:bCs/>
            <w:color w:val="1F2328"/>
            <w:sz w:val="30"/>
            <w:szCs w:val="30"/>
            <w:bdr w:val="none" w:sz="0" w:space="0" w:color="auto" w:frame="1"/>
            <w:shd w:val="clear" w:color="auto" w:fill="FFFFFF"/>
          </w:rPr>
          <w:t xml:space="preserve"> Drift Detection and Remediation.</w:t>
        </w:r>
      </w:ins>
    </w:p>
    <w:p w:rsidR="00930BE1" w:rsidRPr="00930BE1" w:rsidRDefault="00930BE1" w:rsidP="00930BE1">
      <w:pPr>
        <w:spacing w:after="240" w:line="240" w:lineRule="auto"/>
        <w:ind w:left="240"/>
        <w:rPr>
          <w:ins w:id="10" w:author="Unknown"/>
          <w:rFonts w:ascii="Segoe UI" w:eastAsia="Times New Roman" w:hAnsi="Segoe UI" w:cs="Segoe UI"/>
          <w:color w:val="1F2328"/>
          <w:sz w:val="24"/>
          <w:szCs w:val="24"/>
          <w:bdr w:val="none" w:sz="0" w:space="0" w:color="auto" w:frame="1"/>
          <w:shd w:val="clear" w:color="auto" w:fill="FFFFFF"/>
        </w:rPr>
      </w:pPr>
      <w:ins w:id="11" w:author="Unknown">
        <w:r w:rsidRPr="00930BE1">
          <w:rPr>
            <w:rFonts w:ascii="Segoe UI" w:eastAsia="Times New Roman" w:hAnsi="Segoe UI" w:cs="Segoe UI"/>
            <w:b/>
            <w:bCs/>
            <w:color w:val="1F2328"/>
            <w:sz w:val="24"/>
            <w:szCs w:val="24"/>
            <w:bdr w:val="none" w:sz="0" w:space="0" w:color="auto" w:frame="1"/>
            <w:shd w:val="clear" w:color="auto" w:fill="FFFFFF"/>
          </w:rPr>
          <w:t>Answer:</w:t>
        </w:r>
        <w:r w:rsidRPr="00930BE1">
          <w:rPr>
            <w:rFonts w:ascii="Segoe UI" w:eastAsia="Times New Roman" w:hAnsi="Segoe UI" w:cs="Segoe UI"/>
            <w:color w:val="1F2328"/>
            <w:sz w:val="24"/>
            <w:szCs w:val="24"/>
            <w:bdr w:val="none" w:sz="0" w:space="0" w:color="auto" w:frame="1"/>
            <w:shd w:val="clear" w:color="auto" w:fill="FFFFFF"/>
          </w:rPr>
          <w:t xml:space="preserve"> AWS </w:t>
        </w:r>
        <w:proofErr w:type="spellStart"/>
        <w:r w:rsidRPr="00930BE1">
          <w:rPr>
            <w:rFonts w:ascii="Segoe UI" w:eastAsia="Times New Roman" w:hAnsi="Segoe UI" w:cs="Segoe UI"/>
            <w:color w:val="1F2328"/>
            <w:sz w:val="24"/>
            <w:szCs w:val="24"/>
            <w:bdr w:val="none" w:sz="0" w:space="0" w:color="auto" w:frame="1"/>
            <w:shd w:val="clear" w:color="auto" w:fill="FFFFFF"/>
          </w:rPr>
          <w:t>CloudFormation</w:t>
        </w:r>
        <w:proofErr w:type="spellEnd"/>
        <w:r w:rsidRPr="00930BE1">
          <w:rPr>
            <w:rFonts w:ascii="Segoe UI" w:eastAsia="Times New Roman" w:hAnsi="Segoe UI" w:cs="Segoe UI"/>
            <w:color w:val="1F2328"/>
            <w:sz w:val="24"/>
            <w:szCs w:val="24"/>
            <w:bdr w:val="none" w:sz="0" w:space="0" w:color="auto" w:frame="1"/>
            <w:shd w:val="clear" w:color="auto" w:fill="FFFFFF"/>
          </w:rPr>
          <w:t xml:space="preserve"> Drift Detection helps identify differences between the deployed stack and the expected stack configuration. When drift </w:t>
        </w:r>
        <w:proofErr w:type="gramStart"/>
        <w:r w:rsidRPr="00930BE1">
          <w:rPr>
            <w:rFonts w:ascii="Segoe UI" w:eastAsia="Times New Roman" w:hAnsi="Segoe UI" w:cs="Segoe UI"/>
            <w:color w:val="1F2328"/>
            <w:sz w:val="24"/>
            <w:szCs w:val="24"/>
            <w:bdr w:val="none" w:sz="0" w:space="0" w:color="auto" w:frame="1"/>
            <w:shd w:val="clear" w:color="auto" w:fill="FFFFFF"/>
          </w:rPr>
          <w:t>is detected</w:t>
        </w:r>
        <w:proofErr w:type="gramEnd"/>
        <w:r w:rsidRPr="00930BE1">
          <w:rPr>
            <w:rFonts w:ascii="Segoe UI" w:eastAsia="Times New Roman" w:hAnsi="Segoe UI" w:cs="Segoe UI"/>
            <w:color w:val="1F2328"/>
            <w:sz w:val="24"/>
            <w:szCs w:val="24"/>
            <w:bdr w:val="none" w:sz="0" w:space="0" w:color="auto" w:frame="1"/>
            <w:shd w:val="clear" w:color="auto" w:fill="FFFFFF"/>
          </w:rPr>
          <w:t xml:space="preserve">, you can use </w:t>
        </w:r>
        <w:proofErr w:type="spellStart"/>
        <w:r w:rsidRPr="00930BE1">
          <w:rPr>
            <w:rFonts w:ascii="Segoe UI" w:eastAsia="Times New Roman" w:hAnsi="Segoe UI" w:cs="Segoe UI"/>
            <w:color w:val="1F2328"/>
            <w:sz w:val="24"/>
            <w:szCs w:val="24"/>
            <w:bdr w:val="none" w:sz="0" w:space="0" w:color="auto" w:frame="1"/>
            <w:shd w:val="clear" w:color="auto" w:fill="FFFFFF"/>
          </w:rPr>
          <w:t>CloudFormation</w:t>
        </w:r>
        <w:proofErr w:type="spellEnd"/>
        <w:r w:rsidRPr="00930BE1">
          <w:rPr>
            <w:rFonts w:ascii="Segoe UI" w:eastAsia="Times New Roman" w:hAnsi="Segoe UI" w:cs="Segoe UI"/>
            <w:color w:val="1F2328"/>
            <w:sz w:val="24"/>
            <w:szCs w:val="24"/>
            <w:bdr w:val="none" w:sz="0" w:space="0" w:color="auto" w:frame="1"/>
            <w:shd w:val="clear" w:color="auto" w:fill="FFFFFF"/>
          </w:rPr>
          <w:t xml:space="preserve"> </w:t>
        </w:r>
        <w:proofErr w:type="spellStart"/>
        <w:r w:rsidRPr="00930BE1">
          <w:rPr>
            <w:rFonts w:ascii="Segoe UI" w:eastAsia="Times New Roman" w:hAnsi="Segoe UI" w:cs="Segoe UI"/>
            <w:color w:val="1F2328"/>
            <w:sz w:val="24"/>
            <w:szCs w:val="24"/>
            <w:bdr w:val="none" w:sz="0" w:space="0" w:color="auto" w:frame="1"/>
            <w:shd w:val="clear" w:color="auto" w:fill="FFFFFF"/>
          </w:rPr>
          <w:t>StackSets</w:t>
        </w:r>
        <w:proofErr w:type="spellEnd"/>
        <w:r w:rsidRPr="00930BE1">
          <w:rPr>
            <w:rFonts w:ascii="Segoe UI" w:eastAsia="Times New Roman" w:hAnsi="Segoe UI" w:cs="Segoe UI"/>
            <w:color w:val="1F2328"/>
            <w:sz w:val="24"/>
            <w:szCs w:val="24"/>
            <w:bdr w:val="none" w:sz="0" w:space="0" w:color="auto" w:frame="1"/>
            <w:shd w:val="clear" w:color="auto" w:fill="FFFFFF"/>
          </w:rPr>
          <w:t xml:space="preserve"> to automatically remediate drift across multiple accounts and regions, ensuring consistent infrastructure configurations.</w:t>
        </w:r>
      </w:ins>
    </w:p>
    <w:p w:rsidR="00930BE1" w:rsidRPr="00930BE1" w:rsidRDefault="00930BE1" w:rsidP="00930BE1">
      <w:pPr>
        <w:spacing w:before="360" w:after="240" w:line="240" w:lineRule="auto"/>
        <w:ind w:left="240"/>
        <w:outlineLvl w:val="2"/>
        <w:rPr>
          <w:ins w:id="12" w:author="Unknown"/>
          <w:rFonts w:ascii="Segoe UI" w:eastAsia="Times New Roman" w:hAnsi="Segoe UI" w:cs="Segoe UI"/>
          <w:b/>
          <w:bCs/>
          <w:color w:val="1F2328"/>
          <w:sz w:val="30"/>
          <w:szCs w:val="30"/>
          <w:bdr w:val="none" w:sz="0" w:space="0" w:color="auto" w:frame="1"/>
          <w:shd w:val="clear" w:color="auto" w:fill="FFFFFF"/>
        </w:rPr>
      </w:pPr>
      <w:ins w:id="13" w:author="Unknown">
        <w:r w:rsidRPr="00930BE1">
          <w:rPr>
            <w:rFonts w:ascii="Segoe UI" w:eastAsia="Times New Roman" w:hAnsi="Segoe UI" w:cs="Segoe UI"/>
            <w:b/>
            <w:bCs/>
            <w:color w:val="1F2328"/>
            <w:sz w:val="30"/>
            <w:szCs w:val="30"/>
            <w:bdr w:val="none" w:sz="0" w:space="0" w:color="auto" w:frame="1"/>
            <w:shd w:val="clear" w:color="auto" w:fill="FFFFFF"/>
          </w:rPr>
          <w:t>4. Question: How can you implement Infrastructure as Code (</w:t>
        </w:r>
        <w:proofErr w:type="spellStart"/>
        <w:r w:rsidRPr="00930BE1">
          <w:rPr>
            <w:rFonts w:ascii="Segoe UI" w:eastAsia="Times New Roman" w:hAnsi="Segoe UI" w:cs="Segoe UI"/>
            <w:b/>
            <w:bCs/>
            <w:color w:val="1F2328"/>
            <w:sz w:val="30"/>
            <w:szCs w:val="30"/>
            <w:bdr w:val="none" w:sz="0" w:space="0" w:color="auto" w:frame="1"/>
            <w:shd w:val="clear" w:color="auto" w:fill="FFFFFF"/>
          </w:rPr>
          <w:t>IaC</w:t>
        </w:r>
        <w:proofErr w:type="spellEnd"/>
        <w:r w:rsidRPr="00930BE1">
          <w:rPr>
            <w:rFonts w:ascii="Segoe UI" w:eastAsia="Times New Roman" w:hAnsi="Segoe UI" w:cs="Segoe UI"/>
            <w:b/>
            <w:bCs/>
            <w:color w:val="1F2328"/>
            <w:sz w:val="30"/>
            <w:szCs w:val="30"/>
            <w:bdr w:val="none" w:sz="0" w:space="0" w:color="auto" w:frame="1"/>
            <w:shd w:val="clear" w:color="auto" w:fill="FFFFFF"/>
          </w:rPr>
          <w:t>) security scanning in AWS DevOps pipelines?</w:t>
        </w:r>
      </w:ins>
    </w:p>
    <w:p w:rsidR="00930BE1" w:rsidRPr="00930BE1" w:rsidRDefault="00930BE1" w:rsidP="00930BE1">
      <w:pPr>
        <w:spacing w:after="240" w:line="240" w:lineRule="auto"/>
        <w:ind w:left="240"/>
        <w:rPr>
          <w:ins w:id="14" w:author="Unknown"/>
          <w:rFonts w:ascii="Segoe UI" w:eastAsia="Times New Roman" w:hAnsi="Segoe UI" w:cs="Segoe UI"/>
          <w:color w:val="1F2328"/>
          <w:sz w:val="24"/>
          <w:szCs w:val="24"/>
          <w:bdr w:val="none" w:sz="0" w:space="0" w:color="auto" w:frame="1"/>
          <w:shd w:val="clear" w:color="auto" w:fill="FFFFFF"/>
        </w:rPr>
      </w:pPr>
      <w:ins w:id="15" w:author="Unknown">
        <w:r w:rsidRPr="00930BE1">
          <w:rPr>
            <w:rFonts w:ascii="Segoe UI" w:eastAsia="Times New Roman" w:hAnsi="Segoe UI" w:cs="Segoe UI"/>
            <w:b/>
            <w:bCs/>
            <w:color w:val="1F2328"/>
            <w:sz w:val="24"/>
            <w:szCs w:val="24"/>
            <w:bdr w:val="none" w:sz="0" w:space="0" w:color="auto" w:frame="1"/>
            <w:shd w:val="clear" w:color="auto" w:fill="FFFFFF"/>
          </w:rPr>
          <w:t>Answer:</w:t>
        </w:r>
        <w:r w:rsidRPr="00930BE1">
          <w:rPr>
            <w:rFonts w:ascii="Segoe UI" w:eastAsia="Times New Roman" w:hAnsi="Segoe UI" w:cs="Segoe UI"/>
            <w:color w:val="1F2328"/>
            <w:sz w:val="24"/>
            <w:szCs w:val="24"/>
            <w:bdr w:val="none" w:sz="0" w:space="0" w:color="auto" w:frame="1"/>
            <w:shd w:val="clear" w:color="auto" w:fill="FFFFFF"/>
          </w:rPr>
          <w:t xml:space="preserve"> You can use tools like AWS </w:t>
        </w:r>
        <w:proofErr w:type="spellStart"/>
        <w:r w:rsidRPr="00930BE1">
          <w:rPr>
            <w:rFonts w:ascii="Segoe UI" w:eastAsia="Times New Roman" w:hAnsi="Segoe UI" w:cs="Segoe UI"/>
            <w:color w:val="1F2328"/>
            <w:sz w:val="24"/>
            <w:szCs w:val="24"/>
            <w:bdr w:val="none" w:sz="0" w:space="0" w:color="auto" w:frame="1"/>
            <w:shd w:val="clear" w:color="auto" w:fill="FFFFFF"/>
          </w:rPr>
          <w:t>CloudFormation</w:t>
        </w:r>
        <w:proofErr w:type="spellEnd"/>
        <w:r w:rsidRPr="00930BE1">
          <w:rPr>
            <w:rFonts w:ascii="Segoe UI" w:eastAsia="Times New Roman" w:hAnsi="Segoe UI" w:cs="Segoe UI"/>
            <w:color w:val="1F2328"/>
            <w:sz w:val="24"/>
            <w:szCs w:val="24"/>
            <w:bdr w:val="none" w:sz="0" w:space="0" w:color="auto" w:frame="1"/>
            <w:shd w:val="clear" w:color="auto" w:fill="FFFFFF"/>
          </w:rPr>
          <w:t xml:space="preserve"> Guard, </w:t>
        </w:r>
        <w:proofErr w:type="spellStart"/>
        <w:r w:rsidRPr="00930BE1">
          <w:rPr>
            <w:rFonts w:ascii="Segoe UI" w:eastAsia="Times New Roman" w:hAnsi="Segoe UI" w:cs="Segoe UI"/>
            <w:color w:val="1F2328"/>
            <w:sz w:val="24"/>
            <w:szCs w:val="24"/>
            <w:bdr w:val="none" w:sz="0" w:space="0" w:color="auto" w:frame="1"/>
            <w:shd w:val="clear" w:color="auto" w:fill="FFFFFF"/>
          </w:rPr>
          <w:t>cfn</w:t>
        </w:r>
        <w:proofErr w:type="spellEnd"/>
        <w:r w:rsidRPr="00930BE1">
          <w:rPr>
            <w:rFonts w:ascii="Segoe UI" w:eastAsia="Times New Roman" w:hAnsi="Segoe UI" w:cs="Segoe UI"/>
            <w:color w:val="1F2328"/>
            <w:sz w:val="24"/>
            <w:szCs w:val="24"/>
            <w:bdr w:val="none" w:sz="0" w:space="0" w:color="auto" w:frame="1"/>
            <w:shd w:val="clear" w:color="auto" w:fill="FFFFFF"/>
          </w:rPr>
          <w:t xml:space="preserve">-nag, or open-source security scanners to analyze </w:t>
        </w:r>
        <w:proofErr w:type="spellStart"/>
        <w:r w:rsidRPr="00930BE1">
          <w:rPr>
            <w:rFonts w:ascii="Segoe UI" w:eastAsia="Times New Roman" w:hAnsi="Segoe UI" w:cs="Segoe UI"/>
            <w:color w:val="1F2328"/>
            <w:sz w:val="24"/>
            <w:szCs w:val="24"/>
            <w:bdr w:val="none" w:sz="0" w:space="0" w:color="auto" w:frame="1"/>
            <w:shd w:val="clear" w:color="auto" w:fill="FFFFFF"/>
          </w:rPr>
          <w:t>IaC</w:t>
        </w:r>
        <w:proofErr w:type="spellEnd"/>
        <w:r w:rsidRPr="00930BE1">
          <w:rPr>
            <w:rFonts w:ascii="Segoe UI" w:eastAsia="Times New Roman" w:hAnsi="Segoe UI" w:cs="Segoe UI"/>
            <w:color w:val="1F2328"/>
            <w:sz w:val="24"/>
            <w:szCs w:val="24"/>
            <w:bdr w:val="none" w:sz="0" w:space="0" w:color="auto" w:frame="1"/>
            <w:shd w:val="clear" w:color="auto" w:fill="FFFFFF"/>
          </w:rPr>
          <w:t xml:space="preserve"> templates for security vulnerabilities and compliance violations. By integrating these tools into DevOps pipelines, you can ensure that infrastructure code adheres to security best practices.</w:t>
        </w:r>
      </w:ins>
    </w:p>
    <w:p w:rsidR="00930BE1" w:rsidRPr="00930BE1" w:rsidRDefault="00930BE1" w:rsidP="00930BE1">
      <w:pPr>
        <w:spacing w:before="360" w:after="240" w:line="240" w:lineRule="auto"/>
        <w:ind w:left="240"/>
        <w:outlineLvl w:val="2"/>
        <w:rPr>
          <w:ins w:id="16" w:author="Unknown"/>
          <w:rFonts w:ascii="Segoe UI" w:eastAsia="Times New Roman" w:hAnsi="Segoe UI" w:cs="Segoe UI"/>
          <w:b/>
          <w:bCs/>
          <w:color w:val="1F2328"/>
          <w:sz w:val="30"/>
          <w:szCs w:val="30"/>
          <w:bdr w:val="none" w:sz="0" w:space="0" w:color="auto" w:frame="1"/>
          <w:shd w:val="clear" w:color="auto" w:fill="FFFFFF"/>
        </w:rPr>
      </w:pPr>
      <w:ins w:id="17" w:author="Unknown">
        <w:r w:rsidRPr="00930BE1">
          <w:rPr>
            <w:rFonts w:ascii="Segoe UI" w:eastAsia="Times New Roman" w:hAnsi="Segoe UI" w:cs="Segoe UI"/>
            <w:b/>
            <w:bCs/>
            <w:color w:val="1F2328"/>
            <w:sz w:val="30"/>
            <w:szCs w:val="30"/>
            <w:bdr w:val="none" w:sz="0" w:space="0" w:color="auto" w:frame="1"/>
            <w:shd w:val="clear" w:color="auto" w:fill="FFFFFF"/>
          </w:rPr>
          <w:t xml:space="preserve">5. Question: Explain the role of Amazon </w:t>
        </w:r>
        <w:proofErr w:type="spellStart"/>
        <w:r w:rsidRPr="00930BE1">
          <w:rPr>
            <w:rFonts w:ascii="Segoe UI" w:eastAsia="Times New Roman" w:hAnsi="Segoe UI" w:cs="Segoe UI"/>
            <w:b/>
            <w:bCs/>
            <w:color w:val="1F2328"/>
            <w:sz w:val="30"/>
            <w:szCs w:val="30"/>
            <w:bdr w:val="none" w:sz="0" w:space="0" w:color="auto" w:frame="1"/>
            <w:shd w:val="clear" w:color="auto" w:fill="FFFFFF"/>
          </w:rPr>
          <w:t>CloudWatch</w:t>
        </w:r>
        <w:proofErr w:type="spellEnd"/>
        <w:r w:rsidRPr="00930BE1">
          <w:rPr>
            <w:rFonts w:ascii="Segoe UI" w:eastAsia="Times New Roman" w:hAnsi="Segoe UI" w:cs="Segoe UI"/>
            <w:b/>
            <w:bCs/>
            <w:color w:val="1F2328"/>
            <w:sz w:val="30"/>
            <w:szCs w:val="30"/>
            <w:bdr w:val="none" w:sz="0" w:space="0" w:color="auto" w:frame="1"/>
            <w:shd w:val="clear" w:color="auto" w:fill="FFFFFF"/>
          </w:rPr>
          <w:t xml:space="preserve"> Events in automating DevOps workflows.</w:t>
        </w:r>
      </w:ins>
    </w:p>
    <w:p w:rsidR="00930BE1" w:rsidRPr="00930BE1" w:rsidRDefault="00930BE1" w:rsidP="00930BE1">
      <w:pPr>
        <w:spacing w:after="240" w:line="240" w:lineRule="auto"/>
        <w:ind w:left="240"/>
        <w:rPr>
          <w:ins w:id="18" w:author="Unknown"/>
          <w:rFonts w:ascii="Segoe UI" w:eastAsia="Times New Roman" w:hAnsi="Segoe UI" w:cs="Segoe UI"/>
          <w:color w:val="1F2328"/>
          <w:sz w:val="24"/>
          <w:szCs w:val="24"/>
          <w:bdr w:val="none" w:sz="0" w:space="0" w:color="auto" w:frame="1"/>
          <w:shd w:val="clear" w:color="auto" w:fill="FFFFFF"/>
        </w:rPr>
      </w:pPr>
      <w:ins w:id="19" w:author="Unknown">
        <w:r w:rsidRPr="00930BE1">
          <w:rPr>
            <w:rFonts w:ascii="Segoe UI" w:eastAsia="Times New Roman" w:hAnsi="Segoe UI" w:cs="Segoe UI"/>
            <w:b/>
            <w:bCs/>
            <w:color w:val="1F2328"/>
            <w:sz w:val="24"/>
            <w:szCs w:val="24"/>
            <w:bdr w:val="none" w:sz="0" w:space="0" w:color="auto" w:frame="1"/>
            <w:shd w:val="clear" w:color="auto" w:fill="FFFFFF"/>
          </w:rPr>
          <w:lastRenderedPageBreak/>
          <w:t>Answer:</w:t>
        </w:r>
        <w:r w:rsidRPr="00930BE1">
          <w:rPr>
            <w:rFonts w:ascii="Segoe UI" w:eastAsia="Times New Roman" w:hAnsi="Segoe UI" w:cs="Segoe UI"/>
            <w:color w:val="1F2328"/>
            <w:sz w:val="24"/>
            <w:szCs w:val="24"/>
            <w:bdr w:val="none" w:sz="0" w:space="0" w:color="auto" w:frame="1"/>
            <w:shd w:val="clear" w:color="auto" w:fill="FFFFFF"/>
          </w:rPr>
          <w:t xml:space="preserve"> Amazon </w:t>
        </w:r>
        <w:proofErr w:type="spellStart"/>
        <w:r w:rsidRPr="00930BE1">
          <w:rPr>
            <w:rFonts w:ascii="Segoe UI" w:eastAsia="Times New Roman" w:hAnsi="Segoe UI" w:cs="Segoe UI"/>
            <w:color w:val="1F2328"/>
            <w:sz w:val="24"/>
            <w:szCs w:val="24"/>
            <w:bdr w:val="none" w:sz="0" w:space="0" w:color="auto" w:frame="1"/>
            <w:shd w:val="clear" w:color="auto" w:fill="FFFFFF"/>
          </w:rPr>
          <w:t>CloudWatch</w:t>
        </w:r>
        <w:proofErr w:type="spellEnd"/>
        <w:r w:rsidRPr="00930BE1">
          <w:rPr>
            <w:rFonts w:ascii="Segoe UI" w:eastAsia="Times New Roman" w:hAnsi="Segoe UI" w:cs="Segoe UI"/>
            <w:color w:val="1F2328"/>
            <w:sz w:val="24"/>
            <w:szCs w:val="24"/>
            <w:bdr w:val="none" w:sz="0" w:space="0" w:color="auto" w:frame="1"/>
            <w:shd w:val="clear" w:color="auto" w:fill="FFFFFF"/>
          </w:rPr>
          <w:t xml:space="preserve"> Events allow you to respond to changes in AWS resources by triggering automated actions. In DevOps, you can use </w:t>
        </w:r>
        <w:proofErr w:type="spellStart"/>
        <w:r w:rsidRPr="00930BE1">
          <w:rPr>
            <w:rFonts w:ascii="Segoe UI" w:eastAsia="Times New Roman" w:hAnsi="Segoe UI" w:cs="Segoe UI"/>
            <w:color w:val="1F2328"/>
            <w:sz w:val="24"/>
            <w:szCs w:val="24"/>
            <w:bdr w:val="none" w:sz="0" w:space="0" w:color="auto" w:frame="1"/>
            <w:shd w:val="clear" w:color="auto" w:fill="FFFFFF"/>
          </w:rPr>
          <w:t>CloudWatch</w:t>
        </w:r>
        <w:proofErr w:type="spellEnd"/>
        <w:r w:rsidRPr="00930BE1">
          <w:rPr>
            <w:rFonts w:ascii="Segoe UI" w:eastAsia="Times New Roman" w:hAnsi="Segoe UI" w:cs="Segoe UI"/>
            <w:color w:val="1F2328"/>
            <w:sz w:val="24"/>
            <w:szCs w:val="24"/>
            <w:bdr w:val="none" w:sz="0" w:space="0" w:color="auto" w:frame="1"/>
            <w:shd w:val="clear" w:color="auto" w:fill="FFFFFF"/>
          </w:rPr>
          <w:t xml:space="preserve"> Events to automate CI/CD pipeline executions, scaling actions, incident response, and other tasks based on resource state changes.</w:t>
        </w:r>
      </w:ins>
    </w:p>
    <w:p w:rsidR="00930BE1" w:rsidRPr="00930BE1" w:rsidRDefault="00930BE1" w:rsidP="00930BE1">
      <w:pPr>
        <w:spacing w:before="360" w:after="240" w:line="240" w:lineRule="auto"/>
        <w:ind w:left="240"/>
        <w:outlineLvl w:val="2"/>
        <w:rPr>
          <w:ins w:id="20" w:author="Unknown"/>
          <w:rFonts w:ascii="Segoe UI" w:eastAsia="Times New Roman" w:hAnsi="Segoe UI" w:cs="Segoe UI"/>
          <w:b/>
          <w:bCs/>
          <w:color w:val="1F2328"/>
          <w:sz w:val="30"/>
          <w:szCs w:val="30"/>
          <w:bdr w:val="none" w:sz="0" w:space="0" w:color="auto" w:frame="1"/>
          <w:shd w:val="clear" w:color="auto" w:fill="FFFFFF"/>
        </w:rPr>
      </w:pPr>
      <w:ins w:id="21" w:author="Unknown">
        <w:r w:rsidRPr="00930BE1">
          <w:rPr>
            <w:rFonts w:ascii="Segoe UI" w:eastAsia="Times New Roman" w:hAnsi="Segoe UI" w:cs="Segoe UI"/>
            <w:b/>
            <w:bCs/>
            <w:color w:val="1F2328"/>
            <w:sz w:val="30"/>
            <w:szCs w:val="30"/>
            <w:bdr w:val="none" w:sz="0" w:space="0" w:color="auto" w:frame="1"/>
            <w:shd w:val="clear" w:color="auto" w:fill="FFFFFF"/>
          </w:rPr>
          <w:t>6. Question: Describe the use of AWS Systems Manager Automation and its impact on DevOps practices.</w:t>
        </w:r>
      </w:ins>
    </w:p>
    <w:p w:rsidR="00930BE1" w:rsidRPr="00930BE1" w:rsidRDefault="00930BE1" w:rsidP="00930BE1">
      <w:pPr>
        <w:spacing w:after="240" w:line="240" w:lineRule="auto"/>
        <w:ind w:left="240"/>
        <w:rPr>
          <w:ins w:id="22" w:author="Unknown"/>
          <w:rFonts w:ascii="Segoe UI" w:eastAsia="Times New Roman" w:hAnsi="Segoe UI" w:cs="Segoe UI"/>
          <w:color w:val="1F2328"/>
          <w:sz w:val="24"/>
          <w:szCs w:val="24"/>
          <w:bdr w:val="none" w:sz="0" w:space="0" w:color="auto" w:frame="1"/>
          <w:shd w:val="clear" w:color="auto" w:fill="FFFFFF"/>
        </w:rPr>
      </w:pPr>
      <w:ins w:id="23" w:author="Unknown">
        <w:r w:rsidRPr="00930BE1">
          <w:rPr>
            <w:rFonts w:ascii="Segoe UI" w:eastAsia="Times New Roman" w:hAnsi="Segoe UI" w:cs="Segoe UI"/>
            <w:b/>
            <w:bCs/>
            <w:color w:val="1F2328"/>
            <w:sz w:val="24"/>
            <w:szCs w:val="24"/>
            <w:bdr w:val="none" w:sz="0" w:space="0" w:color="auto" w:frame="1"/>
            <w:shd w:val="clear" w:color="auto" w:fill="FFFFFF"/>
          </w:rPr>
          <w:t>Answer:</w:t>
        </w:r>
        <w:r w:rsidRPr="00930BE1">
          <w:rPr>
            <w:rFonts w:ascii="Segoe UI" w:eastAsia="Times New Roman" w:hAnsi="Segoe UI" w:cs="Segoe UI"/>
            <w:color w:val="1F2328"/>
            <w:sz w:val="24"/>
            <w:szCs w:val="24"/>
            <w:bdr w:val="none" w:sz="0" w:space="0" w:color="auto" w:frame="1"/>
            <w:shd w:val="clear" w:color="auto" w:fill="FFFFFF"/>
          </w:rPr>
          <w:t> AWS Systems Manager Automation enables you to automate common operational tasks across AWS resources. In DevOps, it enhances repeatability and consistency by automating tasks like patch management, application deployments, and configuration changes, reducing manual intervention and errors.</w:t>
        </w:r>
      </w:ins>
    </w:p>
    <w:p w:rsidR="00930BE1" w:rsidRPr="00930BE1" w:rsidRDefault="00930BE1" w:rsidP="00930BE1">
      <w:pPr>
        <w:spacing w:before="360" w:after="240" w:line="240" w:lineRule="auto"/>
        <w:ind w:left="240"/>
        <w:outlineLvl w:val="2"/>
        <w:rPr>
          <w:ins w:id="24" w:author="Unknown"/>
          <w:rFonts w:ascii="Segoe UI" w:eastAsia="Times New Roman" w:hAnsi="Segoe UI" w:cs="Segoe UI"/>
          <w:b/>
          <w:bCs/>
          <w:color w:val="1F2328"/>
          <w:sz w:val="30"/>
          <w:szCs w:val="30"/>
          <w:bdr w:val="none" w:sz="0" w:space="0" w:color="auto" w:frame="1"/>
          <w:shd w:val="clear" w:color="auto" w:fill="FFFFFF"/>
        </w:rPr>
      </w:pPr>
      <w:ins w:id="25" w:author="Unknown">
        <w:r w:rsidRPr="00930BE1">
          <w:rPr>
            <w:rFonts w:ascii="Segoe UI" w:eastAsia="Times New Roman" w:hAnsi="Segoe UI" w:cs="Segoe UI"/>
            <w:b/>
            <w:bCs/>
            <w:color w:val="1F2328"/>
            <w:sz w:val="30"/>
            <w:szCs w:val="30"/>
            <w:bdr w:val="none" w:sz="0" w:space="0" w:color="auto" w:frame="1"/>
            <w:shd w:val="clear" w:color="auto" w:fill="FFFFFF"/>
          </w:rPr>
          <w:t xml:space="preserve">7. Question: How can you implement fine-grained monitoring and alerting using Amazon </w:t>
        </w:r>
        <w:proofErr w:type="spellStart"/>
        <w:r w:rsidRPr="00930BE1">
          <w:rPr>
            <w:rFonts w:ascii="Segoe UI" w:eastAsia="Times New Roman" w:hAnsi="Segoe UI" w:cs="Segoe UI"/>
            <w:b/>
            <w:bCs/>
            <w:color w:val="1F2328"/>
            <w:sz w:val="30"/>
            <w:szCs w:val="30"/>
            <w:bdr w:val="none" w:sz="0" w:space="0" w:color="auto" w:frame="1"/>
            <w:shd w:val="clear" w:color="auto" w:fill="FFFFFF"/>
          </w:rPr>
          <w:t>CloudWatch</w:t>
        </w:r>
        <w:proofErr w:type="spellEnd"/>
        <w:r w:rsidRPr="00930BE1">
          <w:rPr>
            <w:rFonts w:ascii="Segoe UI" w:eastAsia="Times New Roman" w:hAnsi="Segoe UI" w:cs="Segoe UI"/>
            <w:b/>
            <w:bCs/>
            <w:color w:val="1F2328"/>
            <w:sz w:val="30"/>
            <w:szCs w:val="30"/>
            <w:bdr w:val="none" w:sz="0" w:space="0" w:color="auto" w:frame="1"/>
            <w:shd w:val="clear" w:color="auto" w:fill="FFFFFF"/>
          </w:rPr>
          <w:t xml:space="preserve"> Metrics and Alarms?</w:t>
        </w:r>
      </w:ins>
    </w:p>
    <w:p w:rsidR="00930BE1" w:rsidRPr="00930BE1" w:rsidRDefault="00930BE1" w:rsidP="00930BE1">
      <w:pPr>
        <w:spacing w:after="240" w:line="240" w:lineRule="auto"/>
        <w:ind w:left="240"/>
        <w:rPr>
          <w:ins w:id="26" w:author="Unknown"/>
          <w:rFonts w:ascii="Segoe UI" w:eastAsia="Times New Roman" w:hAnsi="Segoe UI" w:cs="Segoe UI"/>
          <w:color w:val="1F2328"/>
          <w:sz w:val="24"/>
          <w:szCs w:val="24"/>
          <w:bdr w:val="none" w:sz="0" w:space="0" w:color="auto" w:frame="1"/>
          <w:shd w:val="clear" w:color="auto" w:fill="FFFFFF"/>
        </w:rPr>
      </w:pPr>
      <w:ins w:id="27" w:author="Unknown">
        <w:r w:rsidRPr="00930BE1">
          <w:rPr>
            <w:rFonts w:ascii="Segoe UI" w:eastAsia="Times New Roman" w:hAnsi="Segoe UI" w:cs="Segoe UI"/>
            <w:b/>
            <w:bCs/>
            <w:color w:val="1F2328"/>
            <w:sz w:val="24"/>
            <w:szCs w:val="24"/>
            <w:bdr w:val="none" w:sz="0" w:space="0" w:color="auto" w:frame="1"/>
            <w:shd w:val="clear" w:color="auto" w:fill="FFFFFF"/>
          </w:rPr>
          <w:t>Answer:</w:t>
        </w:r>
        <w:r w:rsidRPr="00930BE1">
          <w:rPr>
            <w:rFonts w:ascii="Segoe UI" w:eastAsia="Times New Roman" w:hAnsi="Segoe UI" w:cs="Segoe UI"/>
            <w:color w:val="1F2328"/>
            <w:sz w:val="24"/>
            <w:szCs w:val="24"/>
            <w:bdr w:val="none" w:sz="0" w:space="0" w:color="auto" w:frame="1"/>
            <w:shd w:val="clear" w:color="auto" w:fill="FFFFFF"/>
          </w:rPr>
          <w:t xml:space="preserve"> Amazon </w:t>
        </w:r>
        <w:proofErr w:type="spellStart"/>
        <w:r w:rsidRPr="00930BE1">
          <w:rPr>
            <w:rFonts w:ascii="Segoe UI" w:eastAsia="Times New Roman" w:hAnsi="Segoe UI" w:cs="Segoe UI"/>
            <w:color w:val="1F2328"/>
            <w:sz w:val="24"/>
            <w:szCs w:val="24"/>
            <w:bdr w:val="none" w:sz="0" w:space="0" w:color="auto" w:frame="1"/>
            <w:shd w:val="clear" w:color="auto" w:fill="FFFFFF"/>
          </w:rPr>
          <w:t>CloudWatch</w:t>
        </w:r>
        <w:proofErr w:type="spellEnd"/>
        <w:r w:rsidRPr="00930BE1">
          <w:rPr>
            <w:rFonts w:ascii="Segoe UI" w:eastAsia="Times New Roman" w:hAnsi="Segoe UI" w:cs="Segoe UI"/>
            <w:color w:val="1F2328"/>
            <w:sz w:val="24"/>
            <w:szCs w:val="24"/>
            <w:bdr w:val="none" w:sz="0" w:space="0" w:color="auto" w:frame="1"/>
            <w:shd w:val="clear" w:color="auto" w:fill="FFFFFF"/>
          </w:rPr>
          <w:t xml:space="preserve"> Metrics provide granular insights into resource performance, while </w:t>
        </w:r>
        <w:proofErr w:type="spellStart"/>
        <w:r w:rsidRPr="00930BE1">
          <w:rPr>
            <w:rFonts w:ascii="Segoe UI" w:eastAsia="Times New Roman" w:hAnsi="Segoe UI" w:cs="Segoe UI"/>
            <w:color w:val="1F2328"/>
            <w:sz w:val="24"/>
            <w:szCs w:val="24"/>
            <w:bdr w:val="none" w:sz="0" w:space="0" w:color="auto" w:frame="1"/>
            <w:shd w:val="clear" w:color="auto" w:fill="FFFFFF"/>
          </w:rPr>
          <w:t>CloudWatch</w:t>
        </w:r>
        <w:proofErr w:type="spellEnd"/>
        <w:r w:rsidRPr="00930BE1">
          <w:rPr>
            <w:rFonts w:ascii="Segoe UI" w:eastAsia="Times New Roman" w:hAnsi="Segoe UI" w:cs="Segoe UI"/>
            <w:color w:val="1F2328"/>
            <w:sz w:val="24"/>
            <w:szCs w:val="24"/>
            <w:bdr w:val="none" w:sz="0" w:space="0" w:color="auto" w:frame="1"/>
            <w:shd w:val="clear" w:color="auto" w:fill="FFFFFF"/>
          </w:rPr>
          <w:t xml:space="preserve"> Alarms enable you to set thresholds and trigger actions based on metric conditions. In DevOps, you can use these services to monitor specific application and infrastructure metrics, allowing you to respond to issues proactively.</w:t>
        </w:r>
      </w:ins>
    </w:p>
    <w:p w:rsidR="00930BE1" w:rsidRPr="00930BE1" w:rsidRDefault="00930BE1" w:rsidP="00930BE1">
      <w:pPr>
        <w:spacing w:before="360" w:after="240" w:line="240" w:lineRule="auto"/>
        <w:ind w:left="240"/>
        <w:outlineLvl w:val="2"/>
        <w:rPr>
          <w:ins w:id="28" w:author="Unknown"/>
          <w:rFonts w:ascii="Segoe UI" w:eastAsia="Times New Roman" w:hAnsi="Segoe UI" w:cs="Segoe UI"/>
          <w:b/>
          <w:bCs/>
          <w:color w:val="1F2328"/>
          <w:sz w:val="30"/>
          <w:szCs w:val="30"/>
          <w:bdr w:val="none" w:sz="0" w:space="0" w:color="auto" w:frame="1"/>
          <w:shd w:val="clear" w:color="auto" w:fill="FFFFFF"/>
        </w:rPr>
      </w:pPr>
      <w:ins w:id="29" w:author="Unknown">
        <w:r w:rsidRPr="00930BE1">
          <w:rPr>
            <w:rFonts w:ascii="Segoe UI" w:eastAsia="Times New Roman" w:hAnsi="Segoe UI" w:cs="Segoe UI"/>
            <w:b/>
            <w:bCs/>
            <w:color w:val="1F2328"/>
            <w:sz w:val="30"/>
            <w:szCs w:val="30"/>
            <w:bdr w:val="none" w:sz="0" w:space="0" w:color="auto" w:frame="1"/>
            <w:shd w:val="clear" w:color="auto" w:fill="FFFFFF"/>
          </w:rPr>
          <w:t xml:space="preserve">8. Question: Explain </w:t>
        </w:r>
        <w:proofErr w:type="gramStart"/>
        <w:r w:rsidRPr="00930BE1">
          <w:rPr>
            <w:rFonts w:ascii="Segoe UI" w:eastAsia="Times New Roman" w:hAnsi="Segoe UI" w:cs="Segoe UI"/>
            <w:b/>
            <w:bCs/>
            <w:color w:val="1F2328"/>
            <w:sz w:val="30"/>
            <w:szCs w:val="30"/>
            <w:bdr w:val="none" w:sz="0" w:space="0" w:color="auto" w:frame="1"/>
            <w:shd w:val="clear" w:color="auto" w:fill="FFFFFF"/>
          </w:rPr>
          <w:t>the concept of "</w:t>
        </w:r>
        <w:proofErr w:type="spellStart"/>
        <w:r w:rsidRPr="00930BE1">
          <w:rPr>
            <w:rFonts w:ascii="Segoe UI" w:eastAsia="Times New Roman" w:hAnsi="Segoe UI" w:cs="Segoe UI"/>
            <w:b/>
            <w:bCs/>
            <w:color w:val="1F2328"/>
            <w:sz w:val="30"/>
            <w:szCs w:val="30"/>
            <w:bdr w:val="none" w:sz="0" w:space="0" w:color="auto" w:frame="1"/>
            <w:shd w:val="clear" w:color="auto" w:fill="FFFFFF"/>
          </w:rPr>
          <w:t>Serverless</w:t>
        </w:r>
        <w:proofErr w:type="spellEnd"/>
        <w:r w:rsidRPr="00930BE1">
          <w:rPr>
            <w:rFonts w:ascii="Segoe UI" w:eastAsia="Times New Roman" w:hAnsi="Segoe UI" w:cs="Segoe UI"/>
            <w:b/>
            <w:bCs/>
            <w:color w:val="1F2328"/>
            <w:sz w:val="30"/>
            <w:szCs w:val="30"/>
            <w:bdr w:val="none" w:sz="0" w:space="0" w:color="auto" w:frame="1"/>
            <w:shd w:val="clear" w:color="auto" w:fill="FFFFFF"/>
          </w:rPr>
          <w:t xml:space="preserve"> DevOps" and how it differs from traditional DevOps practices</w:t>
        </w:r>
        <w:proofErr w:type="gramEnd"/>
        <w:r w:rsidRPr="00930BE1">
          <w:rPr>
            <w:rFonts w:ascii="Segoe UI" w:eastAsia="Times New Roman" w:hAnsi="Segoe UI" w:cs="Segoe UI"/>
            <w:b/>
            <w:bCs/>
            <w:color w:val="1F2328"/>
            <w:sz w:val="30"/>
            <w:szCs w:val="30"/>
            <w:bdr w:val="none" w:sz="0" w:space="0" w:color="auto" w:frame="1"/>
            <w:shd w:val="clear" w:color="auto" w:fill="FFFFFF"/>
          </w:rPr>
          <w:t>.</w:t>
        </w:r>
      </w:ins>
    </w:p>
    <w:p w:rsidR="00930BE1" w:rsidRPr="00930BE1" w:rsidRDefault="00930BE1" w:rsidP="00930BE1">
      <w:pPr>
        <w:spacing w:after="240" w:line="240" w:lineRule="auto"/>
        <w:ind w:left="240"/>
        <w:rPr>
          <w:ins w:id="30" w:author="Unknown"/>
          <w:rFonts w:ascii="Segoe UI" w:eastAsia="Times New Roman" w:hAnsi="Segoe UI" w:cs="Segoe UI"/>
          <w:color w:val="1F2328"/>
          <w:sz w:val="24"/>
          <w:szCs w:val="24"/>
          <w:bdr w:val="none" w:sz="0" w:space="0" w:color="auto" w:frame="1"/>
          <w:shd w:val="clear" w:color="auto" w:fill="FFFFFF"/>
        </w:rPr>
      </w:pPr>
      <w:ins w:id="31" w:author="Unknown">
        <w:r w:rsidRPr="00930BE1">
          <w:rPr>
            <w:rFonts w:ascii="Segoe UI" w:eastAsia="Times New Roman" w:hAnsi="Segoe UI" w:cs="Segoe UI"/>
            <w:b/>
            <w:bCs/>
            <w:color w:val="1F2328"/>
            <w:sz w:val="24"/>
            <w:szCs w:val="24"/>
            <w:bdr w:val="none" w:sz="0" w:space="0" w:color="auto" w:frame="1"/>
            <w:shd w:val="clear" w:color="auto" w:fill="FFFFFF"/>
          </w:rPr>
          <w:t>Answer:</w:t>
        </w:r>
        <w:r w:rsidRPr="00930BE1">
          <w:rPr>
            <w:rFonts w:ascii="Segoe UI" w:eastAsia="Times New Roman" w:hAnsi="Segoe UI" w:cs="Segoe UI"/>
            <w:color w:val="1F2328"/>
            <w:sz w:val="24"/>
            <w:szCs w:val="24"/>
            <w:bdr w:val="none" w:sz="0" w:space="0" w:color="auto" w:frame="1"/>
            <w:shd w:val="clear" w:color="auto" w:fill="FFFFFF"/>
          </w:rPr>
          <w:t> </w:t>
        </w:r>
        <w:proofErr w:type="spellStart"/>
        <w:r w:rsidRPr="00930BE1">
          <w:rPr>
            <w:rFonts w:ascii="Segoe UI" w:eastAsia="Times New Roman" w:hAnsi="Segoe UI" w:cs="Segoe UI"/>
            <w:color w:val="1F2328"/>
            <w:sz w:val="24"/>
            <w:szCs w:val="24"/>
            <w:bdr w:val="none" w:sz="0" w:space="0" w:color="auto" w:frame="1"/>
            <w:shd w:val="clear" w:color="auto" w:fill="FFFFFF"/>
          </w:rPr>
          <w:t>Serverless</w:t>
        </w:r>
        <w:proofErr w:type="spellEnd"/>
        <w:r w:rsidRPr="00930BE1">
          <w:rPr>
            <w:rFonts w:ascii="Segoe UI" w:eastAsia="Times New Roman" w:hAnsi="Segoe UI" w:cs="Segoe UI"/>
            <w:color w:val="1F2328"/>
            <w:sz w:val="24"/>
            <w:szCs w:val="24"/>
            <w:bdr w:val="none" w:sz="0" w:space="0" w:color="auto" w:frame="1"/>
            <w:shd w:val="clear" w:color="auto" w:fill="FFFFFF"/>
          </w:rPr>
          <w:t xml:space="preserve"> DevOps leverages </w:t>
        </w:r>
        <w:proofErr w:type="spellStart"/>
        <w:r w:rsidRPr="00930BE1">
          <w:rPr>
            <w:rFonts w:ascii="Segoe UI" w:eastAsia="Times New Roman" w:hAnsi="Segoe UI" w:cs="Segoe UI"/>
            <w:color w:val="1F2328"/>
            <w:sz w:val="24"/>
            <w:szCs w:val="24"/>
            <w:bdr w:val="none" w:sz="0" w:space="0" w:color="auto" w:frame="1"/>
            <w:shd w:val="clear" w:color="auto" w:fill="FFFFFF"/>
          </w:rPr>
          <w:t>serverless</w:t>
        </w:r>
        <w:proofErr w:type="spellEnd"/>
        <w:r w:rsidRPr="00930BE1">
          <w:rPr>
            <w:rFonts w:ascii="Segoe UI" w:eastAsia="Times New Roman" w:hAnsi="Segoe UI" w:cs="Segoe UI"/>
            <w:color w:val="1F2328"/>
            <w:sz w:val="24"/>
            <w:szCs w:val="24"/>
            <w:bdr w:val="none" w:sz="0" w:space="0" w:color="auto" w:frame="1"/>
            <w:shd w:val="clear" w:color="auto" w:fill="FFFFFF"/>
          </w:rPr>
          <w:t xml:space="preserve"> computing to automate and streamline development and operations tasks. It reduces infrastructure management, emphasizes event-driven architectures, and allows developers to focus on code rather than server provisioning. However, it also presents challenges in testing, observability, and architecture design.</w:t>
        </w:r>
      </w:ins>
    </w:p>
    <w:p w:rsidR="00930BE1" w:rsidRPr="00930BE1" w:rsidRDefault="00930BE1" w:rsidP="00930BE1">
      <w:pPr>
        <w:spacing w:before="360" w:after="240" w:line="240" w:lineRule="auto"/>
        <w:ind w:left="240"/>
        <w:outlineLvl w:val="2"/>
        <w:rPr>
          <w:ins w:id="32" w:author="Unknown"/>
          <w:rFonts w:ascii="Segoe UI" w:eastAsia="Times New Roman" w:hAnsi="Segoe UI" w:cs="Segoe UI"/>
          <w:b/>
          <w:bCs/>
          <w:color w:val="1F2328"/>
          <w:sz w:val="30"/>
          <w:szCs w:val="30"/>
          <w:bdr w:val="none" w:sz="0" w:space="0" w:color="auto" w:frame="1"/>
          <w:shd w:val="clear" w:color="auto" w:fill="FFFFFF"/>
        </w:rPr>
      </w:pPr>
      <w:ins w:id="33" w:author="Unknown">
        <w:r w:rsidRPr="00930BE1">
          <w:rPr>
            <w:rFonts w:ascii="Segoe UI" w:eastAsia="Times New Roman" w:hAnsi="Segoe UI" w:cs="Segoe UI"/>
            <w:b/>
            <w:bCs/>
            <w:color w:val="1F2328"/>
            <w:sz w:val="30"/>
            <w:szCs w:val="30"/>
            <w:bdr w:val="none" w:sz="0" w:space="0" w:color="auto" w:frame="1"/>
            <w:shd w:val="clear" w:color="auto" w:fill="FFFFFF"/>
          </w:rPr>
          <w:t xml:space="preserve">9. Question: Describe the use of AWS </w:t>
        </w:r>
        <w:proofErr w:type="spellStart"/>
        <w:r w:rsidRPr="00930BE1">
          <w:rPr>
            <w:rFonts w:ascii="Segoe UI" w:eastAsia="Times New Roman" w:hAnsi="Segoe UI" w:cs="Segoe UI"/>
            <w:b/>
            <w:bCs/>
            <w:color w:val="1F2328"/>
            <w:sz w:val="30"/>
            <w:szCs w:val="30"/>
            <w:bdr w:val="none" w:sz="0" w:space="0" w:color="auto" w:frame="1"/>
            <w:shd w:val="clear" w:color="auto" w:fill="FFFFFF"/>
          </w:rPr>
          <w:t>CloudTrail</w:t>
        </w:r>
        <w:proofErr w:type="spellEnd"/>
        <w:r w:rsidRPr="00930BE1">
          <w:rPr>
            <w:rFonts w:ascii="Segoe UI" w:eastAsia="Times New Roman" w:hAnsi="Segoe UI" w:cs="Segoe UI"/>
            <w:b/>
            <w:bCs/>
            <w:color w:val="1F2328"/>
            <w:sz w:val="30"/>
            <w:szCs w:val="30"/>
            <w:bdr w:val="none" w:sz="0" w:space="0" w:color="auto" w:frame="1"/>
            <w:shd w:val="clear" w:color="auto" w:fill="FFFFFF"/>
          </w:rPr>
          <w:t xml:space="preserve"> and AWS </w:t>
        </w:r>
        <w:proofErr w:type="spellStart"/>
        <w:r w:rsidRPr="00930BE1">
          <w:rPr>
            <w:rFonts w:ascii="Segoe UI" w:eastAsia="Times New Roman" w:hAnsi="Segoe UI" w:cs="Segoe UI"/>
            <w:b/>
            <w:bCs/>
            <w:color w:val="1F2328"/>
            <w:sz w:val="30"/>
            <w:szCs w:val="30"/>
            <w:bdr w:val="none" w:sz="0" w:space="0" w:color="auto" w:frame="1"/>
            <w:shd w:val="clear" w:color="auto" w:fill="FFFFFF"/>
          </w:rPr>
          <w:t>CloudWatch</w:t>
        </w:r>
        <w:proofErr w:type="spellEnd"/>
        <w:r w:rsidRPr="00930BE1">
          <w:rPr>
            <w:rFonts w:ascii="Segoe UI" w:eastAsia="Times New Roman" w:hAnsi="Segoe UI" w:cs="Segoe UI"/>
            <w:b/>
            <w:bCs/>
            <w:color w:val="1F2328"/>
            <w:sz w:val="30"/>
            <w:szCs w:val="30"/>
            <w:bdr w:val="none" w:sz="0" w:space="0" w:color="auto" w:frame="1"/>
            <w:shd w:val="clear" w:color="auto" w:fill="FFFFFF"/>
          </w:rPr>
          <w:t xml:space="preserve"> Logs integration for audit and security in DevOps.</w:t>
        </w:r>
      </w:ins>
    </w:p>
    <w:p w:rsidR="00930BE1" w:rsidRPr="00930BE1" w:rsidRDefault="00930BE1" w:rsidP="00930BE1">
      <w:pPr>
        <w:spacing w:after="240" w:line="240" w:lineRule="auto"/>
        <w:ind w:left="240"/>
        <w:rPr>
          <w:ins w:id="34" w:author="Unknown"/>
          <w:rFonts w:ascii="Segoe UI" w:eastAsia="Times New Roman" w:hAnsi="Segoe UI" w:cs="Segoe UI"/>
          <w:color w:val="1F2328"/>
          <w:sz w:val="24"/>
          <w:szCs w:val="24"/>
          <w:bdr w:val="none" w:sz="0" w:space="0" w:color="auto" w:frame="1"/>
          <w:shd w:val="clear" w:color="auto" w:fill="FFFFFF"/>
        </w:rPr>
      </w:pPr>
      <w:ins w:id="35" w:author="Unknown">
        <w:r w:rsidRPr="00930BE1">
          <w:rPr>
            <w:rFonts w:ascii="Segoe UI" w:eastAsia="Times New Roman" w:hAnsi="Segoe UI" w:cs="Segoe UI"/>
            <w:b/>
            <w:bCs/>
            <w:color w:val="1F2328"/>
            <w:sz w:val="24"/>
            <w:szCs w:val="24"/>
            <w:bdr w:val="none" w:sz="0" w:space="0" w:color="auto" w:frame="1"/>
            <w:shd w:val="clear" w:color="auto" w:fill="FFFFFF"/>
          </w:rPr>
          <w:t>Answer:</w:t>
        </w:r>
        <w:r w:rsidRPr="00930BE1">
          <w:rPr>
            <w:rFonts w:ascii="Segoe UI" w:eastAsia="Times New Roman" w:hAnsi="Segoe UI" w:cs="Segoe UI"/>
            <w:color w:val="1F2328"/>
            <w:sz w:val="24"/>
            <w:szCs w:val="24"/>
            <w:bdr w:val="none" w:sz="0" w:space="0" w:color="auto" w:frame="1"/>
            <w:shd w:val="clear" w:color="auto" w:fill="FFFFFF"/>
          </w:rPr>
          <w:t xml:space="preserve"> AWS </w:t>
        </w:r>
        <w:proofErr w:type="spellStart"/>
        <w:r w:rsidRPr="00930BE1">
          <w:rPr>
            <w:rFonts w:ascii="Segoe UI" w:eastAsia="Times New Roman" w:hAnsi="Segoe UI" w:cs="Segoe UI"/>
            <w:color w:val="1F2328"/>
            <w:sz w:val="24"/>
            <w:szCs w:val="24"/>
            <w:bdr w:val="none" w:sz="0" w:space="0" w:color="auto" w:frame="1"/>
            <w:shd w:val="clear" w:color="auto" w:fill="FFFFFF"/>
          </w:rPr>
          <w:t>CloudTrail</w:t>
        </w:r>
        <w:proofErr w:type="spellEnd"/>
        <w:r w:rsidRPr="00930BE1">
          <w:rPr>
            <w:rFonts w:ascii="Segoe UI" w:eastAsia="Times New Roman" w:hAnsi="Segoe UI" w:cs="Segoe UI"/>
            <w:color w:val="1F2328"/>
            <w:sz w:val="24"/>
            <w:szCs w:val="24"/>
            <w:bdr w:val="none" w:sz="0" w:space="0" w:color="auto" w:frame="1"/>
            <w:shd w:val="clear" w:color="auto" w:fill="FFFFFF"/>
          </w:rPr>
          <w:t xml:space="preserve"> records API calls, while AWS </w:t>
        </w:r>
        <w:proofErr w:type="spellStart"/>
        <w:r w:rsidRPr="00930BE1">
          <w:rPr>
            <w:rFonts w:ascii="Segoe UI" w:eastAsia="Times New Roman" w:hAnsi="Segoe UI" w:cs="Segoe UI"/>
            <w:color w:val="1F2328"/>
            <w:sz w:val="24"/>
            <w:szCs w:val="24"/>
            <w:bdr w:val="none" w:sz="0" w:space="0" w:color="auto" w:frame="1"/>
            <w:shd w:val="clear" w:color="auto" w:fill="FFFFFF"/>
          </w:rPr>
          <w:t>CloudWatch</w:t>
        </w:r>
        <w:proofErr w:type="spellEnd"/>
        <w:r w:rsidRPr="00930BE1">
          <w:rPr>
            <w:rFonts w:ascii="Segoe UI" w:eastAsia="Times New Roman" w:hAnsi="Segoe UI" w:cs="Segoe UI"/>
            <w:color w:val="1F2328"/>
            <w:sz w:val="24"/>
            <w:szCs w:val="24"/>
            <w:bdr w:val="none" w:sz="0" w:space="0" w:color="auto" w:frame="1"/>
            <w:shd w:val="clear" w:color="auto" w:fill="FFFFFF"/>
          </w:rPr>
          <w:t xml:space="preserve"> Logs centralizes log data. Integrating these services allows you to monitor and audit AWS API activities, detect security events, and generate alerts in near real-time. This integration enhances security and compliance practices in DevOps workflows.</w:t>
        </w:r>
      </w:ins>
    </w:p>
    <w:p w:rsidR="00930BE1" w:rsidRPr="00930BE1" w:rsidRDefault="00930BE1" w:rsidP="00930BE1">
      <w:pPr>
        <w:spacing w:before="360" w:after="240" w:line="240" w:lineRule="auto"/>
        <w:ind w:left="240"/>
        <w:outlineLvl w:val="2"/>
        <w:rPr>
          <w:ins w:id="36" w:author="Unknown"/>
          <w:rFonts w:ascii="Segoe UI" w:eastAsia="Times New Roman" w:hAnsi="Segoe UI" w:cs="Segoe UI"/>
          <w:b/>
          <w:bCs/>
          <w:color w:val="1F2328"/>
          <w:sz w:val="30"/>
          <w:szCs w:val="30"/>
          <w:bdr w:val="none" w:sz="0" w:space="0" w:color="auto" w:frame="1"/>
          <w:shd w:val="clear" w:color="auto" w:fill="FFFFFF"/>
        </w:rPr>
      </w:pPr>
      <w:ins w:id="37" w:author="Unknown">
        <w:r w:rsidRPr="00930BE1">
          <w:rPr>
            <w:rFonts w:ascii="Segoe UI" w:eastAsia="Times New Roman" w:hAnsi="Segoe UI" w:cs="Segoe UI"/>
            <w:b/>
            <w:bCs/>
            <w:color w:val="1F2328"/>
            <w:sz w:val="30"/>
            <w:szCs w:val="30"/>
            <w:bdr w:val="none" w:sz="0" w:space="0" w:color="auto" w:frame="1"/>
            <w:shd w:val="clear" w:color="auto" w:fill="FFFFFF"/>
          </w:rPr>
          <w:lastRenderedPageBreak/>
          <w:t xml:space="preserve">10. Question: How can AWS </w:t>
        </w:r>
        <w:proofErr w:type="spellStart"/>
        <w:r w:rsidRPr="00930BE1">
          <w:rPr>
            <w:rFonts w:ascii="Segoe UI" w:eastAsia="Times New Roman" w:hAnsi="Segoe UI" w:cs="Segoe UI"/>
            <w:b/>
            <w:bCs/>
            <w:color w:val="1F2328"/>
            <w:sz w:val="30"/>
            <w:szCs w:val="30"/>
            <w:bdr w:val="none" w:sz="0" w:space="0" w:color="auto" w:frame="1"/>
            <w:shd w:val="clear" w:color="auto" w:fill="FFFFFF"/>
          </w:rPr>
          <w:t>AppConfig</w:t>
        </w:r>
        <w:proofErr w:type="spellEnd"/>
        <w:r w:rsidRPr="00930BE1">
          <w:rPr>
            <w:rFonts w:ascii="Segoe UI" w:eastAsia="Times New Roman" w:hAnsi="Segoe UI" w:cs="Segoe UI"/>
            <w:b/>
            <w:bCs/>
            <w:color w:val="1F2328"/>
            <w:sz w:val="30"/>
            <w:szCs w:val="30"/>
            <w:bdr w:val="none" w:sz="0" w:space="0" w:color="auto" w:frame="1"/>
            <w:shd w:val="clear" w:color="auto" w:fill="FFFFFF"/>
          </w:rPr>
          <w:t xml:space="preserve"> </w:t>
        </w:r>
        <w:proofErr w:type="gramStart"/>
        <w:r w:rsidRPr="00930BE1">
          <w:rPr>
            <w:rFonts w:ascii="Segoe UI" w:eastAsia="Times New Roman" w:hAnsi="Segoe UI" w:cs="Segoe UI"/>
            <w:b/>
            <w:bCs/>
            <w:color w:val="1F2328"/>
            <w:sz w:val="30"/>
            <w:szCs w:val="30"/>
            <w:bdr w:val="none" w:sz="0" w:space="0" w:color="auto" w:frame="1"/>
            <w:shd w:val="clear" w:color="auto" w:fill="FFFFFF"/>
          </w:rPr>
          <w:t>be used</w:t>
        </w:r>
        <w:proofErr w:type="gramEnd"/>
        <w:r w:rsidRPr="00930BE1">
          <w:rPr>
            <w:rFonts w:ascii="Segoe UI" w:eastAsia="Times New Roman" w:hAnsi="Segoe UI" w:cs="Segoe UI"/>
            <w:b/>
            <w:bCs/>
            <w:color w:val="1F2328"/>
            <w:sz w:val="30"/>
            <w:szCs w:val="30"/>
            <w:bdr w:val="none" w:sz="0" w:space="0" w:color="auto" w:frame="1"/>
            <w:shd w:val="clear" w:color="auto" w:fill="FFFFFF"/>
          </w:rPr>
          <w:t xml:space="preserve"> to manage application configurations in DevOps pipelines?</w:t>
        </w:r>
      </w:ins>
    </w:p>
    <w:p w:rsidR="00930BE1" w:rsidRPr="00930BE1" w:rsidRDefault="00930BE1" w:rsidP="00930BE1">
      <w:pPr>
        <w:spacing w:after="240" w:line="240" w:lineRule="auto"/>
        <w:ind w:left="240"/>
        <w:rPr>
          <w:ins w:id="38" w:author="Unknown"/>
          <w:rFonts w:ascii="Segoe UI" w:eastAsia="Times New Roman" w:hAnsi="Segoe UI" w:cs="Segoe UI"/>
          <w:color w:val="1F2328"/>
          <w:sz w:val="24"/>
          <w:szCs w:val="24"/>
          <w:bdr w:val="none" w:sz="0" w:space="0" w:color="auto" w:frame="1"/>
          <w:shd w:val="clear" w:color="auto" w:fill="FFFFFF"/>
        </w:rPr>
      </w:pPr>
      <w:ins w:id="39" w:author="Unknown">
        <w:r w:rsidRPr="00930BE1">
          <w:rPr>
            <w:rFonts w:ascii="Segoe UI" w:eastAsia="Times New Roman" w:hAnsi="Segoe UI" w:cs="Segoe UI"/>
            <w:b/>
            <w:bCs/>
            <w:color w:val="1F2328"/>
            <w:sz w:val="24"/>
            <w:szCs w:val="24"/>
            <w:bdr w:val="none" w:sz="0" w:space="0" w:color="auto" w:frame="1"/>
            <w:shd w:val="clear" w:color="auto" w:fill="FFFFFF"/>
          </w:rPr>
          <w:t>Answer:</w:t>
        </w:r>
        <w:r w:rsidRPr="00930BE1">
          <w:rPr>
            <w:rFonts w:ascii="Segoe UI" w:eastAsia="Times New Roman" w:hAnsi="Segoe UI" w:cs="Segoe UI"/>
            <w:color w:val="1F2328"/>
            <w:sz w:val="24"/>
            <w:szCs w:val="24"/>
            <w:bdr w:val="none" w:sz="0" w:space="0" w:color="auto" w:frame="1"/>
            <w:shd w:val="clear" w:color="auto" w:fill="FFFFFF"/>
          </w:rPr>
          <w:t xml:space="preserve"> AWS </w:t>
        </w:r>
        <w:proofErr w:type="spellStart"/>
        <w:r w:rsidRPr="00930BE1">
          <w:rPr>
            <w:rFonts w:ascii="Segoe UI" w:eastAsia="Times New Roman" w:hAnsi="Segoe UI" w:cs="Segoe UI"/>
            <w:color w:val="1F2328"/>
            <w:sz w:val="24"/>
            <w:szCs w:val="24"/>
            <w:bdr w:val="none" w:sz="0" w:space="0" w:color="auto" w:frame="1"/>
            <w:shd w:val="clear" w:color="auto" w:fill="FFFFFF"/>
          </w:rPr>
          <w:t>AppConfig</w:t>
        </w:r>
        <w:proofErr w:type="spellEnd"/>
        <w:r w:rsidRPr="00930BE1">
          <w:rPr>
            <w:rFonts w:ascii="Segoe UI" w:eastAsia="Times New Roman" w:hAnsi="Segoe UI" w:cs="Segoe UI"/>
            <w:color w:val="1F2328"/>
            <w:sz w:val="24"/>
            <w:szCs w:val="24"/>
            <w:bdr w:val="none" w:sz="0" w:space="0" w:color="auto" w:frame="1"/>
            <w:shd w:val="clear" w:color="auto" w:fill="FFFFFF"/>
          </w:rPr>
          <w:t xml:space="preserve"> is a service that allows you to manage application configurations and feature flags. In DevOps, you can use </w:t>
        </w:r>
        <w:proofErr w:type="spellStart"/>
        <w:r w:rsidRPr="00930BE1">
          <w:rPr>
            <w:rFonts w:ascii="Segoe UI" w:eastAsia="Times New Roman" w:hAnsi="Segoe UI" w:cs="Segoe UI"/>
            <w:color w:val="1F2328"/>
            <w:sz w:val="24"/>
            <w:szCs w:val="24"/>
            <w:bdr w:val="none" w:sz="0" w:space="0" w:color="auto" w:frame="1"/>
            <w:shd w:val="clear" w:color="auto" w:fill="FFFFFF"/>
          </w:rPr>
          <w:t>AppConfig</w:t>
        </w:r>
        <w:proofErr w:type="spellEnd"/>
        <w:r w:rsidRPr="00930BE1">
          <w:rPr>
            <w:rFonts w:ascii="Segoe UI" w:eastAsia="Times New Roman" w:hAnsi="Segoe UI" w:cs="Segoe UI"/>
            <w:color w:val="1F2328"/>
            <w:sz w:val="24"/>
            <w:szCs w:val="24"/>
            <w:bdr w:val="none" w:sz="0" w:space="0" w:color="auto" w:frame="1"/>
            <w:shd w:val="clear" w:color="auto" w:fill="FFFFFF"/>
          </w:rPr>
          <w:t xml:space="preserve"> to separate configuration from code, enable dynamic updates, and control feature releases. This improves deployment flexibility, reduces risk, and supports A/B testing.</w:t>
        </w:r>
      </w:ins>
    </w:p>
    <w:p w:rsidR="00B55DB2" w:rsidRDefault="00B55DB2"/>
    <w:p w:rsidR="00930BE1" w:rsidRDefault="00930BE1" w:rsidP="00930BE1">
      <w:pPr>
        <w:pStyle w:val="Heading3"/>
        <w:spacing w:before="0" w:beforeAutospacing="0" w:after="240" w:afterAutospacing="0"/>
        <w:ind w:left="240"/>
        <w:rPr>
          <w:ins w:id="40" w:author="Unknown"/>
          <w:rFonts w:ascii="Segoe UI" w:hAnsi="Segoe UI" w:cs="Segoe UI"/>
          <w:color w:val="1F2328"/>
          <w:sz w:val="30"/>
          <w:szCs w:val="30"/>
          <w:bdr w:val="none" w:sz="0" w:space="0" w:color="auto" w:frame="1"/>
          <w:shd w:val="clear" w:color="auto" w:fill="FFFFFF"/>
        </w:rPr>
      </w:pPr>
      <w:ins w:id="41" w:author="Unknown">
        <w:r>
          <w:rPr>
            <w:rFonts w:ascii="Segoe UI" w:hAnsi="Segoe UI" w:cs="Segoe UI"/>
            <w:color w:val="1F2328"/>
            <w:sz w:val="30"/>
            <w:szCs w:val="30"/>
            <w:bdr w:val="none" w:sz="0" w:space="0" w:color="auto" w:frame="1"/>
            <w:shd w:val="clear" w:color="auto" w:fill="FFFFFF"/>
          </w:rPr>
          <w:t>1. </w:t>
        </w:r>
        <w:r>
          <w:rPr>
            <w:rStyle w:val="Strong"/>
            <w:rFonts w:ascii="Segoe UI" w:hAnsi="Segoe UI" w:cs="Segoe UI"/>
            <w:b/>
            <w:bCs/>
            <w:color w:val="1F2328"/>
            <w:sz w:val="30"/>
            <w:szCs w:val="30"/>
            <w:bdr w:val="none" w:sz="0" w:space="0" w:color="auto" w:frame="1"/>
            <w:shd w:val="clear" w:color="auto" w:fill="FFFFFF"/>
          </w:rPr>
          <w:t>Scenario:</w:t>
        </w:r>
        <w:r>
          <w:rPr>
            <w:rFonts w:ascii="Segoe UI" w:hAnsi="Segoe UI" w:cs="Segoe UI"/>
            <w:color w:val="1F2328"/>
            <w:sz w:val="30"/>
            <w:szCs w:val="30"/>
            <w:bdr w:val="none" w:sz="0" w:space="0" w:color="auto" w:frame="1"/>
            <w:shd w:val="clear" w:color="auto" w:fill="FFFFFF"/>
          </w:rPr>
          <w:t xml:space="preserve"> You have a </w:t>
        </w:r>
        <w:proofErr w:type="spellStart"/>
        <w:r>
          <w:rPr>
            <w:rFonts w:ascii="Segoe UI" w:hAnsi="Segoe UI" w:cs="Segoe UI"/>
            <w:color w:val="1F2328"/>
            <w:sz w:val="30"/>
            <w:szCs w:val="30"/>
            <w:bdr w:val="none" w:sz="0" w:space="0" w:color="auto" w:frame="1"/>
            <w:shd w:val="clear" w:color="auto" w:fill="FFFFFF"/>
          </w:rPr>
          <w:t>microservices</w:t>
        </w:r>
        <w:proofErr w:type="spellEnd"/>
        <w:r>
          <w:rPr>
            <w:rFonts w:ascii="Segoe UI" w:hAnsi="Segoe UI" w:cs="Segoe UI"/>
            <w:color w:val="1F2328"/>
            <w:sz w:val="30"/>
            <w:szCs w:val="30"/>
            <w:bdr w:val="none" w:sz="0" w:space="0" w:color="auto" w:frame="1"/>
            <w:shd w:val="clear" w:color="auto" w:fill="FFFFFF"/>
          </w:rPr>
          <w:t xml:space="preserve"> application that needs to scale dynamically based on traffic. How would you design an architecture for this using AWS services?</w:t>
        </w:r>
      </w:ins>
    </w:p>
    <w:p w:rsidR="00930BE1" w:rsidRDefault="00930BE1" w:rsidP="00930BE1">
      <w:pPr>
        <w:pStyle w:val="rich-diff-level-zero"/>
        <w:spacing w:before="0" w:beforeAutospacing="0" w:after="240" w:afterAutospacing="0"/>
        <w:ind w:left="240"/>
        <w:rPr>
          <w:ins w:id="42" w:author="Unknown"/>
          <w:rFonts w:ascii="Segoe UI" w:hAnsi="Segoe UI" w:cs="Segoe UI"/>
          <w:color w:val="1F2328"/>
          <w:bdr w:val="none" w:sz="0" w:space="0" w:color="auto" w:frame="1"/>
          <w:shd w:val="clear" w:color="auto" w:fill="FFFFFF"/>
        </w:rPr>
      </w:pPr>
      <w:ins w:id="43" w:author="Unknown">
        <w:r>
          <w:rPr>
            <w:rStyle w:val="Strong"/>
            <w:rFonts w:ascii="Segoe UI" w:hAnsi="Segoe UI" w:cs="Segoe UI"/>
            <w:color w:val="1F2328"/>
            <w:bdr w:val="none" w:sz="0" w:space="0" w:color="auto" w:frame="1"/>
            <w:shd w:val="clear" w:color="auto" w:fill="FFFFFF"/>
          </w:rPr>
          <w:t>Answer:</w:t>
        </w:r>
        <w:r>
          <w:rPr>
            <w:rFonts w:ascii="Segoe UI" w:hAnsi="Segoe UI" w:cs="Segoe UI"/>
            <w:color w:val="1F2328"/>
            <w:bdr w:val="none" w:sz="0" w:space="0" w:color="auto" w:frame="1"/>
            <w:shd w:val="clear" w:color="auto" w:fill="FFFFFF"/>
          </w:rPr>
          <w:t xml:space="preserve"> I would use Amazon ECS or Amazon EKS for container orchestration, coupled with AWS Auto Scaling to adjust the number of instances based on CPU or custom metrics. Application Load Balancers can distribute traffic, and Amazon </w:t>
        </w:r>
        <w:proofErr w:type="spellStart"/>
        <w:r>
          <w:rPr>
            <w:rFonts w:ascii="Segoe UI" w:hAnsi="Segoe UI" w:cs="Segoe UI"/>
            <w:color w:val="1F2328"/>
            <w:bdr w:val="none" w:sz="0" w:space="0" w:color="auto" w:frame="1"/>
            <w:shd w:val="clear" w:color="auto" w:fill="FFFFFF"/>
          </w:rPr>
          <w:t>CloudWatch</w:t>
        </w:r>
        <w:proofErr w:type="spellEnd"/>
        <w:r>
          <w:rPr>
            <w:rFonts w:ascii="Segoe UI" w:hAnsi="Segoe UI" w:cs="Segoe UI"/>
            <w:color w:val="1F2328"/>
            <w:bdr w:val="none" w:sz="0" w:space="0" w:color="auto" w:frame="1"/>
            <w:shd w:val="clear" w:color="auto" w:fill="FFFFFF"/>
          </w:rPr>
          <w:t xml:space="preserve"> can monitor and trigger scaling events.</w:t>
        </w:r>
      </w:ins>
    </w:p>
    <w:p w:rsidR="00930BE1" w:rsidRDefault="00930BE1" w:rsidP="00930BE1">
      <w:pPr>
        <w:pStyle w:val="Heading3"/>
        <w:spacing w:before="360" w:beforeAutospacing="0" w:after="240" w:afterAutospacing="0"/>
        <w:ind w:left="240"/>
        <w:rPr>
          <w:ins w:id="44" w:author="Unknown"/>
          <w:rFonts w:ascii="Segoe UI" w:hAnsi="Segoe UI" w:cs="Segoe UI"/>
          <w:color w:val="1F2328"/>
          <w:sz w:val="30"/>
          <w:szCs w:val="30"/>
          <w:bdr w:val="none" w:sz="0" w:space="0" w:color="auto" w:frame="1"/>
          <w:shd w:val="clear" w:color="auto" w:fill="FFFFFF"/>
        </w:rPr>
      </w:pPr>
      <w:ins w:id="45" w:author="Unknown">
        <w:r>
          <w:rPr>
            <w:rFonts w:ascii="Segoe UI" w:hAnsi="Segoe UI" w:cs="Segoe UI"/>
            <w:color w:val="1F2328"/>
            <w:sz w:val="30"/>
            <w:szCs w:val="30"/>
            <w:bdr w:val="none" w:sz="0" w:space="0" w:color="auto" w:frame="1"/>
            <w:shd w:val="clear" w:color="auto" w:fill="FFFFFF"/>
          </w:rPr>
          <w:t>2. </w:t>
        </w:r>
        <w:r>
          <w:rPr>
            <w:rStyle w:val="Strong"/>
            <w:rFonts w:ascii="Segoe UI" w:hAnsi="Segoe UI" w:cs="Segoe UI"/>
            <w:b/>
            <w:bCs/>
            <w:color w:val="1F2328"/>
            <w:sz w:val="30"/>
            <w:szCs w:val="30"/>
            <w:bdr w:val="none" w:sz="0" w:space="0" w:color="auto" w:frame="1"/>
            <w:shd w:val="clear" w:color="auto" w:fill="FFFFFF"/>
          </w:rPr>
          <w:t>Scenario:</w:t>
        </w:r>
        <w:r>
          <w:rPr>
            <w:rFonts w:ascii="Segoe UI" w:hAnsi="Segoe UI" w:cs="Segoe UI"/>
            <w:color w:val="1F2328"/>
            <w:sz w:val="30"/>
            <w:szCs w:val="30"/>
            <w:bdr w:val="none" w:sz="0" w:space="0" w:color="auto" w:frame="1"/>
            <w:shd w:val="clear" w:color="auto" w:fill="FFFFFF"/>
          </w:rPr>
          <w:t> Your application's database is experiencing performance issues. Describe how you would use AWS tools to troubleshoot and resolve this.</w:t>
        </w:r>
      </w:ins>
    </w:p>
    <w:p w:rsidR="00930BE1" w:rsidRDefault="00930BE1" w:rsidP="00930BE1">
      <w:pPr>
        <w:pStyle w:val="rich-diff-level-zero"/>
        <w:spacing w:before="0" w:beforeAutospacing="0" w:after="240" w:afterAutospacing="0"/>
        <w:ind w:left="240"/>
        <w:rPr>
          <w:ins w:id="46" w:author="Unknown"/>
          <w:rFonts w:ascii="Segoe UI" w:hAnsi="Segoe UI" w:cs="Segoe UI"/>
          <w:color w:val="1F2328"/>
          <w:bdr w:val="none" w:sz="0" w:space="0" w:color="auto" w:frame="1"/>
          <w:shd w:val="clear" w:color="auto" w:fill="FFFFFF"/>
        </w:rPr>
      </w:pPr>
      <w:ins w:id="47" w:author="Unknown">
        <w:r>
          <w:rPr>
            <w:rStyle w:val="Strong"/>
            <w:rFonts w:ascii="Segoe UI" w:hAnsi="Segoe UI" w:cs="Segoe UI"/>
            <w:color w:val="1F2328"/>
            <w:bdr w:val="none" w:sz="0" w:space="0" w:color="auto" w:frame="1"/>
            <w:shd w:val="clear" w:color="auto" w:fill="FFFFFF"/>
          </w:rPr>
          <w:t>Answer:</w:t>
        </w:r>
        <w:r>
          <w:rPr>
            <w:rFonts w:ascii="Segoe UI" w:hAnsi="Segoe UI" w:cs="Segoe UI"/>
            <w:color w:val="1F2328"/>
            <w:bdr w:val="none" w:sz="0" w:space="0" w:color="auto" w:frame="1"/>
            <w:shd w:val="clear" w:color="auto" w:fill="FFFFFF"/>
          </w:rPr>
          <w:t xml:space="preserve"> I would use Amazon RDS Performance Insights to identify bottlenecks, </w:t>
        </w:r>
        <w:proofErr w:type="spellStart"/>
        <w:r>
          <w:rPr>
            <w:rFonts w:ascii="Segoe UI" w:hAnsi="Segoe UI" w:cs="Segoe UI"/>
            <w:color w:val="1F2328"/>
            <w:bdr w:val="none" w:sz="0" w:space="0" w:color="auto" w:frame="1"/>
            <w:shd w:val="clear" w:color="auto" w:fill="FFFFFF"/>
          </w:rPr>
          <w:t>CloudWatch</w:t>
        </w:r>
        <w:proofErr w:type="spellEnd"/>
        <w:r>
          <w:rPr>
            <w:rFonts w:ascii="Segoe UI" w:hAnsi="Segoe UI" w:cs="Segoe UI"/>
            <w:color w:val="1F2328"/>
            <w:bdr w:val="none" w:sz="0" w:space="0" w:color="auto" w:frame="1"/>
            <w:shd w:val="clear" w:color="auto" w:fill="FFFFFF"/>
          </w:rPr>
          <w:t xml:space="preserve"> Metrics for monitoring, and AWS X-Ray for tracing requests. </w:t>
        </w:r>
        <w:proofErr w:type="gramStart"/>
        <w:r>
          <w:rPr>
            <w:rFonts w:ascii="Segoe UI" w:hAnsi="Segoe UI" w:cs="Segoe UI"/>
            <w:color w:val="1F2328"/>
            <w:bdr w:val="none" w:sz="0" w:space="0" w:color="auto" w:frame="1"/>
            <w:shd w:val="clear" w:color="auto" w:fill="FFFFFF"/>
          </w:rPr>
          <w:t>I'd</w:t>
        </w:r>
        <w:proofErr w:type="gramEnd"/>
        <w:r>
          <w:rPr>
            <w:rFonts w:ascii="Segoe UI" w:hAnsi="Segoe UI" w:cs="Segoe UI"/>
            <w:color w:val="1F2328"/>
            <w:bdr w:val="none" w:sz="0" w:space="0" w:color="auto" w:frame="1"/>
            <w:shd w:val="clear" w:color="auto" w:fill="FFFFFF"/>
          </w:rPr>
          <w:t xml:space="preserve"> also consider optimizing queries and using read replicas if necessary.</w:t>
        </w:r>
      </w:ins>
    </w:p>
    <w:p w:rsidR="00930BE1" w:rsidRDefault="00930BE1" w:rsidP="00930BE1">
      <w:pPr>
        <w:pStyle w:val="Heading3"/>
        <w:spacing w:before="360" w:beforeAutospacing="0" w:after="240" w:afterAutospacing="0"/>
        <w:ind w:left="240"/>
        <w:rPr>
          <w:ins w:id="48" w:author="Unknown"/>
          <w:rFonts w:ascii="Segoe UI" w:hAnsi="Segoe UI" w:cs="Segoe UI"/>
          <w:color w:val="1F2328"/>
          <w:sz w:val="30"/>
          <w:szCs w:val="30"/>
          <w:bdr w:val="none" w:sz="0" w:space="0" w:color="auto" w:frame="1"/>
          <w:shd w:val="clear" w:color="auto" w:fill="FFFFFF"/>
        </w:rPr>
      </w:pPr>
      <w:ins w:id="49" w:author="Unknown">
        <w:r>
          <w:rPr>
            <w:rFonts w:ascii="Segoe UI" w:hAnsi="Segoe UI" w:cs="Segoe UI"/>
            <w:color w:val="1F2328"/>
            <w:sz w:val="30"/>
            <w:szCs w:val="30"/>
            <w:bdr w:val="none" w:sz="0" w:space="0" w:color="auto" w:frame="1"/>
            <w:shd w:val="clear" w:color="auto" w:fill="FFFFFF"/>
          </w:rPr>
          <w:t>3. </w:t>
        </w:r>
        <w:r>
          <w:rPr>
            <w:rStyle w:val="Strong"/>
            <w:rFonts w:ascii="Segoe UI" w:hAnsi="Segoe UI" w:cs="Segoe UI"/>
            <w:b/>
            <w:bCs/>
            <w:color w:val="1F2328"/>
            <w:sz w:val="30"/>
            <w:szCs w:val="30"/>
            <w:bdr w:val="none" w:sz="0" w:space="0" w:color="auto" w:frame="1"/>
            <w:shd w:val="clear" w:color="auto" w:fill="FFFFFF"/>
          </w:rPr>
          <w:t>Scenario:</w:t>
        </w:r>
        <w:r>
          <w:rPr>
            <w:rFonts w:ascii="Segoe UI" w:hAnsi="Segoe UI" w:cs="Segoe UI"/>
            <w:color w:val="1F2328"/>
            <w:sz w:val="30"/>
            <w:szCs w:val="30"/>
            <w:bdr w:val="none" w:sz="0" w:space="0" w:color="auto" w:frame="1"/>
            <w:shd w:val="clear" w:color="auto" w:fill="FFFFFF"/>
          </w:rPr>
          <w:t> </w:t>
        </w:r>
        <w:proofErr w:type="gramStart"/>
        <w:r>
          <w:rPr>
            <w:rFonts w:ascii="Segoe UI" w:hAnsi="Segoe UI" w:cs="Segoe UI"/>
            <w:color w:val="1F2328"/>
            <w:sz w:val="30"/>
            <w:szCs w:val="30"/>
            <w:bdr w:val="none" w:sz="0" w:space="0" w:color="auto" w:frame="1"/>
            <w:shd w:val="clear" w:color="auto" w:fill="FFFFFF"/>
          </w:rPr>
          <w:t>You're</w:t>
        </w:r>
        <w:proofErr w:type="gramEnd"/>
        <w:r>
          <w:rPr>
            <w:rFonts w:ascii="Segoe UI" w:hAnsi="Segoe UI" w:cs="Segoe UI"/>
            <w:color w:val="1F2328"/>
            <w:sz w:val="30"/>
            <w:szCs w:val="30"/>
            <w:bdr w:val="none" w:sz="0" w:space="0" w:color="auto" w:frame="1"/>
            <w:shd w:val="clear" w:color="auto" w:fill="FFFFFF"/>
          </w:rPr>
          <w:t xml:space="preserve"> migrating a monolithic application to a </w:t>
        </w:r>
        <w:proofErr w:type="spellStart"/>
        <w:r>
          <w:rPr>
            <w:rFonts w:ascii="Segoe UI" w:hAnsi="Segoe UI" w:cs="Segoe UI"/>
            <w:color w:val="1F2328"/>
            <w:sz w:val="30"/>
            <w:szCs w:val="30"/>
            <w:bdr w:val="none" w:sz="0" w:space="0" w:color="auto" w:frame="1"/>
            <w:shd w:val="clear" w:color="auto" w:fill="FFFFFF"/>
          </w:rPr>
          <w:t>microservices</w:t>
        </w:r>
        <w:proofErr w:type="spellEnd"/>
        <w:r>
          <w:rPr>
            <w:rFonts w:ascii="Segoe UI" w:hAnsi="Segoe UI" w:cs="Segoe UI"/>
            <w:color w:val="1F2328"/>
            <w:sz w:val="30"/>
            <w:szCs w:val="30"/>
            <w:bdr w:val="none" w:sz="0" w:space="0" w:color="auto" w:frame="1"/>
            <w:shd w:val="clear" w:color="auto" w:fill="FFFFFF"/>
          </w:rPr>
          <w:t xml:space="preserve"> architecture. How would you ensure smooth deployment and minimize downtime?</w:t>
        </w:r>
      </w:ins>
    </w:p>
    <w:p w:rsidR="00930BE1" w:rsidRDefault="00930BE1" w:rsidP="00930BE1">
      <w:pPr>
        <w:pStyle w:val="rich-diff-level-zero"/>
        <w:spacing w:before="0" w:beforeAutospacing="0" w:after="240" w:afterAutospacing="0"/>
        <w:ind w:left="240"/>
        <w:rPr>
          <w:ins w:id="50" w:author="Unknown"/>
          <w:rFonts w:ascii="Segoe UI" w:hAnsi="Segoe UI" w:cs="Segoe UI"/>
          <w:color w:val="1F2328"/>
          <w:bdr w:val="none" w:sz="0" w:space="0" w:color="auto" w:frame="1"/>
          <w:shd w:val="clear" w:color="auto" w:fill="FFFFFF"/>
        </w:rPr>
      </w:pPr>
      <w:ins w:id="51" w:author="Unknown">
        <w:r>
          <w:rPr>
            <w:rStyle w:val="Strong"/>
            <w:rFonts w:ascii="Segoe UI" w:hAnsi="Segoe UI" w:cs="Segoe UI"/>
            <w:color w:val="1F2328"/>
            <w:bdr w:val="none" w:sz="0" w:space="0" w:color="auto" w:frame="1"/>
            <w:shd w:val="clear" w:color="auto" w:fill="FFFFFF"/>
          </w:rPr>
          <w:t>Answer:</w:t>
        </w:r>
        <w:r>
          <w:rPr>
            <w:rFonts w:ascii="Segoe UI" w:hAnsi="Segoe UI" w:cs="Segoe UI"/>
            <w:color w:val="1F2328"/>
            <w:bdr w:val="none" w:sz="0" w:space="0" w:color="auto" w:frame="1"/>
            <w:shd w:val="clear" w:color="auto" w:fill="FFFFFF"/>
          </w:rPr>
          <w:t xml:space="preserve"> I would adopt a "strangler" pattern, gradually migrating components to </w:t>
        </w:r>
        <w:proofErr w:type="spellStart"/>
        <w:r>
          <w:rPr>
            <w:rFonts w:ascii="Segoe UI" w:hAnsi="Segoe UI" w:cs="Segoe UI"/>
            <w:color w:val="1F2328"/>
            <w:bdr w:val="none" w:sz="0" w:space="0" w:color="auto" w:frame="1"/>
            <w:shd w:val="clear" w:color="auto" w:fill="FFFFFF"/>
          </w:rPr>
          <w:t>microservices</w:t>
        </w:r>
        <w:proofErr w:type="spellEnd"/>
        <w:r>
          <w:rPr>
            <w:rFonts w:ascii="Segoe UI" w:hAnsi="Segoe UI" w:cs="Segoe UI"/>
            <w:color w:val="1F2328"/>
            <w:bdr w:val="none" w:sz="0" w:space="0" w:color="auto" w:frame="1"/>
            <w:shd w:val="clear" w:color="auto" w:fill="FFFFFF"/>
          </w:rPr>
          <w:t>. This minimizes risk by replacing pieces of the monolith over time, allowing for testing and validation at each step.</w:t>
        </w:r>
      </w:ins>
    </w:p>
    <w:p w:rsidR="00930BE1" w:rsidRDefault="00930BE1" w:rsidP="00930BE1">
      <w:pPr>
        <w:pStyle w:val="Heading3"/>
        <w:spacing w:before="360" w:beforeAutospacing="0" w:after="240" w:afterAutospacing="0"/>
        <w:ind w:left="240"/>
        <w:rPr>
          <w:ins w:id="52" w:author="Unknown"/>
          <w:rFonts w:ascii="Segoe UI" w:hAnsi="Segoe UI" w:cs="Segoe UI"/>
          <w:color w:val="1F2328"/>
          <w:sz w:val="30"/>
          <w:szCs w:val="30"/>
          <w:bdr w:val="none" w:sz="0" w:space="0" w:color="auto" w:frame="1"/>
          <w:shd w:val="clear" w:color="auto" w:fill="FFFFFF"/>
        </w:rPr>
      </w:pPr>
      <w:ins w:id="53" w:author="Unknown">
        <w:r>
          <w:rPr>
            <w:rFonts w:ascii="Segoe UI" w:hAnsi="Segoe UI" w:cs="Segoe UI"/>
            <w:color w:val="1F2328"/>
            <w:sz w:val="30"/>
            <w:szCs w:val="30"/>
            <w:bdr w:val="none" w:sz="0" w:space="0" w:color="auto" w:frame="1"/>
            <w:shd w:val="clear" w:color="auto" w:fill="FFFFFF"/>
          </w:rPr>
          <w:t>4. </w:t>
        </w:r>
        <w:r>
          <w:rPr>
            <w:rStyle w:val="Strong"/>
            <w:rFonts w:ascii="Segoe UI" w:hAnsi="Segoe UI" w:cs="Segoe UI"/>
            <w:b/>
            <w:bCs/>
            <w:color w:val="1F2328"/>
            <w:sz w:val="30"/>
            <w:szCs w:val="30"/>
            <w:bdr w:val="none" w:sz="0" w:space="0" w:color="auto" w:frame="1"/>
            <w:shd w:val="clear" w:color="auto" w:fill="FFFFFF"/>
          </w:rPr>
          <w:t>Scenario:</w:t>
        </w:r>
        <w:r>
          <w:rPr>
            <w:rFonts w:ascii="Segoe UI" w:hAnsi="Segoe UI" w:cs="Segoe UI"/>
            <w:color w:val="1F2328"/>
            <w:sz w:val="30"/>
            <w:szCs w:val="30"/>
            <w:bdr w:val="none" w:sz="0" w:space="0" w:color="auto" w:frame="1"/>
            <w:shd w:val="clear" w:color="auto" w:fill="FFFFFF"/>
          </w:rPr>
          <w:t> Your team is frequently encountering configuration drift issues in your infrastructure. How could you prevent and manage this effectively?</w:t>
        </w:r>
      </w:ins>
    </w:p>
    <w:p w:rsidR="00930BE1" w:rsidRDefault="00930BE1" w:rsidP="00930BE1">
      <w:pPr>
        <w:pStyle w:val="rich-diff-level-zero"/>
        <w:spacing w:before="0" w:beforeAutospacing="0" w:after="240" w:afterAutospacing="0"/>
        <w:ind w:left="240"/>
        <w:rPr>
          <w:ins w:id="54" w:author="Unknown"/>
          <w:rFonts w:ascii="Segoe UI" w:hAnsi="Segoe UI" w:cs="Segoe UI"/>
          <w:color w:val="1F2328"/>
          <w:bdr w:val="none" w:sz="0" w:space="0" w:color="auto" w:frame="1"/>
          <w:shd w:val="clear" w:color="auto" w:fill="FFFFFF"/>
        </w:rPr>
      </w:pPr>
      <w:ins w:id="55" w:author="Unknown">
        <w:r>
          <w:rPr>
            <w:rStyle w:val="Strong"/>
            <w:rFonts w:ascii="Segoe UI" w:hAnsi="Segoe UI" w:cs="Segoe UI"/>
            <w:color w:val="1F2328"/>
            <w:bdr w:val="none" w:sz="0" w:space="0" w:color="auto" w:frame="1"/>
            <w:shd w:val="clear" w:color="auto" w:fill="FFFFFF"/>
          </w:rPr>
          <w:lastRenderedPageBreak/>
          <w:t>Answer:</w:t>
        </w:r>
        <w:r>
          <w:rPr>
            <w:rFonts w:ascii="Segoe UI" w:hAnsi="Segoe UI" w:cs="Segoe UI"/>
            <w:color w:val="1F2328"/>
            <w:bdr w:val="none" w:sz="0" w:space="0" w:color="auto" w:frame="1"/>
            <w:shd w:val="clear" w:color="auto" w:fill="FFFFFF"/>
          </w:rPr>
          <w:t> I would implement Infrastructure as Code (</w:t>
        </w:r>
        <w:proofErr w:type="spellStart"/>
        <w:r>
          <w:rPr>
            <w:rFonts w:ascii="Segoe UI" w:hAnsi="Segoe UI" w:cs="Segoe UI"/>
            <w:color w:val="1F2328"/>
            <w:bdr w:val="none" w:sz="0" w:space="0" w:color="auto" w:frame="1"/>
            <w:shd w:val="clear" w:color="auto" w:fill="FFFFFF"/>
          </w:rPr>
          <w:t>IaC</w:t>
        </w:r>
        <w:proofErr w:type="spellEnd"/>
        <w:r>
          <w:rPr>
            <w:rFonts w:ascii="Segoe UI" w:hAnsi="Segoe UI" w:cs="Segoe UI"/>
            <w:color w:val="1F2328"/>
            <w:bdr w:val="none" w:sz="0" w:space="0" w:color="auto" w:frame="1"/>
            <w:shd w:val="clear" w:color="auto" w:fill="FFFFFF"/>
          </w:rPr>
          <w:t xml:space="preserve">) using AWS </w:t>
        </w:r>
        <w:proofErr w:type="spellStart"/>
        <w:r>
          <w:rPr>
            <w:rFonts w:ascii="Segoe UI" w:hAnsi="Segoe UI" w:cs="Segoe UI"/>
            <w:color w:val="1F2328"/>
            <w:bdr w:val="none" w:sz="0" w:space="0" w:color="auto" w:frame="1"/>
            <w:shd w:val="clear" w:color="auto" w:fill="FFFFFF"/>
          </w:rPr>
          <w:t>CloudFormation</w:t>
        </w:r>
        <w:proofErr w:type="spellEnd"/>
        <w:r>
          <w:rPr>
            <w:rFonts w:ascii="Segoe UI" w:hAnsi="Segoe UI" w:cs="Segoe UI"/>
            <w:color w:val="1F2328"/>
            <w:bdr w:val="none" w:sz="0" w:space="0" w:color="auto" w:frame="1"/>
            <w:shd w:val="clear" w:color="auto" w:fill="FFFFFF"/>
          </w:rPr>
          <w:t xml:space="preserve"> or Terraform. By versioning and automating infrastructure changes, we can ensure consistent and repeatable deployments.</w:t>
        </w:r>
      </w:ins>
    </w:p>
    <w:p w:rsidR="00930BE1" w:rsidRDefault="00930BE1" w:rsidP="00930BE1">
      <w:pPr>
        <w:pStyle w:val="Heading3"/>
        <w:spacing w:before="360" w:beforeAutospacing="0" w:after="240" w:afterAutospacing="0"/>
        <w:ind w:left="240"/>
        <w:rPr>
          <w:ins w:id="56" w:author="Unknown"/>
          <w:rFonts w:ascii="Segoe UI" w:hAnsi="Segoe UI" w:cs="Segoe UI"/>
          <w:color w:val="1F2328"/>
          <w:sz w:val="30"/>
          <w:szCs w:val="30"/>
          <w:bdr w:val="none" w:sz="0" w:space="0" w:color="auto" w:frame="1"/>
          <w:shd w:val="clear" w:color="auto" w:fill="FFFFFF"/>
        </w:rPr>
      </w:pPr>
      <w:ins w:id="57" w:author="Unknown">
        <w:r>
          <w:rPr>
            <w:rFonts w:ascii="Segoe UI" w:hAnsi="Segoe UI" w:cs="Segoe UI"/>
            <w:color w:val="1F2328"/>
            <w:sz w:val="30"/>
            <w:szCs w:val="30"/>
            <w:bdr w:val="none" w:sz="0" w:space="0" w:color="auto" w:frame="1"/>
            <w:shd w:val="clear" w:color="auto" w:fill="FFFFFF"/>
          </w:rPr>
          <w:t>5. </w:t>
        </w:r>
        <w:r>
          <w:rPr>
            <w:rStyle w:val="Strong"/>
            <w:rFonts w:ascii="Segoe UI" w:hAnsi="Segoe UI" w:cs="Segoe UI"/>
            <w:b/>
            <w:bCs/>
            <w:color w:val="1F2328"/>
            <w:sz w:val="30"/>
            <w:szCs w:val="30"/>
            <w:bdr w:val="none" w:sz="0" w:space="0" w:color="auto" w:frame="1"/>
            <w:shd w:val="clear" w:color="auto" w:fill="FFFFFF"/>
          </w:rPr>
          <w:t>Scenario:</w:t>
        </w:r>
        <w:r>
          <w:rPr>
            <w:rFonts w:ascii="Segoe UI" w:hAnsi="Segoe UI" w:cs="Segoe UI"/>
            <w:color w:val="1F2328"/>
            <w:sz w:val="30"/>
            <w:szCs w:val="30"/>
            <w:bdr w:val="none" w:sz="0" w:space="0" w:color="auto" w:frame="1"/>
            <w:shd w:val="clear" w:color="auto" w:fill="FFFFFF"/>
          </w:rPr>
          <w:t xml:space="preserve"> Your </w:t>
        </w:r>
        <w:proofErr w:type="gramStart"/>
        <w:r>
          <w:rPr>
            <w:rFonts w:ascii="Segoe UI" w:hAnsi="Segoe UI" w:cs="Segoe UI"/>
            <w:color w:val="1F2328"/>
            <w:sz w:val="30"/>
            <w:szCs w:val="30"/>
            <w:bdr w:val="none" w:sz="0" w:space="0" w:color="auto" w:frame="1"/>
            <w:shd w:val="clear" w:color="auto" w:fill="FFFFFF"/>
          </w:rPr>
          <w:t>company</w:t>
        </w:r>
        <w:proofErr w:type="gramEnd"/>
        <w:r>
          <w:rPr>
            <w:rFonts w:ascii="Segoe UI" w:hAnsi="Segoe UI" w:cs="Segoe UI"/>
            <w:color w:val="1F2328"/>
            <w:sz w:val="30"/>
            <w:szCs w:val="30"/>
            <w:bdr w:val="none" w:sz="0" w:space="0" w:color="auto" w:frame="1"/>
            <w:shd w:val="clear" w:color="auto" w:fill="FFFFFF"/>
          </w:rPr>
          <w:t xml:space="preserve"> is launching a new product, and you expect a sudden spike in traffic. How would you ensure the application remains responsive and available?</w:t>
        </w:r>
      </w:ins>
    </w:p>
    <w:p w:rsidR="00930BE1" w:rsidRDefault="00930BE1" w:rsidP="00930BE1">
      <w:pPr>
        <w:pStyle w:val="rich-diff-level-zero"/>
        <w:spacing w:before="0" w:beforeAutospacing="0" w:after="240" w:afterAutospacing="0"/>
        <w:ind w:left="240"/>
        <w:rPr>
          <w:ins w:id="58" w:author="Unknown"/>
          <w:rFonts w:ascii="Segoe UI" w:hAnsi="Segoe UI" w:cs="Segoe UI"/>
          <w:color w:val="1F2328"/>
          <w:bdr w:val="none" w:sz="0" w:space="0" w:color="auto" w:frame="1"/>
          <w:shd w:val="clear" w:color="auto" w:fill="FFFFFF"/>
        </w:rPr>
      </w:pPr>
      <w:ins w:id="59" w:author="Unknown">
        <w:r>
          <w:rPr>
            <w:rStyle w:val="Strong"/>
            <w:rFonts w:ascii="Segoe UI" w:hAnsi="Segoe UI" w:cs="Segoe UI"/>
            <w:color w:val="1F2328"/>
            <w:bdr w:val="none" w:sz="0" w:space="0" w:color="auto" w:frame="1"/>
            <w:shd w:val="clear" w:color="auto" w:fill="FFFFFF"/>
          </w:rPr>
          <w:t>Answer:</w:t>
        </w:r>
        <w:r>
          <w:rPr>
            <w:rFonts w:ascii="Segoe UI" w:hAnsi="Segoe UI" w:cs="Segoe UI"/>
            <w:color w:val="1F2328"/>
            <w:bdr w:val="none" w:sz="0" w:space="0" w:color="auto" w:frame="1"/>
            <w:shd w:val="clear" w:color="auto" w:fill="FFFFFF"/>
          </w:rPr>
          <w:t xml:space="preserve"> I would implement a combination of auto-scaling groups, Amazon </w:t>
        </w:r>
        <w:proofErr w:type="spellStart"/>
        <w:r>
          <w:rPr>
            <w:rFonts w:ascii="Segoe UI" w:hAnsi="Segoe UI" w:cs="Segoe UI"/>
            <w:color w:val="1F2328"/>
            <w:bdr w:val="none" w:sz="0" w:space="0" w:color="auto" w:frame="1"/>
            <w:shd w:val="clear" w:color="auto" w:fill="FFFFFF"/>
          </w:rPr>
          <w:t>CloudFront</w:t>
        </w:r>
        <w:proofErr w:type="spellEnd"/>
        <w:r>
          <w:rPr>
            <w:rFonts w:ascii="Segoe UI" w:hAnsi="Segoe UI" w:cs="Segoe UI"/>
            <w:color w:val="1F2328"/>
            <w:bdr w:val="none" w:sz="0" w:space="0" w:color="auto" w:frame="1"/>
            <w:shd w:val="clear" w:color="auto" w:fill="FFFFFF"/>
          </w:rPr>
          <w:t xml:space="preserve"> for content delivery, Amazon RDS read replicas, and Amazon </w:t>
        </w:r>
        <w:proofErr w:type="spellStart"/>
        <w:r>
          <w:rPr>
            <w:rFonts w:ascii="Segoe UI" w:hAnsi="Segoe UI" w:cs="Segoe UI"/>
            <w:color w:val="1F2328"/>
            <w:bdr w:val="none" w:sz="0" w:space="0" w:color="auto" w:frame="1"/>
            <w:shd w:val="clear" w:color="auto" w:fill="FFFFFF"/>
          </w:rPr>
          <w:t>DynamoDB</w:t>
        </w:r>
        <w:proofErr w:type="spellEnd"/>
        <w:r>
          <w:rPr>
            <w:rFonts w:ascii="Segoe UI" w:hAnsi="Segoe UI" w:cs="Segoe UI"/>
            <w:color w:val="1F2328"/>
            <w:bdr w:val="none" w:sz="0" w:space="0" w:color="auto" w:frame="1"/>
            <w:shd w:val="clear" w:color="auto" w:fill="FFFFFF"/>
          </w:rPr>
          <w:t xml:space="preserve"> provisioned capacity to handle increased load while maintaining performance.</w:t>
        </w:r>
      </w:ins>
    </w:p>
    <w:p w:rsidR="00930BE1" w:rsidRDefault="00930BE1" w:rsidP="00930BE1">
      <w:pPr>
        <w:pStyle w:val="Heading3"/>
        <w:spacing w:before="360" w:beforeAutospacing="0" w:after="240" w:afterAutospacing="0"/>
        <w:ind w:left="240"/>
        <w:rPr>
          <w:ins w:id="60" w:author="Unknown"/>
          <w:rFonts w:ascii="Segoe UI" w:hAnsi="Segoe UI" w:cs="Segoe UI"/>
          <w:color w:val="1F2328"/>
          <w:sz w:val="30"/>
          <w:szCs w:val="30"/>
          <w:bdr w:val="none" w:sz="0" w:space="0" w:color="auto" w:frame="1"/>
          <w:shd w:val="clear" w:color="auto" w:fill="FFFFFF"/>
        </w:rPr>
      </w:pPr>
      <w:ins w:id="61" w:author="Unknown">
        <w:r>
          <w:rPr>
            <w:rFonts w:ascii="Segoe UI" w:hAnsi="Segoe UI" w:cs="Segoe UI"/>
            <w:color w:val="1F2328"/>
            <w:sz w:val="30"/>
            <w:szCs w:val="30"/>
            <w:bdr w:val="none" w:sz="0" w:space="0" w:color="auto" w:frame="1"/>
            <w:shd w:val="clear" w:color="auto" w:fill="FFFFFF"/>
          </w:rPr>
          <w:t>6. </w:t>
        </w:r>
        <w:r>
          <w:rPr>
            <w:rStyle w:val="Strong"/>
            <w:rFonts w:ascii="Segoe UI" w:hAnsi="Segoe UI" w:cs="Segoe UI"/>
            <w:b/>
            <w:bCs/>
            <w:color w:val="1F2328"/>
            <w:sz w:val="30"/>
            <w:szCs w:val="30"/>
            <w:bdr w:val="none" w:sz="0" w:space="0" w:color="auto" w:frame="1"/>
            <w:shd w:val="clear" w:color="auto" w:fill="FFFFFF"/>
          </w:rPr>
          <w:t>Scenario:</w:t>
        </w:r>
        <w:r>
          <w:rPr>
            <w:rFonts w:ascii="Segoe UI" w:hAnsi="Segoe UI" w:cs="Segoe UI"/>
            <w:color w:val="1F2328"/>
            <w:sz w:val="30"/>
            <w:szCs w:val="30"/>
            <w:bdr w:val="none" w:sz="0" w:space="0" w:color="auto" w:frame="1"/>
            <w:shd w:val="clear" w:color="auto" w:fill="FFFFFF"/>
          </w:rPr>
          <w:t> </w:t>
        </w:r>
        <w:proofErr w:type="gramStart"/>
        <w:r>
          <w:rPr>
            <w:rFonts w:ascii="Segoe UI" w:hAnsi="Segoe UI" w:cs="Segoe UI"/>
            <w:color w:val="1F2328"/>
            <w:sz w:val="30"/>
            <w:szCs w:val="30"/>
            <w:bdr w:val="none" w:sz="0" w:space="0" w:color="auto" w:frame="1"/>
            <w:shd w:val="clear" w:color="auto" w:fill="FFFFFF"/>
          </w:rPr>
          <w:t>You're</w:t>
        </w:r>
        <w:proofErr w:type="gramEnd"/>
        <w:r>
          <w:rPr>
            <w:rFonts w:ascii="Segoe UI" w:hAnsi="Segoe UI" w:cs="Segoe UI"/>
            <w:color w:val="1F2328"/>
            <w:sz w:val="30"/>
            <w:szCs w:val="30"/>
            <w:bdr w:val="none" w:sz="0" w:space="0" w:color="auto" w:frame="1"/>
            <w:shd w:val="clear" w:color="auto" w:fill="FFFFFF"/>
          </w:rPr>
          <w:t xml:space="preserve"> working on a CI/CD pipeline for a containerized application. How could you ensure that every code change is automatically tested and deployed?</w:t>
        </w:r>
      </w:ins>
    </w:p>
    <w:p w:rsidR="00930BE1" w:rsidRDefault="00930BE1" w:rsidP="00930BE1">
      <w:pPr>
        <w:pStyle w:val="rich-diff-level-zero"/>
        <w:spacing w:before="0" w:beforeAutospacing="0" w:after="240" w:afterAutospacing="0"/>
        <w:ind w:left="240"/>
        <w:rPr>
          <w:ins w:id="62" w:author="Unknown"/>
          <w:rFonts w:ascii="Segoe UI" w:hAnsi="Segoe UI" w:cs="Segoe UI"/>
          <w:color w:val="1F2328"/>
          <w:bdr w:val="none" w:sz="0" w:space="0" w:color="auto" w:frame="1"/>
          <w:shd w:val="clear" w:color="auto" w:fill="FFFFFF"/>
        </w:rPr>
      </w:pPr>
      <w:ins w:id="63" w:author="Unknown">
        <w:r>
          <w:rPr>
            <w:rStyle w:val="Strong"/>
            <w:rFonts w:ascii="Segoe UI" w:hAnsi="Segoe UI" w:cs="Segoe UI"/>
            <w:color w:val="1F2328"/>
            <w:bdr w:val="none" w:sz="0" w:space="0" w:color="auto" w:frame="1"/>
            <w:shd w:val="clear" w:color="auto" w:fill="FFFFFF"/>
          </w:rPr>
          <w:t>Answer:</w:t>
        </w:r>
        <w:r>
          <w:rPr>
            <w:rFonts w:ascii="Segoe UI" w:hAnsi="Segoe UI" w:cs="Segoe UI"/>
            <w:color w:val="1F2328"/>
            <w:bdr w:val="none" w:sz="0" w:space="0" w:color="auto" w:frame="1"/>
            <w:shd w:val="clear" w:color="auto" w:fill="FFFFFF"/>
          </w:rPr>
          <w:t xml:space="preserve"> I would set up an AWS </w:t>
        </w:r>
        <w:proofErr w:type="spellStart"/>
        <w:r>
          <w:rPr>
            <w:rFonts w:ascii="Segoe UI" w:hAnsi="Segoe UI" w:cs="Segoe UI"/>
            <w:color w:val="1F2328"/>
            <w:bdr w:val="none" w:sz="0" w:space="0" w:color="auto" w:frame="1"/>
            <w:shd w:val="clear" w:color="auto" w:fill="FFFFFF"/>
          </w:rPr>
          <w:t>CodePipeline</w:t>
        </w:r>
        <w:proofErr w:type="spellEnd"/>
        <w:r>
          <w:rPr>
            <w:rFonts w:ascii="Segoe UI" w:hAnsi="Segoe UI" w:cs="Segoe UI"/>
            <w:color w:val="1F2328"/>
            <w:bdr w:val="none" w:sz="0" w:space="0" w:color="auto" w:frame="1"/>
            <w:shd w:val="clear" w:color="auto" w:fill="FFFFFF"/>
          </w:rPr>
          <w:t xml:space="preserve"> that integrates with AWS </w:t>
        </w:r>
        <w:proofErr w:type="spellStart"/>
        <w:r>
          <w:rPr>
            <w:rFonts w:ascii="Segoe UI" w:hAnsi="Segoe UI" w:cs="Segoe UI"/>
            <w:color w:val="1F2328"/>
            <w:bdr w:val="none" w:sz="0" w:space="0" w:color="auto" w:frame="1"/>
            <w:shd w:val="clear" w:color="auto" w:fill="FFFFFF"/>
          </w:rPr>
          <w:t>CodeBuild</w:t>
        </w:r>
        <w:proofErr w:type="spellEnd"/>
        <w:r>
          <w:rPr>
            <w:rFonts w:ascii="Segoe UI" w:hAnsi="Segoe UI" w:cs="Segoe UI"/>
            <w:color w:val="1F2328"/>
            <w:bdr w:val="none" w:sz="0" w:space="0" w:color="auto" w:frame="1"/>
            <w:shd w:val="clear" w:color="auto" w:fill="FFFFFF"/>
          </w:rPr>
          <w:t xml:space="preserve"> for building and testing containers. After successful testing, </w:t>
        </w:r>
        <w:proofErr w:type="gramStart"/>
        <w:r>
          <w:rPr>
            <w:rFonts w:ascii="Segoe UI" w:hAnsi="Segoe UI" w:cs="Segoe UI"/>
            <w:color w:val="1F2328"/>
            <w:bdr w:val="none" w:sz="0" w:space="0" w:color="auto" w:frame="1"/>
            <w:shd w:val="clear" w:color="auto" w:fill="FFFFFF"/>
          </w:rPr>
          <w:t>I'd</w:t>
        </w:r>
        <w:proofErr w:type="gramEnd"/>
        <w:r>
          <w:rPr>
            <w:rFonts w:ascii="Segoe UI" w:hAnsi="Segoe UI" w:cs="Segoe UI"/>
            <w:color w:val="1F2328"/>
            <w:bdr w:val="none" w:sz="0" w:space="0" w:color="auto" w:frame="1"/>
            <w:shd w:val="clear" w:color="auto" w:fill="FFFFFF"/>
          </w:rPr>
          <w:t xml:space="preserve"> use AWS </w:t>
        </w:r>
        <w:proofErr w:type="spellStart"/>
        <w:r>
          <w:rPr>
            <w:rFonts w:ascii="Segoe UI" w:hAnsi="Segoe UI" w:cs="Segoe UI"/>
            <w:color w:val="1F2328"/>
            <w:bdr w:val="none" w:sz="0" w:space="0" w:color="auto" w:frame="1"/>
            <w:shd w:val="clear" w:color="auto" w:fill="FFFFFF"/>
          </w:rPr>
          <w:t>CodeDeploy</w:t>
        </w:r>
        <w:proofErr w:type="spellEnd"/>
        <w:r>
          <w:rPr>
            <w:rFonts w:ascii="Segoe UI" w:hAnsi="Segoe UI" w:cs="Segoe UI"/>
            <w:color w:val="1F2328"/>
            <w:bdr w:val="none" w:sz="0" w:space="0" w:color="auto" w:frame="1"/>
            <w:shd w:val="clear" w:color="auto" w:fill="FFFFFF"/>
          </w:rPr>
          <w:t xml:space="preserve"> to deploy the containers to an ECS cluster or Kubernetes on EKS.</w:t>
        </w:r>
      </w:ins>
    </w:p>
    <w:p w:rsidR="00930BE1" w:rsidRDefault="00930BE1" w:rsidP="00930BE1">
      <w:pPr>
        <w:pStyle w:val="Heading3"/>
        <w:spacing w:before="360" w:beforeAutospacing="0" w:after="240" w:afterAutospacing="0"/>
        <w:ind w:left="240"/>
        <w:rPr>
          <w:ins w:id="64" w:author="Unknown"/>
          <w:rFonts w:ascii="Segoe UI" w:hAnsi="Segoe UI" w:cs="Segoe UI"/>
          <w:color w:val="1F2328"/>
          <w:sz w:val="30"/>
          <w:szCs w:val="30"/>
          <w:bdr w:val="none" w:sz="0" w:space="0" w:color="auto" w:frame="1"/>
          <w:shd w:val="clear" w:color="auto" w:fill="FFFFFF"/>
        </w:rPr>
      </w:pPr>
      <w:ins w:id="65" w:author="Unknown">
        <w:r>
          <w:rPr>
            <w:rFonts w:ascii="Segoe UI" w:hAnsi="Segoe UI" w:cs="Segoe UI"/>
            <w:color w:val="1F2328"/>
            <w:sz w:val="30"/>
            <w:szCs w:val="30"/>
            <w:bdr w:val="none" w:sz="0" w:space="0" w:color="auto" w:frame="1"/>
            <w:shd w:val="clear" w:color="auto" w:fill="FFFFFF"/>
          </w:rPr>
          <w:t>7. </w:t>
        </w:r>
        <w:r>
          <w:rPr>
            <w:rStyle w:val="Strong"/>
            <w:rFonts w:ascii="Segoe UI" w:hAnsi="Segoe UI" w:cs="Segoe UI"/>
            <w:b/>
            <w:bCs/>
            <w:color w:val="1F2328"/>
            <w:sz w:val="30"/>
            <w:szCs w:val="30"/>
            <w:bdr w:val="none" w:sz="0" w:space="0" w:color="auto" w:frame="1"/>
            <w:shd w:val="clear" w:color="auto" w:fill="FFFFFF"/>
          </w:rPr>
          <w:t>Scenario:</w:t>
        </w:r>
        <w:r>
          <w:rPr>
            <w:rFonts w:ascii="Segoe UI" w:hAnsi="Segoe UI" w:cs="Segoe UI"/>
            <w:color w:val="1F2328"/>
            <w:sz w:val="30"/>
            <w:szCs w:val="30"/>
            <w:bdr w:val="none" w:sz="0" w:space="0" w:color="auto" w:frame="1"/>
            <w:shd w:val="clear" w:color="auto" w:fill="FFFFFF"/>
          </w:rPr>
          <w:t> Your team wants to ensure secure access to AWS resources for different team members. How could you implement this?</w:t>
        </w:r>
      </w:ins>
    </w:p>
    <w:p w:rsidR="00930BE1" w:rsidRDefault="00930BE1" w:rsidP="00930BE1">
      <w:pPr>
        <w:pStyle w:val="rich-diff-level-zero"/>
        <w:spacing w:before="0" w:beforeAutospacing="0" w:after="240" w:afterAutospacing="0"/>
        <w:ind w:left="240"/>
        <w:rPr>
          <w:ins w:id="66" w:author="Unknown"/>
          <w:rFonts w:ascii="Segoe UI" w:hAnsi="Segoe UI" w:cs="Segoe UI"/>
          <w:color w:val="1F2328"/>
          <w:bdr w:val="none" w:sz="0" w:space="0" w:color="auto" w:frame="1"/>
          <w:shd w:val="clear" w:color="auto" w:fill="FFFFFF"/>
        </w:rPr>
      </w:pPr>
      <w:ins w:id="67" w:author="Unknown">
        <w:r>
          <w:rPr>
            <w:rStyle w:val="Strong"/>
            <w:rFonts w:ascii="Segoe UI" w:hAnsi="Segoe UI" w:cs="Segoe UI"/>
            <w:color w:val="1F2328"/>
            <w:bdr w:val="none" w:sz="0" w:space="0" w:color="auto" w:frame="1"/>
            <w:shd w:val="clear" w:color="auto" w:fill="FFFFFF"/>
          </w:rPr>
          <w:t>Answer:</w:t>
        </w:r>
        <w:r>
          <w:rPr>
            <w:rFonts w:ascii="Segoe UI" w:hAnsi="Segoe UI" w:cs="Segoe UI"/>
            <w:color w:val="1F2328"/>
            <w:bdr w:val="none" w:sz="0" w:space="0" w:color="auto" w:frame="1"/>
            <w:shd w:val="clear" w:color="auto" w:fill="FFFFFF"/>
          </w:rPr>
          <w:t xml:space="preserve"> I would use AWS Identity and Access Management (IAM) to create fine-grained policies for each team member. IAM roles and groups </w:t>
        </w:r>
        <w:proofErr w:type="gramStart"/>
        <w:r>
          <w:rPr>
            <w:rFonts w:ascii="Segoe UI" w:hAnsi="Segoe UI" w:cs="Segoe UI"/>
            <w:color w:val="1F2328"/>
            <w:bdr w:val="none" w:sz="0" w:space="0" w:color="auto" w:frame="1"/>
            <w:shd w:val="clear" w:color="auto" w:fill="FFFFFF"/>
          </w:rPr>
          <w:t>can be assigned</w:t>
        </w:r>
        <w:proofErr w:type="gramEnd"/>
        <w:r>
          <w:rPr>
            <w:rFonts w:ascii="Segoe UI" w:hAnsi="Segoe UI" w:cs="Segoe UI"/>
            <w:color w:val="1F2328"/>
            <w:bdr w:val="none" w:sz="0" w:space="0" w:color="auto" w:frame="1"/>
            <w:shd w:val="clear" w:color="auto" w:fill="FFFFFF"/>
          </w:rPr>
          <w:t xml:space="preserve"> permissions based on least privilege principles.</w:t>
        </w:r>
      </w:ins>
    </w:p>
    <w:p w:rsidR="00930BE1" w:rsidRDefault="00930BE1" w:rsidP="00930BE1">
      <w:pPr>
        <w:pStyle w:val="Heading3"/>
        <w:spacing w:before="360" w:beforeAutospacing="0" w:after="240" w:afterAutospacing="0"/>
        <w:ind w:left="240"/>
        <w:rPr>
          <w:ins w:id="68" w:author="Unknown"/>
          <w:rFonts w:ascii="Segoe UI" w:hAnsi="Segoe UI" w:cs="Segoe UI"/>
          <w:color w:val="1F2328"/>
          <w:sz w:val="30"/>
          <w:szCs w:val="30"/>
          <w:bdr w:val="none" w:sz="0" w:space="0" w:color="auto" w:frame="1"/>
          <w:shd w:val="clear" w:color="auto" w:fill="FFFFFF"/>
        </w:rPr>
      </w:pPr>
      <w:ins w:id="69" w:author="Unknown">
        <w:r>
          <w:rPr>
            <w:rFonts w:ascii="Segoe UI" w:hAnsi="Segoe UI" w:cs="Segoe UI"/>
            <w:color w:val="1F2328"/>
            <w:sz w:val="30"/>
            <w:szCs w:val="30"/>
            <w:bdr w:val="none" w:sz="0" w:space="0" w:color="auto" w:frame="1"/>
            <w:shd w:val="clear" w:color="auto" w:fill="FFFFFF"/>
          </w:rPr>
          <w:t>8. </w:t>
        </w:r>
        <w:r>
          <w:rPr>
            <w:rStyle w:val="Strong"/>
            <w:rFonts w:ascii="Segoe UI" w:hAnsi="Segoe UI" w:cs="Segoe UI"/>
            <w:b/>
            <w:bCs/>
            <w:color w:val="1F2328"/>
            <w:sz w:val="30"/>
            <w:szCs w:val="30"/>
            <w:bdr w:val="none" w:sz="0" w:space="0" w:color="auto" w:frame="1"/>
            <w:shd w:val="clear" w:color="auto" w:fill="FFFFFF"/>
          </w:rPr>
          <w:t>Scenario:</w:t>
        </w:r>
        <w:r>
          <w:rPr>
            <w:rFonts w:ascii="Segoe UI" w:hAnsi="Segoe UI" w:cs="Segoe UI"/>
            <w:color w:val="1F2328"/>
            <w:sz w:val="30"/>
            <w:szCs w:val="30"/>
            <w:bdr w:val="none" w:sz="0" w:space="0" w:color="auto" w:frame="1"/>
            <w:shd w:val="clear" w:color="auto" w:fill="FFFFFF"/>
          </w:rPr>
          <w:t> </w:t>
        </w:r>
        <w:proofErr w:type="gramStart"/>
        <w:r>
          <w:rPr>
            <w:rFonts w:ascii="Segoe UI" w:hAnsi="Segoe UI" w:cs="Segoe UI"/>
            <w:color w:val="1F2328"/>
            <w:sz w:val="30"/>
            <w:szCs w:val="30"/>
            <w:bdr w:val="none" w:sz="0" w:space="0" w:color="auto" w:frame="1"/>
            <w:shd w:val="clear" w:color="auto" w:fill="FFFFFF"/>
          </w:rPr>
          <w:t>You're</w:t>
        </w:r>
        <w:proofErr w:type="gramEnd"/>
        <w:r>
          <w:rPr>
            <w:rFonts w:ascii="Segoe UI" w:hAnsi="Segoe UI" w:cs="Segoe UI"/>
            <w:color w:val="1F2328"/>
            <w:sz w:val="30"/>
            <w:szCs w:val="30"/>
            <w:bdr w:val="none" w:sz="0" w:space="0" w:color="auto" w:frame="1"/>
            <w:shd w:val="clear" w:color="auto" w:fill="FFFFFF"/>
          </w:rPr>
          <w:t xml:space="preserve"> managing a complex </w:t>
        </w:r>
        <w:proofErr w:type="spellStart"/>
        <w:r>
          <w:rPr>
            <w:rFonts w:ascii="Segoe UI" w:hAnsi="Segoe UI" w:cs="Segoe UI"/>
            <w:color w:val="1F2328"/>
            <w:sz w:val="30"/>
            <w:szCs w:val="30"/>
            <w:bdr w:val="none" w:sz="0" w:space="0" w:color="auto" w:frame="1"/>
            <w:shd w:val="clear" w:color="auto" w:fill="FFFFFF"/>
          </w:rPr>
          <w:t>microservices</w:t>
        </w:r>
        <w:proofErr w:type="spellEnd"/>
        <w:r>
          <w:rPr>
            <w:rFonts w:ascii="Segoe UI" w:hAnsi="Segoe UI" w:cs="Segoe UI"/>
            <w:color w:val="1F2328"/>
            <w:sz w:val="30"/>
            <w:szCs w:val="30"/>
            <w:bdr w:val="none" w:sz="0" w:space="0" w:color="auto" w:frame="1"/>
            <w:shd w:val="clear" w:color="auto" w:fill="FFFFFF"/>
          </w:rPr>
          <w:t xml:space="preserve"> architecture with multiple services communicating. How could you monitor and trace requests across services?</w:t>
        </w:r>
      </w:ins>
    </w:p>
    <w:p w:rsidR="00930BE1" w:rsidRDefault="00930BE1" w:rsidP="00930BE1">
      <w:pPr>
        <w:pStyle w:val="rich-diff-level-zero"/>
        <w:spacing w:before="0" w:beforeAutospacing="0" w:after="240" w:afterAutospacing="0"/>
        <w:ind w:left="240"/>
        <w:rPr>
          <w:ins w:id="70" w:author="Unknown"/>
          <w:rFonts w:ascii="Segoe UI" w:hAnsi="Segoe UI" w:cs="Segoe UI"/>
          <w:color w:val="1F2328"/>
          <w:bdr w:val="none" w:sz="0" w:space="0" w:color="auto" w:frame="1"/>
          <w:shd w:val="clear" w:color="auto" w:fill="FFFFFF"/>
        </w:rPr>
      </w:pPr>
      <w:ins w:id="71" w:author="Unknown">
        <w:r>
          <w:rPr>
            <w:rStyle w:val="Strong"/>
            <w:rFonts w:ascii="Segoe UI" w:hAnsi="Segoe UI" w:cs="Segoe UI"/>
            <w:color w:val="1F2328"/>
            <w:bdr w:val="none" w:sz="0" w:space="0" w:color="auto" w:frame="1"/>
            <w:shd w:val="clear" w:color="auto" w:fill="FFFFFF"/>
          </w:rPr>
          <w:t>Answer:</w:t>
        </w:r>
        <w:r>
          <w:rPr>
            <w:rFonts w:ascii="Segoe UI" w:hAnsi="Segoe UI" w:cs="Segoe UI"/>
            <w:color w:val="1F2328"/>
            <w:bdr w:val="none" w:sz="0" w:space="0" w:color="auto" w:frame="1"/>
            <w:shd w:val="clear" w:color="auto" w:fill="FFFFFF"/>
          </w:rPr>
          <w:t> I would integrate AWS X-Ray into the application to trace requests as they traverse services. This would provide insights into latency, errors, and dependencies between services.</w:t>
        </w:r>
      </w:ins>
    </w:p>
    <w:p w:rsidR="00930BE1" w:rsidRDefault="00930BE1" w:rsidP="00930BE1">
      <w:pPr>
        <w:pStyle w:val="Heading3"/>
        <w:spacing w:before="360" w:beforeAutospacing="0" w:after="240" w:afterAutospacing="0"/>
        <w:ind w:left="240"/>
        <w:rPr>
          <w:ins w:id="72" w:author="Unknown"/>
          <w:rFonts w:ascii="Segoe UI" w:hAnsi="Segoe UI" w:cs="Segoe UI"/>
          <w:color w:val="1F2328"/>
          <w:sz w:val="30"/>
          <w:szCs w:val="30"/>
          <w:bdr w:val="none" w:sz="0" w:space="0" w:color="auto" w:frame="1"/>
          <w:shd w:val="clear" w:color="auto" w:fill="FFFFFF"/>
        </w:rPr>
      </w:pPr>
      <w:ins w:id="73" w:author="Unknown">
        <w:r>
          <w:rPr>
            <w:rFonts w:ascii="Segoe UI" w:hAnsi="Segoe UI" w:cs="Segoe UI"/>
            <w:color w:val="1F2328"/>
            <w:sz w:val="30"/>
            <w:szCs w:val="30"/>
            <w:bdr w:val="none" w:sz="0" w:space="0" w:color="auto" w:frame="1"/>
            <w:shd w:val="clear" w:color="auto" w:fill="FFFFFF"/>
          </w:rPr>
          <w:lastRenderedPageBreak/>
          <w:t>9. </w:t>
        </w:r>
        <w:r>
          <w:rPr>
            <w:rStyle w:val="Strong"/>
            <w:rFonts w:ascii="Segoe UI" w:hAnsi="Segoe UI" w:cs="Segoe UI"/>
            <w:b/>
            <w:bCs/>
            <w:color w:val="1F2328"/>
            <w:sz w:val="30"/>
            <w:szCs w:val="30"/>
            <w:bdr w:val="none" w:sz="0" w:space="0" w:color="auto" w:frame="1"/>
            <w:shd w:val="clear" w:color="auto" w:fill="FFFFFF"/>
          </w:rPr>
          <w:t>Scenario:</w:t>
        </w:r>
        <w:r>
          <w:rPr>
            <w:rFonts w:ascii="Segoe UI" w:hAnsi="Segoe UI" w:cs="Segoe UI"/>
            <w:color w:val="1F2328"/>
            <w:sz w:val="30"/>
            <w:szCs w:val="30"/>
            <w:bdr w:val="none" w:sz="0" w:space="0" w:color="auto" w:frame="1"/>
            <w:shd w:val="clear" w:color="auto" w:fill="FFFFFF"/>
          </w:rPr>
          <w:t> Your application has a front-end hosted on S3, and you need to enable HTTPS for security. How would you achieve this?</w:t>
        </w:r>
      </w:ins>
    </w:p>
    <w:p w:rsidR="00930BE1" w:rsidRDefault="00930BE1" w:rsidP="00930BE1">
      <w:pPr>
        <w:pStyle w:val="rich-diff-level-zero"/>
        <w:spacing w:before="0" w:beforeAutospacing="0" w:after="240" w:afterAutospacing="0"/>
        <w:ind w:left="240"/>
        <w:rPr>
          <w:ins w:id="74" w:author="Unknown"/>
          <w:rFonts w:ascii="Segoe UI" w:hAnsi="Segoe UI" w:cs="Segoe UI"/>
          <w:color w:val="1F2328"/>
          <w:bdr w:val="none" w:sz="0" w:space="0" w:color="auto" w:frame="1"/>
          <w:shd w:val="clear" w:color="auto" w:fill="FFFFFF"/>
        </w:rPr>
      </w:pPr>
      <w:ins w:id="75" w:author="Unknown">
        <w:r>
          <w:rPr>
            <w:rStyle w:val="Strong"/>
            <w:rFonts w:ascii="Segoe UI" w:hAnsi="Segoe UI" w:cs="Segoe UI"/>
            <w:color w:val="1F2328"/>
            <w:bdr w:val="none" w:sz="0" w:space="0" w:color="auto" w:frame="1"/>
            <w:shd w:val="clear" w:color="auto" w:fill="FFFFFF"/>
          </w:rPr>
          <w:t>Answer:</w:t>
        </w:r>
        <w:r>
          <w:rPr>
            <w:rFonts w:ascii="Segoe UI" w:hAnsi="Segoe UI" w:cs="Segoe UI"/>
            <w:color w:val="1F2328"/>
            <w:bdr w:val="none" w:sz="0" w:space="0" w:color="auto" w:frame="1"/>
            <w:shd w:val="clear" w:color="auto" w:fill="FFFFFF"/>
          </w:rPr>
          <w:t xml:space="preserve"> I would use Amazon </w:t>
        </w:r>
        <w:proofErr w:type="spellStart"/>
        <w:r>
          <w:rPr>
            <w:rFonts w:ascii="Segoe UI" w:hAnsi="Segoe UI" w:cs="Segoe UI"/>
            <w:color w:val="1F2328"/>
            <w:bdr w:val="none" w:sz="0" w:space="0" w:color="auto" w:frame="1"/>
            <w:shd w:val="clear" w:color="auto" w:fill="FFFFFF"/>
          </w:rPr>
          <w:t>CloudFront</w:t>
        </w:r>
        <w:proofErr w:type="spellEnd"/>
        <w:r>
          <w:rPr>
            <w:rFonts w:ascii="Segoe UI" w:hAnsi="Segoe UI" w:cs="Segoe UI"/>
            <w:color w:val="1F2328"/>
            <w:bdr w:val="none" w:sz="0" w:space="0" w:color="auto" w:frame="1"/>
            <w:shd w:val="clear" w:color="auto" w:fill="FFFFFF"/>
          </w:rPr>
          <w:t xml:space="preserve"> to distribute content from the S3 bucket, configure a custom domain, and associate an SSL/TLS certificate through AWS Certificate Manager.</w:t>
        </w:r>
      </w:ins>
    </w:p>
    <w:p w:rsidR="00930BE1" w:rsidRDefault="00930BE1" w:rsidP="00930BE1">
      <w:pPr>
        <w:pStyle w:val="Heading3"/>
        <w:spacing w:before="360" w:beforeAutospacing="0" w:after="240" w:afterAutospacing="0"/>
        <w:ind w:left="240"/>
        <w:rPr>
          <w:ins w:id="76" w:author="Unknown"/>
          <w:rFonts w:ascii="Segoe UI" w:hAnsi="Segoe UI" w:cs="Segoe UI"/>
          <w:color w:val="1F2328"/>
          <w:sz w:val="30"/>
          <w:szCs w:val="30"/>
          <w:bdr w:val="none" w:sz="0" w:space="0" w:color="auto" w:frame="1"/>
          <w:shd w:val="clear" w:color="auto" w:fill="FFFFFF"/>
        </w:rPr>
      </w:pPr>
      <w:ins w:id="77" w:author="Unknown">
        <w:r>
          <w:rPr>
            <w:rFonts w:ascii="Segoe UI" w:hAnsi="Segoe UI" w:cs="Segoe UI"/>
            <w:color w:val="1F2328"/>
            <w:sz w:val="30"/>
            <w:szCs w:val="30"/>
            <w:bdr w:val="none" w:sz="0" w:space="0" w:color="auto" w:frame="1"/>
            <w:shd w:val="clear" w:color="auto" w:fill="FFFFFF"/>
          </w:rPr>
          <w:t>10. </w:t>
        </w:r>
        <w:r>
          <w:rPr>
            <w:rStyle w:val="Strong"/>
            <w:rFonts w:ascii="Segoe UI" w:hAnsi="Segoe UI" w:cs="Segoe UI"/>
            <w:b/>
            <w:bCs/>
            <w:color w:val="1F2328"/>
            <w:sz w:val="30"/>
            <w:szCs w:val="30"/>
            <w:bdr w:val="none" w:sz="0" w:space="0" w:color="auto" w:frame="1"/>
            <w:shd w:val="clear" w:color="auto" w:fill="FFFFFF"/>
          </w:rPr>
          <w:t>Scenario:</w:t>
        </w:r>
        <w:r>
          <w:rPr>
            <w:rFonts w:ascii="Segoe UI" w:hAnsi="Segoe UI" w:cs="Segoe UI"/>
            <w:color w:val="1F2328"/>
            <w:sz w:val="30"/>
            <w:szCs w:val="30"/>
            <w:bdr w:val="none" w:sz="0" w:space="0" w:color="auto" w:frame="1"/>
            <w:shd w:val="clear" w:color="auto" w:fill="FFFFFF"/>
          </w:rPr>
          <w:t> Your organization has multiple AWS accounts for different environments (dev, staging, prod). How would you manage centralized billing and ensure cost optimization?</w:t>
        </w:r>
      </w:ins>
    </w:p>
    <w:p w:rsidR="00930BE1" w:rsidRDefault="00930BE1" w:rsidP="00930BE1">
      <w:pPr>
        <w:pStyle w:val="rich-diff-level-zero"/>
        <w:spacing w:before="0" w:beforeAutospacing="0" w:after="240" w:afterAutospacing="0"/>
        <w:ind w:left="240"/>
        <w:rPr>
          <w:ins w:id="78" w:author="Unknown"/>
          <w:rFonts w:ascii="Segoe UI" w:hAnsi="Segoe UI" w:cs="Segoe UI"/>
          <w:color w:val="1F2328"/>
          <w:bdr w:val="none" w:sz="0" w:space="0" w:color="auto" w:frame="1"/>
          <w:shd w:val="clear" w:color="auto" w:fill="FFFFFF"/>
        </w:rPr>
      </w:pPr>
      <w:ins w:id="79" w:author="Unknown">
        <w:r>
          <w:rPr>
            <w:rStyle w:val="Strong"/>
            <w:rFonts w:ascii="Segoe UI" w:hAnsi="Segoe UI" w:cs="Segoe UI"/>
            <w:color w:val="1F2328"/>
            <w:bdr w:val="none" w:sz="0" w:space="0" w:color="auto" w:frame="1"/>
            <w:shd w:val="clear" w:color="auto" w:fill="FFFFFF"/>
          </w:rPr>
          <w:t>Answer:</w:t>
        </w:r>
        <w:r>
          <w:rPr>
            <w:rFonts w:ascii="Segoe UI" w:hAnsi="Segoe UI" w:cs="Segoe UI"/>
            <w:color w:val="1F2328"/>
            <w:bdr w:val="none" w:sz="0" w:space="0" w:color="auto" w:frame="1"/>
            <w:shd w:val="clear" w:color="auto" w:fill="FFFFFF"/>
          </w:rPr>
          <w:t xml:space="preserve"> I would use AWS Organizations to manage multiple accounts and enable consolidated billing. AWS Cost Explorer and AWS Budgets </w:t>
        </w:r>
        <w:proofErr w:type="gramStart"/>
        <w:r>
          <w:rPr>
            <w:rFonts w:ascii="Segoe UI" w:hAnsi="Segoe UI" w:cs="Segoe UI"/>
            <w:color w:val="1F2328"/>
            <w:bdr w:val="none" w:sz="0" w:space="0" w:color="auto" w:frame="1"/>
            <w:shd w:val="clear" w:color="auto" w:fill="FFFFFF"/>
          </w:rPr>
          <w:t>could be used</w:t>
        </w:r>
        <w:proofErr w:type="gramEnd"/>
        <w:r>
          <w:rPr>
            <w:rFonts w:ascii="Segoe UI" w:hAnsi="Segoe UI" w:cs="Segoe UI"/>
            <w:color w:val="1F2328"/>
            <w:bdr w:val="none" w:sz="0" w:space="0" w:color="auto" w:frame="1"/>
            <w:shd w:val="clear" w:color="auto" w:fill="FFFFFF"/>
          </w:rPr>
          <w:t xml:space="preserve"> to monitor and optimize costs across accounts.</w:t>
        </w:r>
      </w:ins>
    </w:p>
    <w:p w:rsidR="00930BE1" w:rsidRDefault="00930BE1" w:rsidP="00930BE1">
      <w:pPr>
        <w:pStyle w:val="Heading3"/>
        <w:spacing w:before="360" w:beforeAutospacing="0" w:after="240" w:afterAutospacing="0"/>
        <w:ind w:left="240"/>
        <w:rPr>
          <w:ins w:id="80" w:author="Unknown"/>
          <w:rFonts w:ascii="Segoe UI" w:hAnsi="Segoe UI" w:cs="Segoe UI"/>
          <w:color w:val="1F2328"/>
          <w:sz w:val="30"/>
          <w:szCs w:val="30"/>
          <w:bdr w:val="none" w:sz="0" w:space="0" w:color="auto" w:frame="1"/>
          <w:shd w:val="clear" w:color="auto" w:fill="FFFFFF"/>
        </w:rPr>
      </w:pPr>
      <w:ins w:id="81" w:author="Unknown">
        <w:r>
          <w:rPr>
            <w:rFonts w:ascii="Segoe UI" w:hAnsi="Segoe UI" w:cs="Segoe UI"/>
            <w:color w:val="1F2328"/>
            <w:sz w:val="30"/>
            <w:szCs w:val="30"/>
            <w:bdr w:val="none" w:sz="0" w:space="0" w:color="auto" w:frame="1"/>
            <w:shd w:val="clear" w:color="auto" w:fill="FFFFFF"/>
          </w:rPr>
          <w:t>11. </w:t>
        </w:r>
        <w:r>
          <w:rPr>
            <w:rStyle w:val="Strong"/>
            <w:rFonts w:ascii="Segoe UI" w:hAnsi="Segoe UI" w:cs="Segoe UI"/>
            <w:b/>
            <w:bCs/>
            <w:color w:val="1F2328"/>
            <w:sz w:val="30"/>
            <w:szCs w:val="30"/>
            <w:bdr w:val="none" w:sz="0" w:space="0" w:color="auto" w:frame="1"/>
            <w:shd w:val="clear" w:color="auto" w:fill="FFFFFF"/>
          </w:rPr>
          <w:t>Scenario:</w:t>
        </w:r>
        <w:r>
          <w:rPr>
            <w:rFonts w:ascii="Segoe UI" w:hAnsi="Segoe UI" w:cs="Segoe UI"/>
            <w:color w:val="1F2328"/>
            <w:sz w:val="30"/>
            <w:szCs w:val="30"/>
            <w:bdr w:val="none" w:sz="0" w:space="0" w:color="auto" w:frame="1"/>
            <w:shd w:val="clear" w:color="auto" w:fill="FFFFFF"/>
          </w:rPr>
          <w:t> Your application frequently needs to run resource-intensive tasks in the background. How could you ensure efficient and scalable task processing?</w:t>
        </w:r>
      </w:ins>
    </w:p>
    <w:p w:rsidR="00930BE1" w:rsidRDefault="00930BE1" w:rsidP="00930BE1">
      <w:pPr>
        <w:pStyle w:val="rich-diff-level-zero"/>
        <w:spacing w:before="0" w:beforeAutospacing="0" w:after="240" w:afterAutospacing="0"/>
        <w:ind w:left="240"/>
        <w:rPr>
          <w:ins w:id="82" w:author="Unknown"/>
          <w:rFonts w:ascii="Segoe UI" w:hAnsi="Segoe UI" w:cs="Segoe UI"/>
          <w:color w:val="1F2328"/>
          <w:bdr w:val="none" w:sz="0" w:space="0" w:color="auto" w:frame="1"/>
          <w:shd w:val="clear" w:color="auto" w:fill="FFFFFF"/>
        </w:rPr>
      </w:pPr>
      <w:ins w:id="83" w:author="Unknown">
        <w:r>
          <w:rPr>
            <w:rStyle w:val="Strong"/>
            <w:rFonts w:ascii="Segoe UI" w:hAnsi="Segoe UI" w:cs="Segoe UI"/>
            <w:color w:val="1F2328"/>
            <w:bdr w:val="none" w:sz="0" w:space="0" w:color="auto" w:frame="1"/>
            <w:shd w:val="clear" w:color="auto" w:fill="FFFFFF"/>
          </w:rPr>
          <w:t>Answer:</w:t>
        </w:r>
        <w:r>
          <w:rPr>
            <w:rFonts w:ascii="Segoe UI" w:hAnsi="Segoe UI" w:cs="Segoe UI"/>
            <w:color w:val="1F2328"/>
            <w:bdr w:val="none" w:sz="0" w:space="0" w:color="auto" w:frame="1"/>
            <w:shd w:val="clear" w:color="auto" w:fill="FFFFFF"/>
          </w:rPr>
          <w:t xml:space="preserve"> I would use AWS Lambda for </w:t>
        </w:r>
        <w:proofErr w:type="spellStart"/>
        <w:r>
          <w:rPr>
            <w:rFonts w:ascii="Segoe UI" w:hAnsi="Segoe UI" w:cs="Segoe UI"/>
            <w:color w:val="1F2328"/>
            <w:bdr w:val="none" w:sz="0" w:space="0" w:color="auto" w:frame="1"/>
            <w:shd w:val="clear" w:color="auto" w:fill="FFFFFF"/>
          </w:rPr>
          <w:t>serverless</w:t>
        </w:r>
        <w:proofErr w:type="spellEnd"/>
        <w:r>
          <w:rPr>
            <w:rFonts w:ascii="Segoe UI" w:hAnsi="Segoe UI" w:cs="Segoe UI"/>
            <w:color w:val="1F2328"/>
            <w:bdr w:val="none" w:sz="0" w:space="0" w:color="auto" w:frame="1"/>
            <w:shd w:val="clear" w:color="auto" w:fill="FFFFFF"/>
          </w:rPr>
          <w:t xml:space="preserve"> background processing or AWS Batch for batch processing. Both services can scale automatically based on the workload.</w:t>
        </w:r>
      </w:ins>
    </w:p>
    <w:p w:rsidR="00930BE1" w:rsidRDefault="00930BE1" w:rsidP="00930BE1">
      <w:pPr>
        <w:pStyle w:val="Heading3"/>
        <w:spacing w:before="360" w:beforeAutospacing="0" w:after="240" w:afterAutospacing="0"/>
        <w:ind w:left="240"/>
        <w:rPr>
          <w:ins w:id="84" w:author="Unknown"/>
          <w:rFonts w:ascii="Segoe UI" w:hAnsi="Segoe UI" w:cs="Segoe UI"/>
          <w:color w:val="1F2328"/>
          <w:sz w:val="30"/>
          <w:szCs w:val="30"/>
          <w:bdr w:val="none" w:sz="0" w:space="0" w:color="auto" w:frame="1"/>
          <w:shd w:val="clear" w:color="auto" w:fill="FFFFFF"/>
        </w:rPr>
      </w:pPr>
      <w:ins w:id="85" w:author="Unknown">
        <w:r>
          <w:rPr>
            <w:rFonts w:ascii="Segoe UI" w:hAnsi="Segoe UI" w:cs="Segoe UI"/>
            <w:color w:val="1F2328"/>
            <w:sz w:val="30"/>
            <w:szCs w:val="30"/>
            <w:bdr w:val="none" w:sz="0" w:space="0" w:color="auto" w:frame="1"/>
            <w:shd w:val="clear" w:color="auto" w:fill="FFFFFF"/>
          </w:rPr>
          <w:t>12. </w:t>
        </w:r>
        <w:r>
          <w:rPr>
            <w:rStyle w:val="Strong"/>
            <w:rFonts w:ascii="Segoe UI" w:hAnsi="Segoe UI" w:cs="Segoe UI"/>
            <w:b/>
            <w:bCs/>
            <w:color w:val="1F2328"/>
            <w:sz w:val="30"/>
            <w:szCs w:val="30"/>
            <w:bdr w:val="none" w:sz="0" w:space="0" w:color="auto" w:frame="1"/>
            <w:shd w:val="clear" w:color="auto" w:fill="FFFFFF"/>
          </w:rPr>
          <w:t>Scenario:</w:t>
        </w:r>
        <w:r>
          <w:rPr>
            <w:rFonts w:ascii="Segoe UI" w:hAnsi="Segoe UI" w:cs="Segoe UI"/>
            <w:color w:val="1F2328"/>
            <w:sz w:val="30"/>
            <w:szCs w:val="30"/>
            <w:bdr w:val="none" w:sz="0" w:space="0" w:color="auto" w:frame="1"/>
            <w:shd w:val="clear" w:color="auto" w:fill="FFFFFF"/>
          </w:rPr>
          <w:t xml:space="preserve"> Your team is using Jenkins for CI/CD, but you want to reduce management overhead. How could you migrate to a </w:t>
        </w:r>
        <w:proofErr w:type="spellStart"/>
        <w:r>
          <w:rPr>
            <w:rFonts w:ascii="Segoe UI" w:hAnsi="Segoe UI" w:cs="Segoe UI"/>
            <w:color w:val="1F2328"/>
            <w:sz w:val="30"/>
            <w:szCs w:val="30"/>
            <w:bdr w:val="none" w:sz="0" w:space="0" w:color="auto" w:frame="1"/>
            <w:shd w:val="clear" w:color="auto" w:fill="FFFFFF"/>
          </w:rPr>
          <w:t>serverless</w:t>
        </w:r>
        <w:proofErr w:type="spellEnd"/>
        <w:r>
          <w:rPr>
            <w:rFonts w:ascii="Segoe UI" w:hAnsi="Segoe UI" w:cs="Segoe UI"/>
            <w:color w:val="1F2328"/>
            <w:sz w:val="30"/>
            <w:szCs w:val="30"/>
            <w:bdr w:val="none" w:sz="0" w:space="0" w:color="auto" w:frame="1"/>
            <w:shd w:val="clear" w:color="auto" w:fill="FFFFFF"/>
          </w:rPr>
          <w:t xml:space="preserve"> CI/CD approach?</w:t>
        </w:r>
      </w:ins>
    </w:p>
    <w:p w:rsidR="00930BE1" w:rsidRDefault="00930BE1" w:rsidP="00930BE1">
      <w:pPr>
        <w:pStyle w:val="rich-diff-level-zero"/>
        <w:spacing w:before="0" w:beforeAutospacing="0" w:after="240" w:afterAutospacing="0"/>
        <w:ind w:left="240"/>
        <w:rPr>
          <w:ins w:id="86" w:author="Unknown"/>
          <w:rFonts w:ascii="Segoe UI" w:hAnsi="Segoe UI" w:cs="Segoe UI"/>
          <w:color w:val="1F2328"/>
          <w:bdr w:val="none" w:sz="0" w:space="0" w:color="auto" w:frame="1"/>
          <w:shd w:val="clear" w:color="auto" w:fill="FFFFFF"/>
        </w:rPr>
      </w:pPr>
      <w:ins w:id="87" w:author="Unknown">
        <w:r>
          <w:rPr>
            <w:rStyle w:val="Strong"/>
            <w:rFonts w:ascii="Segoe UI" w:hAnsi="Segoe UI" w:cs="Segoe UI"/>
            <w:color w:val="1F2328"/>
            <w:bdr w:val="none" w:sz="0" w:space="0" w:color="auto" w:frame="1"/>
            <w:shd w:val="clear" w:color="auto" w:fill="FFFFFF"/>
          </w:rPr>
          <w:t>Answer:</w:t>
        </w:r>
        <w:r>
          <w:rPr>
            <w:rFonts w:ascii="Segoe UI" w:hAnsi="Segoe UI" w:cs="Segoe UI"/>
            <w:color w:val="1F2328"/>
            <w:bdr w:val="none" w:sz="0" w:space="0" w:color="auto" w:frame="1"/>
            <w:shd w:val="clear" w:color="auto" w:fill="FFFFFF"/>
          </w:rPr>
          <w:t xml:space="preserve"> I would consider using AWS </w:t>
        </w:r>
        <w:proofErr w:type="spellStart"/>
        <w:r>
          <w:rPr>
            <w:rFonts w:ascii="Segoe UI" w:hAnsi="Segoe UI" w:cs="Segoe UI"/>
            <w:color w:val="1F2328"/>
            <w:bdr w:val="none" w:sz="0" w:space="0" w:color="auto" w:frame="1"/>
            <w:shd w:val="clear" w:color="auto" w:fill="FFFFFF"/>
          </w:rPr>
          <w:t>CodePipeline</w:t>
        </w:r>
        <w:proofErr w:type="spellEnd"/>
        <w:r>
          <w:rPr>
            <w:rFonts w:ascii="Segoe UI" w:hAnsi="Segoe UI" w:cs="Segoe UI"/>
            <w:color w:val="1F2328"/>
            <w:bdr w:val="none" w:sz="0" w:space="0" w:color="auto" w:frame="1"/>
            <w:shd w:val="clear" w:color="auto" w:fill="FFFFFF"/>
          </w:rPr>
          <w:t xml:space="preserve"> and AWS </w:t>
        </w:r>
        <w:proofErr w:type="spellStart"/>
        <w:r>
          <w:rPr>
            <w:rFonts w:ascii="Segoe UI" w:hAnsi="Segoe UI" w:cs="Segoe UI"/>
            <w:color w:val="1F2328"/>
            <w:bdr w:val="none" w:sz="0" w:space="0" w:color="auto" w:frame="1"/>
            <w:shd w:val="clear" w:color="auto" w:fill="FFFFFF"/>
          </w:rPr>
          <w:t>CodeBuild</w:t>
        </w:r>
        <w:proofErr w:type="spellEnd"/>
        <w:r>
          <w:rPr>
            <w:rFonts w:ascii="Segoe UI" w:hAnsi="Segoe UI" w:cs="Segoe UI"/>
            <w:color w:val="1F2328"/>
            <w:bdr w:val="none" w:sz="0" w:space="0" w:color="auto" w:frame="1"/>
            <w:shd w:val="clear" w:color="auto" w:fill="FFFFFF"/>
          </w:rPr>
          <w:t xml:space="preserve">. </w:t>
        </w:r>
        <w:proofErr w:type="spellStart"/>
        <w:r>
          <w:rPr>
            <w:rFonts w:ascii="Segoe UI" w:hAnsi="Segoe UI" w:cs="Segoe UI"/>
            <w:color w:val="1F2328"/>
            <w:bdr w:val="none" w:sz="0" w:space="0" w:color="auto" w:frame="1"/>
            <w:shd w:val="clear" w:color="auto" w:fill="FFFFFF"/>
          </w:rPr>
          <w:t>CodePipeline</w:t>
        </w:r>
        <w:proofErr w:type="spellEnd"/>
        <w:r>
          <w:rPr>
            <w:rFonts w:ascii="Segoe UI" w:hAnsi="Segoe UI" w:cs="Segoe UI"/>
            <w:color w:val="1F2328"/>
            <w:bdr w:val="none" w:sz="0" w:space="0" w:color="auto" w:frame="1"/>
            <w:shd w:val="clear" w:color="auto" w:fill="FFFFFF"/>
          </w:rPr>
          <w:t xml:space="preserve"> integrates seamlessly with </w:t>
        </w:r>
        <w:proofErr w:type="spellStart"/>
        <w:r>
          <w:rPr>
            <w:rFonts w:ascii="Segoe UI" w:hAnsi="Segoe UI" w:cs="Segoe UI"/>
            <w:color w:val="1F2328"/>
            <w:bdr w:val="none" w:sz="0" w:space="0" w:color="auto" w:frame="1"/>
            <w:shd w:val="clear" w:color="auto" w:fill="FFFFFF"/>
          </w:rPr>
          <w:t>CodeBuild</w:t>
        </w:r>
        <w:proofErr w:type="spellEnd"/>
        <w:r>
          <w:rPr>
            <w:rFonts w:ascii="Segoe UI" w:hAnsi="Segoe UI" w:cs="Segoe UI"/>
            <w:color w:val="1F2328"/>
            <w:bdr w:val="none" w:sz="0" w:space="0" w:color="auto" w:frame="1"/>
            <w:shd w:val="clear" w:color="auto" w:fill="FFFFFF"/>
          </w:rPr>
          <w:t xml:space="preserve">, allowing you to create </w:t>
        </w:r>
        <w:proofErr w:type="spellStart"/>
        <w:r>
          <w:rPr>
            <w:rFonts w:ascii="Segoe UI" w:hAnsi="Segoe UI" w:cs="Segoe UI"/>
            <w:color w:val="1F2328"/>
            <w:bdr w:val="none" w:sz="0" w:space="0" w:color="auto" w:frame="1"/>
            <w:shd w:val="clear" w:color="auto" w:fill="FFFFFF"/>
          </w:rPr>
          <w:t>serverless</w:t>
        </w:r>
        <w:proofErr w:type="spellEnd"/>
        <w:r>
          <w:rPr>
            <w:rFonts w:ascii="Segoe UI" w:hAnsi="Segoe UI" w:cs="Segoe UI"/>
            <w:color w:val="1F2328"/>
            <w:bdr w:val="none" w:sz="0" w:space="0" w:color="auto" w:frame="1"/>
            <w:shd w:val="clear" w:color="auto" w:fill="FFFFFF"/>
          </w:rPr>
          <w:t xml:space="preserve"> CI/CD pipelines without managing infrastructure.</w:t>
        </w:r>
      </w:ins>
    </w:p>
    <w:p w:rsidR="00930BE1" w:rsidRDefault="00930BE1" w:rsidP="00930BE1">
      <w:pPr>
        <w:pStyle w:val="Heading3"/>
        <w:spacing w:before="360" w:beforeAutospacing="0" w:after="240" w:afterAutospacing="0"/>
        <w:ind w:left="240"/>
        <w:rPr>
          <w:ins w:id="88" w:author="Unknown"/>
          <w:rFonts w:ascii="Segoe UI" w:hAnsi="Segoe UI" w:cs="Segoe UI"/>
          <w:color w:val="1F2328"/>
          <w:sz w:val="30"/>
          <w:szCs w:val="30"/>
          <w:bdr w:val="none" w:sz="0" w:space="0" w:color="auto" w:frame="1"/>
          <w:shd w:val="clear" w:color="auto" w:fill="FFFFFF"/>
        </w:rPr>
      </w:pPr>
      <w:ins w:id="89" w:author="Unknown">
        <w:r>
          <w:rPr>
            <w:rFonts w:ascii="Segoe UI" w:hAnsi="Segoe UI" w:cs="Segoe UI"/>
            <w:color w:val="1F2328"/>
            <w:sz w:val="30"/>
            <w:szCs w:val="30"/>
            <w:bdr w:val="none" w:sz="0" w:space="0" w:color="auto" w:frame="1"/>
            <w:shd w:val="clear" w:color="auto" w:fill="FFFFFF"/>
          </w:rPr>
          <w:t>13. </w:t>
        </w:r>
        <w:r>
          <w:rPr>
            <w:rStyle w:val="Strong"/>
            <w:rFonts w:ascii="Segoe UI" w:hAnsi="Segoe UI" w:cs="Segoe UI"/>
            <w:b/>
            <w:bCs/>
            <w:color w:val="1F2328"/>
            <w:sz w:val="30"/>
            <w:szCs w:val="30"/>
            <w:bdr w:val="none" w:sz="0" w:space="0" w:color="auto" w:frame="1"/>
            <w:shd w:val="clear" w:color="auto" w:fill="FFFFFF"/>
          </w:rPr>
          <w:t>Scenario:</w:t>
        </w:r>
        <w:r>
          <w:rPr>
            <w:rFonts w:ascii="Segoe UI" w:hAnsi="Segoe UI" w:cs="Segoe UI"/>
            <w:color w:val="1F2328"/>
            <w:sz w:val="30"/>
            <w:szCs w:val="30"/>
            <w:bdr w:val="none" w:sz="0" w:space="0" w:color="auto" w:frame="1"/>
            <w:shd w:val="clear" w:color="auto" w:fill="FFFFFF"/>
          </w:rPr>
          <w:t> Your organization wants to enable single sign-on (SSO) for multiple AWS accounts. How could you achieve this while maintaining security?</w:t>
        </w:r>
      </w:ins>
    </w:p>
    <w:p w:rsidR="00930BE1" w:rsidRDefault="00930BE1" w:rsidP="00930BE1">
      <w:pPr>
        <w:pStyle w:val="rich-diff-level-zero"/>
        <w:spacing w:before="0" w:beforeAutospacing="0" w:after="240" w:afterAutospacing="0"/>
        <w:ind w:left="240"/>
        <w:rPr>
          <w:ins w:id="90" w:author="Unknown"/>
          <w:rFonts w:ascii="Segoe UI" w:hAnsi="Segoe UI" w:cs="Segoe UI"/>
          <w:color w:val="1F2328"/>
          <w:bdr w:val="none" w:sz="0" w:space="0" w:color="auto" w:frame="1"/>
          <w:shd w:val="clear" w:color="auto" w:fill="FFFFFF"/>
        </w:rPr>
      </w:pPr>
      <w:ins w:id="91" w:author="Unknown">
        <w:r>
          <w:rPr>
            <w:rStyle w:val="Strong"/>
            <w:rFonts w:ascii="Segoe UI" w:hAnsi="Segoe UI" w:cs="Segoe UI"/>
            <w:color w:val="1F2328"/>
            <w:bdr w:val="none" w:sz="0" w:space="0" w:color="auto" w:frame="1"/>
            <w:shd w:val="clear" w:color="auto" w:fill="FFFFFF"/>
          </w:rPr>
          <w:lastRenderedPageBreak/>
          <w:t>Answer:</w:t>
        </w:r>
        <w:r>
          <w:rPr>
            <w:rFonts w:ascii="Segoe UI" w:hAnsi="Segoe UI" w:cs="Segoe UI"/>
            <w:color w:val="1F2328"/>
            <w:bdr w:val="none" w:sz="0" w:space="0" w:color="auto" w:frame="1"/>
            <w:shd w:val="clear" w:color="auto" w:fill="FFFFFF"/>
          </w:rPr>
          <w:t> I would use AWS Single Sign-On (SSO) to manage user access across multiple AWS accounts. By configuring SSO integrations, users can access multiple accounts securely without needing separate credentials.</w:t>
        </w:r>
      </w:ins>
    </w:p>
    <w:p w:rsidR="00930BE1" w:rsidRDefault="00930BE1" w:rsidP="00930BE1">
      <w:pPr>
        <w:pStyle w:val="Heading3"/>
        <w:spacing w:before="360" w:beforeAutospacing="0" w:after="240" w:afterAutospacing="0"/>
        <w:ind w:left="240"/>
        <w:rPr>
          <w:ins w:id="92" w:author="Unknown"/>
          <w:rFonts w:ascii="Segoe UI" w:hAnsi="Segoe UI" w:cs="Segoe UI"/>
          <w:color w:val="1F2328"/>
          <w:sz w:val="30"/>
          <w:szCs w:val="30"/>
          <w:bdr w:val="none" w:sz="0" w:space="0" w:color="auto" w:frame="1"/>
          <w:shd w:val="clear" w:color="auto" w:fill="FFFFFF"/>
        </w:rPr>
      </w:pPr>
      <w:ins w:id="93" w:author="Unknown">
        <w:r>
          <w:rPr>
            <w:rFonts w:ascii="Segoe UI" w:hAnsi="Segoe UI" w:cs="Segoe UI"/>
            <w:color w:val="1F2328"/>
            <w:sz w:val="30"/>
            <w:szCs w:val="30"/>
            <w:bdr w:val="none" w:sz="0" w:space="0" w:color="auto" w:frame="1"/>
            <w:shd w:val="clear" w:color="auto" w:fill="FFFFFF"/>
          </w:rPr>
          <w:t>14. </w:t>
        </w:r>
        <w:r>
          <w:rPr>
            <w:rStyle w:val="Strong"/>
            <w:rFonts w:ascii="Segoe UI" w:hAnsi="Segoe UI" w:cs="Segoe UI"/>
            <w:b/>
            <w:bCs/>
            <w:color w:val="1F2328"/>
            <w:sz w:val="30"/>
            <w:szCs w:val="30"/>
            <w:bdr w:val="none" w:sz="0" w:space="0" w:color="auto" w:frame="1"/>
            <w:shd w:val="clear" w:color="auto" w:fill="FFFFFF"/>
          </w:rPr>
          <w:t>Scenario:</w:t>
        </w:r>
        <w:r>
          <w:rPr>
            <w:rFonts w:ascii="Segoe UI" w:hAnsi="Segoe UI" w:cs="Segoe UI"/>
            <w:color w:val="1F2328"/>
            <w:sz w:val="30"/>
            <w:szCs w:val="30"/>
            <w:bdr w:val="none" w:sz="0" w:space="0" w:color="auto" w:frame="1"/>
            <w:shd w:val="clear" w:color="auto" w:fill="FFFFFF"/>
          </w:rPr>
          <w:t xml:space="preserve"> Your </w:t>
        </w:r>
        <w:proofErr w:type="gramStart"/>
        <w:r>
          <w:rPr>
            <w:rFonts w:ascii="Segoe UI" w:hAnsi="Segoe UI" w:cs="Segoe UI"/>
            <w:color w:val="1F2328"/>
            <w:sz w:val="30"/>
            <w:szCs w:val="30"/>
            <w:bdr w:val="none" w:sz="0" w:space="0" w:color="auto" w:frame="1"/>
            <w:shd w:val="clear" w:color="auto" w:fill="FFFFFF"/>
          </w:rPr>
          <w:t>company</w:t>
        </w:r>
        <w:proofErr w:type="gramEnd"/>
        <w:r>
          <w:rPr>
            <w:rFonts w:ascii="Segoe UI" w:hAnsi="Segoe UI" w:cs="Segoe UI"/>
            <w:color w:val="1F2328"/>
            <w:sz w:val="30"/>
            <w:szCs w:val="30"/>
            <w:bdr w:val="none" w:sz="0" w:space="0" w:color="auto" w:frame="1"/>
            <w:shd w:val="clear" w:color="auto" w:fill="FFFFFF"/>
          </w:rPr>
          <w:t xml:space="preserve"> is aiming for high availability by deploying applications across multiple regions. How could you implement global traffic distribution?</w:t>
        </w:r>
      </w:ins>
    </w:p>
    <w:p w:rsidR="00930BE1" w:rsidRDefault="00930BE1" w:rsidP="00930BE1">
      <w:pPr>
        <w:pStyle w:val="rich-diff-level-zero"/>
        <w:spacing w:before="0" w:beforeAutospacing="0" w:after="240" w:afterAutospacing="0"/>
        <w:ind w:left="240"/>
        <w:rPr>
          <w:ins w:id="94" w:author="Unknown"/>
          <w:rFonts w:ascii="Segoe UI" w:hAnsi="Segoe UI" w:cs="Segoe UI"/>
          <w:color w:val="1F2328"/>
          <w:bdr w:val="none" w:sz="0" w:space="0" w:color="auto" w:frame="1"/>
          <w:shd w:val="clear" w:color="auto" w:fill="FFFFFF"/>
        </w:rPr>
      </w:pPr>
      <w:ins w:id="95" w:author="Unknown">
        <w:r>
          <w:rPr>
            <w:rStyle w:val="Strong"/>
            <w:rFonts w:ascii="Segoe UI" w:hAnsi="Segoe UI" w:cs="Segoe UI"/>
            <w:color w:val="1F2328"/>
            <w:bdr w:val="none" w:sz="0" w:space="0" w:color="auto" w:frame="1"/>
            <w:shd w:val="clear" w:color="auto" w:fill="FFFFFF"/>
          </w:rPr>
          <w:t>Answer:</w:t>
        </w:r>
        <w:r>
          <w:rPr>
            <w:rFonts w:ascii="Segoe UI" w:hAnsi="Segoe UI" w:cs="Segoe UI"/>
            <w:color w:val="1F2328"/>
            <w:bdr w:val="none" w:sz="0" w:space="0" w:color="auto" w:frame="1"/>
            <w:shd w:val="clear" w:color="auto" w:fill="FFFFFF"/>
          </w:rPr>
          <w:t> I would use Amazon Route 53 with Latency-Based Routing or Geolocation Routing to direct traffic to the closest or most appropriate region based on user location.</w:t>
        </w:r>
      </w:ins>
    </w:p>
    <w:p w:rsidR="00930BE1" w:rsidRDefault="00930BE1" w:rsidP="00930BE1">
      <w:pPr>
        <w:pStyle w:val="Heading3"/>
        <w:spacing w:before="360" w:beforeAutospacing="0" w:after="240" w:afterAutospacing="0"/>
        <w:ind w:left="240"/>
        <w:rPr>
          <w:ins w:id="96" w:author="Unknown"/>
          <w:rFonts w:ascii="Segoe UI" w:hAnsi="Segoe UI" w:cs="Segoe UI"/>
          <w:color w:val="1F2328"/>
          <w:sz w:val="30"/>
          <w:szCs w:val="30"/>
          <w:bdr w:val="none" w:sz="0" w:space="0" w:color="auto" w:frame="1"/>
          <w:shd w:val="clear" w:color="auto" w:fill="FFFFFF"/>
        </w:rPr>
      </w:pPr>
      <w:ins w:id="97" w:author="Unknown">
        <w:r>
          <w:rPr>
            <w:rFonts w:ascii="Segoe UI" w:hAnsi="Segoe UI" w:cs="Segoe UI"/>
            <w:color w:val="1F2328"/>
            <w:sz w:val="30"/>
            <w:szCs w:val="30"/>
            <w:bdr w:val="none" w:sz="0" w:space="0" w:color="auto" w:frame="1"/>
            <w:shd w:val="clear" w:color="auto" w:fill="FFFFFF"/>
          </w:rPr>
          <w:t>15. </w:t>
        </w:r>
        <w:r>
          <w:rPr>
            <w:rStyle w:val="Strong"/>
            <w:rFonts w:ascii="Segoe UI" w:hAnsi="Segoe UI" w:cs="Segoe UI"/>
            <w:b/>
            <w:bCs/>
            <w:color w:val="1F2328"/>
            <w:sz w:val="30"/>
            <w:szCs w:val="30"/>
            <w:bdr w:val="none" w:sz="0" w:space="0" w:color="auto" w:frame="1"/>
            <w:shd w:val="clear" w:color="auto" w:fill="FFFFFF"/>
          </w:rPr>
          <w:t>Scenario:</w:t>
        </w:r>
        <w:r>
          <w:rPr>
            <w:rFonts w:ascii="Segoe UI" w:hAnsi="Segoe UI" w:cs="Segoe UI"/>
            <w:color w:val="1F2328"/>
            <w:sz w:val="30"/>
            <w:szCs w:val="30"/>
            <w:bdr w:val="none" w:sz="0" w:space="0" w:color="auto" w:frame="1"/>
            <w:shd w:val="clear" w:color="auto" w:fill="FFFFFF"/>
          </w:rPr>
          <w:t> Your application is generating a significant amount of logs. How could you centralize log management and enable efficient analysis?</w:t>
        </w:r>
      </w:ins>
    </w:p>
    <w:p w:rsidR="00930BE1" w:rsidRDefault="00930BE1" w:rsidP="00930BE1">
      <w:pPr>
        <w:pStyle w:val="rich-diff-level-zero"/>
        <w:spacing w:before="0" w:beforeAutospacing="0" w:after="240" w:afterAutospacing="0"/>
        <w:ind w:left="240"/>
        <w:rPr>
          <w:ins w:id="98" w:author="Unknown"/>
          <w:rFonts w:ascii="Segoe UI" w:hAnsi="Segoe UI" w:cs="Segoe UI"/>
          <w:color w:val="1F2328"/>
          <w:bdr w:val="none" w:sz="0" w:space="0" w:color="auto" w:frame="1"/>
          <w:shd w:val="clear" w:color="auto" w:fill="FFFFFF"/>
        </w:rPr>
      </w:pPr>
      <w:ins w:id="99" w:author="Unknown">
        <w:r>
          <w:rPr>
            <w:rStyle w:val="Strong"/>
            <w:rFonts w:ascii="Segoe UI" w:hAnsi="Segoe UI" w:cs="Segoe UI"/>
            <w:color w:val="1F2328"/>
            <w:bdr w:val="none" w:sz="0" w:space="0" w:color="auto" w:frame="1"/>
            <w:shd w:val="clear" w:color="auto" w:fill="FFFFFF"/>
          </w:rPr>
          <w:t>Answer:</w:t>
        </w:r>
        <w:r>
          <w:rPr>
            <w:rFonts w:ascii="Segoe UI" w:hAnsi="Segoe UI" w:cs="Segoe UI"/>
            <w:color w:val="1F2328"/>
            <w:bdr w:val="none" w:sz="0" w:space="0" w:color="auto" w:frame="1"/>
            <w:shd w:val="clear" w:color="auto" w:fill="FFFFFF"/>
          </w:rPr>
          <w:t xml:space="preserve"> I would use Amazon </w:t>
        </w:r>
        <w:proofErr w:type="spellStart"/>
        <w:r>
          <w:rPr>
            <w:rFonts w:ascii="Segoe UI" w:hAnsi="Segoe UI" w:cs="Segoe UI"/>
            <w:color w:val="1F2328"/>
            <w:bdr w:val="none" w:sz="0" w:space="0" w:color="auto" w:frame="1"/>
            <w:shd w:val="clear" w:color="auto" w:fill="FFFFFF"/>
          </w:rPr>
          <w:t>CloudWatch</w:t>
        </w:r>
        <w:proofErr w:type="spellEnd"/>
        <w:r>
          <w:rPr>
            <w:rFonts w:ascii="Segoe UI" w:hAnsi="Segoe UI" w:cs="Segoe UI"/>
            <w:color w:val="1F2328"/>
            <w:bdr w:val="none" w:sz="0" w:space="0" w:color="auto" w:frame="1"/>
            <w:shd w:val="clear" w:color="auto" w:fill="FFFFFF"/>
          </w:rPr>
          <w:t xml:space="preserve"> Logs to centralize log storage and AWS </w:t>
        </w:r>
        <w:proofErr w:type="spellStart"/>
        <w:r>
          <w:rPr>
            <w:rFonts w:ascii="Segoe UI" w:hAnsi="Segoe UI" w:cs="Segoe UI"/>
            <w:color w:val="1F2328"/>
            <w:bdr w:val="none" w:sz="0" w:space="0" w:color="auto" w:frame="1"/>
            <w:shd w:val="clear" w:color="auto" w:fill="FFFFFF"/>
          </w:rPr>
          <w:t>CloudWatch</w:t>
        </w:r>
        <w:proofErr w:type="spellEnd"/>
        <w:r>
          <w:rPr>
            <w:rFonts w:ascii="Segoe UI" w:hAnsi="Segoe UI" w:cs="Segoe UI"/>
            <w:color w:val="1F2328"/>
            <w:bdr w:val="none" w:sz="0" w:space="0" w:color="auto" w:frame="1"/>
            <w:shd w:val="clear" w:color="auto" w:fill="FFFFFF"/>
          </w:rPr>
          <w:t xml:space="preserve"> Logs Insights to query and analyze logs efficiently, making it easier to troubleshoot and monitor application behavior.</w:t>
        </w:r>
      </w:ins>
    </w:p>
    <w:p w:rsidR="00930BE1" w:rsidRDefault="00930BE1" w:rsidP="00930BE1">
      <w:pPr>
        <w:pStyle w:val="Heading3"/>
        <w:spacing w:before="360" w:beforeAutospacing="0" w:after="240" w:afterAutospacing="0"/>
        <w:ind w:left="240"/>
        <w:rPr>
          <w:ins w:id="100" w:author="Unknown"/>
          <w:rFonts w:ascii="Segoe UI" w:hAnsi="Segoe UI" w:cs="Segoe UI"/>
          <w:color w:val="1F2328"/>
          <w:sz w:val="30"/>
          <w:szCs w:val="30"/>
          <w:bdr w:val="none" w:sz="0" w:space="0" w:color="auto" w:frame="1"/>
          <w:shd w:val="clear" w:color="auto" w:fill="FFFFFF"/>
        </w:rPr>
      </w:pPr>
      <w:ins w:id="101" w:author="Unknown">
        <w:r>
          <w:rPr>
            <w:rFonts w:ascii="Segoe UI" w:hAnsi="Segoe UI" w:cs="Segoe UI"/>
            <w:color w:val="1F2328"/>
            <w:sz w:val="30"/>
            <w:szCs w:val="30"/>
            <w:bdr w:val="none" w:sz="0" w:space="0" w:color="auto" w:frame="1"/>
            <w:shd w:val="clear" w:color="auto" w:fill="FFFFFF"/>
          </w:rPr>
          <w:t>16. </w:t>
        </w:r>
        <w:r>
          <w:rPr>
            <w:rStyle w:val="Strong"/>
            <w:rFonts w:ascii="Segoe UI" w:hAnsi="Segoe UI" w:cs="Segoe UI"/>
            <w:b/>
            <w:bCs/>
            <w:color w:val="1F2328"/>
            <w:sz w:val="30"/>
            <w:szCs w:val="30"/>
            <w:bdr w:val="none" w:sz="0" w:space="0" w:color="auto" w:frame="1"/>
            <w:shd w:val="clear" w:color="auto" w:fill="FFFFFF"/>
          </w:rPr>
          <w:t>Scenario:</w:t>
        </w:r>
        <w:r>
          <w:rPr>
            <w:rFonts w:ascii="Segoe UI" w:hAnsi="Segoe UI" w:cs="Segoe UI"/>
            <w:color w:val="1F2328"/>
            <w:sz w:val="30"/>
            <w:szCs w:val="30"/>
            <w:bdr w:val="none" w:sz="0" w:space="0" w:color="auto" w:frame="1"/>
            <w:shd w:val="clear" w:color="auto" w:fill="FFFFFF"/>
          </w:rPr>
          <w:t> Your application needs to store and retrieve large amounts of unstructured data. How could you design a cost-effective solution?</w:t>
        </w:r>
      </w:ins>
    </w:p>
    <w:p w:rsidR="00930BE1" w:rsidRDefault="00930BE1" w:rsidP="00930BE1">
      <w:pPr>
        <w:pStyle w:val="rich-diff-level-zero"/>
        <w:spacing w:before="0" w:beforeAutospacing="0" w:after="240" w:afterAutospacing="0"/>
        <w:ind w:left="240"/>
        <w:rPr>
          <w:ins w:id="102" w:author="Unknown"/>
          <w:rFonts w:ascii="Segoe UI" w:hAnsi="Segoe UI" w:cs="Segoe UI"/>
          <w:color w:val="1F2328"/>
          <w:bdr w:val="none" w:sz="0" w:space="0" w:color="auto" w:frame="1"/>
          <w:shd w:val="clear" w:color="auto" w:fill="FFFFFF"/>
        </w:rPr>
      </w:pPr>
      <w:ins w:id="103" w:author="Unknown">
        <w:r>
          <w:rPr>
            <w:rStyle w:val="Strong"/>
            <w:rFonts w:ascii="Segoe UI" w:hAnsi="Segoe UI" w:cs="Segoe UI"/>
            <w:color w:val="1F2328"/>
            <w:bdr w:val="none" w:sz="0" w:space="0" w:color="auto" w:frame="1"/>
            <w:shd w:val="clear" w:color="auto" w:fill="FFFFFF"/>
          </w:rPr>
          <w:t>Answer:</w:t>
        </w:r>
        <w:r>
          <w:rPr>
            <w:rFonts w:ascii="Segoe UI" w:hAnsi="Segoe UI" w:cs="Segoe UI"/>
            <w:color w:val="1F2328"/>
            <w:bdr w:val="none" w:sz="0" w:space="0" w:color="auto" w:frame="1"/>
            <w:shd w:val="clear" w:color="auto" w:fill="FFFFFF"/>
          </w:rPr>
          <w:t> I would use Amazon S3 with appropriate storage classes (such as S3 Standard or S3 Intelligent-</w:t>
        </w:r>
        <w:proofErr w:type="spellStart"/>
        <w:r>
          <w:rPr>
            <w:rFonts w:ascii="Segoe UI" w:hAnsi="Segoe UI" w:cs="Segoe UI"/>
            <w:color w:val="1F2328"/>
            <w:bdr w:val="none" w:sz="0" w:space="0" w:color="auto" w:frame="1"/>
            <w:shd w:val="clear" w:color="auto" w:fill="FFFFFF"/>
          </w:rPr>
          <w:t>Tiering</w:t>
        </w:r>
        <w:proofErr w:type="spellEnd"/>
        <w:r>
          <w:rPr>
            <w:rFonts w:ascii="Segoe UI" w:hAnsi="Segoe UI" w:cs="Segoe UI"/>
            <w:color w:val="1F2328"/>
            <w:bdr w:val="none" w:sz="0" w:space="0" w:color="auto" w:frame="1"/>
            <w:shd w:val="clear" w:color="auto" w:fill="FFFFFF"/>
          </w:rPr>
          <w:t>) based on data access patterns. This allows for durable and cost-effective storage of unstructured data.</w:t>
        </w:r>
      </w:ins>
    </w:p>
    <w:p w:rsidR="00930BE1" w:rsidRDefault="00930BE1" w:rsidP="00930BE1">
      <w:pPr>
        <w:pStyle w:val="Heading3"/>
        <w:spacing w:before="360" w:beforeAutospacing="0" w:after="240" w:afterAutospacing="0"/>
        <w:ind w:left="240"/>
        <w:rPr>
          <w:ins w:id="104" w:author="Unknown"/>
          <w:rFonts w:ascii="Segoe UI" w:hAnsi="Segoe UI" w:cs="Segoe UI"/>
          <w:color w:val="1F2328"/>
          <w:sz w:val="30"/>
          <w:szCs w:val="30"/>
          <w:bdr w:val="none" w:sz="0" w:space="0" w:color="auto" w:frame="1"/>
          <w:shd w:val="clear" w:color="auto" w:fill="FFFFFF"/>
        </w:rPr>
      </w:pPr>
      <w:ins w:id="105" w:author="Unknown">
        <w:r>
          <w:rPr>
            <w:rFonts w:ascii="Segoe UI" w:hAnsi="Segoe UI" w:cs="Segoe UI"/>
            <w:color w:val="1F2328"/>
            <w:sz w:val="30"/>
            <w:szCs w:val="30"/>
            <w:bdr w:val="none" w:sz="0" w:space="0" w:color="auto" w:frame="1"/>
            <w:shd w:val="clear" w:color="auto" w:fill="FFFFFF"/>
          </w:rPr>
          <w:t>17. </w:t>
        </w:r>
        <w:r>
          <w:rPr>
            <w:rStyle w:val="Strong"/>
            <w:rFonts w:ascii="Segoe UI" w:hAnsi="Segoe UI" w:cs="Segoe UI"/>
            <w:b/>
            <w:bCs/>
            <w:color w:val="1F2328"/>
            <w:sz w:val="30"/>
            <w:szCs w:val="30"/>
            <w:bdr w:val="none" w:sz="0" w:space="0" w:color="auto" w:frame="1"/>
            <w:shd w:val="clear" w:color="auto" w:fill="FFFFFF"/>
          </w:rPr>
          <w:t>Scenario:</w:t>
        </w:r>
        <w:r>
          <w:rPr>
            <w:rFonts w:ascii="Segoe UI" w:hAnsi="Segoe UI" w:cs="Segoe UI"/>
            <w:color w:val="1F2328"/>
            <w:sz w:val="30"/>
            <w:szCs w:val="30"/>
            <w:bdr w:val="none" w:sz="0" w:space="0" w:color="auto" w:frame="1"/>
            <w:shd w:val="clear" w:color="auto" w:fill="FFFFFF"/>
          </w:rPr>
          <w:t> Your team wants to enable automated testing for infrastructure deployments. How could you achieve this?</w:t>
        </w:r>
      </w:ins>
    </w:p>
    <w:p w:rsidR="00930BE1" w:rsidRDefault="00930BE1" w:rsidP="00930BE1">
      <w:pPr>
        <w:pStyle w:val="rich-diff-level-zero"/>
        <w:spacing w:before="0" w:beforeAutospacing="0" w:after="240" w:afterAutospacing="0"/>
        <w:ind w:left="240"/>
        <w:rPr>
          <w:ins w:id="106" w:author="Unknown"/>
          <w:rFonts w:ascii="Segoe UI" w:hAnsi="Segoe UI" w:cs="Segoe UI"/>
          <w:color w:val="1F2328"/>
          <w:bdr w:val="none" w:sz="0" w:space="0" w:color="auto" w:frame="1"/>
          <w:shd w:val="clear" w:color="auto" w:fill="FFFFFF"/>
        </w:rPr>
      </w:pPr>
      <w:ins w:id="107" w:author="Unknown">
        <w:r>
          <w:rPr>
            <w:rStyle w:val="Strong"/>
            <w:rFonts w:ascii="Segoe UI" w:hAnsi="Segoe UI" w:cs="Segoe UI"/>
            <w:color w:val="1F2328"/>
            <w:bdr w:val="none" w:sz="0" w:space="0" w:color="auto" w:frame="1"/>
            <w:shd w:val="clear" w:color="auto" w:fill="FFFFFF"/>
          </w:rPr>
          <w:t>Answer:</w:t>
        </w:r>
        <w:r>
          <w:rPr>
            <w:rFonts w:ascii="Segoe UI" w:hAnsi="Segoe UI" w:cs="Segoe UI"/>
            <w:color w:val="1F2328"/>
            <w:bdr w:val="none" w:sz="0" w:space="0" w:color="auto" w:frame="1"/>
            <w:shd w:val="clear" w:color="auto" w:fill="FFFFFF"/>
          </w:rPr>
          <w:t xml:space="preserve"> I would integrate AWS </w:t>
        </w:r>
        <w:proofErr w:type="spellStart"/>
        <w:r>
          <w:rPr>
            <w:rFonts w:ascii="Segoe UI" w:hAnsi="Segoe UI" w:cs="Segoe UI"/>
            <w:color w:val="1F2328"/>
            <w:bdr w:val="none" w:sz="0" w:space="0" w:color="auto" w:frame="1"/>
            <w:shd w:val="clear" w:color="auto" w:fill="FFFFFF"/>
          </w:rPr>
          <w:t>CloudFormation</w:t>
        </w:r>
        <w:proofErr w:type="spellEnd"/>
        <w:r>
          <w:rPr>
            <w:rFonts w:ascii="Segoe UI" w:hAnsi="Segoe UI" w:cs="Segoe UI"/>
            <w:color w:val="1F2328"/>
            <w:bdr w:val="none" w:sz="0" w:space="0" w:color="auto" w:frame="1"/>
            <w:shd w:val="clear" w:color="auto" w:fill="FFFFFF"/>
          </w:rPr>
          <w:t xml:space="preserve"> </w:t>
        </w:r>
        <w:proofErr w:type="spellStart"/>
        <w:r>
          <w:rPr>
            <w:rFonts w:ascii="Segoe UI" w:hAnsi="Segoe UI" w:cs="Segoe UI"/>
            <w:color w:val="1F2328"/>
            <w:bdr w:val="none" w:sz="0" w:space="0" w:color="auto" w:frame="1"/>
            <w:shd w:val="clear" w:color="auto" w:fill="FFFFFF"/>
          </w:rPr>
          <w:t>StackSets</w:t>
        </w:r>
        <w:proofErr w:type="spellEnd"/>
        <w:r>
          <w:rPr>
            <w:rFonts w:ascii="Segoe UI" w:hAnsi="Segoe UI" w:cs="Segoe UI"/>
            <w:color w:val="1F2328"/>
            <w:bdr w:val="none" w:sz="0" w:space="0" w:color="auto" w:frame="1"/>
            <w:shd w:val="clear" w:color="auto" w:fill="FFFFFF"/>
          </w:rPr>
          <w:t xml:space="preserve"> into the CI/CD pipeline. </w:t>
        </w:r>
        <w:proofErr w:type="spellStart"/>
        <w:r>
          <w:rPr>
            <w:rFonts w:ascii="Segoe UI" w:hAnsi="Segoe UI" w:cs="Segoe UI"/>
            <w:color w:val="1F2328"/>
            <w:bdr w:val="none" w:sz="0" w:space="0" w:color="auto" w:frame="1"/>
            <w:shd w:val="clear" w:color="auto" w:fill="FFFFFF"/>
          </w:rPr>
          <w:t>StackSets</w:t>
        </w:r>
        <w:proofErr w:type="spellEnd"/>
        <w:r>
          <w:rPr>
            <w:rFonts w:ascii="Segoe UI" w:hAnsi="Segoe UI" w:cs="Segoe UI"/>
            <w:color w:val="1F2328"/>
            <w:bdr w:val="none" w:sz="0" w:space="0" w:color="auto" w:frame="1"/>
            <w:shd w:val="clear" w:color="auto" w:fill="FFFFFF"/>
          </w:rPr>
          <w:t xml:space="preserve"> allow you to deploy infrastructure templates to multiple accounts and regions, enabling automated testing of infrastructure changes.</w:t>
        </w:r>
      </w:ins>
    </w:p>
    <w:p w:rsidR="00930BE1" w:rsidRDefault="00930BE1" w:rsidP="00930BE1">
      <w:pPr>
        <w:pStyle w:val="Heading3"/>
        <w:spacing w:before="360" w:beforeAutospacing="0" w:after="240" w:afterAutospacing="0"/>
        <w:ind w:left="240"/>
        <w:rPr>
          <w:ins w:id="108" w:author="Unknown"/>
          <w:rFonts w:ascii="Segoe UI" w:hAnsi="Segoe UI" w:cs="Segoe UI"/>
          <w:color w:val="1F2328"/>
          <w:sz w:val="30"/>
          <w:szCs w:val="30"/>
          <w:bdr w:val="none" w:sz="0" w:space="0" w:color="auto" w:frame="1"/>
          <w:shd w:val="clear" w:color="auto" w:fill="FFFFFF"/>
        </w:rPr>
      </w:pPr>
      <w:ins w:id="109" w:author="Unknown">
        <w:r>
          <w:rPr>
            <w:rFonts w:ascii="Segoe UI" w:hAnsi="Segoe UI" w:cs="Segoe UI"/>
            <w:color w:val="1F2328"/>
            <w:sz w:val="30"/>
            <w:szCs w:val="30"/>
            <w:bdr w:val="none" w:sz="0" w:space="0" w:color="auto" w:frame="1"/>
            <w:shd w:val="clear" w:color="auto" w:fill="FFFFFF"/>
          </w:rPr>
          <w:lastRenderedPageBreak/>
          <w:t>18. </w:t>
        </w:r>
        <w:r>
          <w:rPr>
            <w:rStyle w:val="Strong"/>
            <w:rFonts w:ascii="Segoe UI" w:hAnsi="Segoe UI" w:cs="Segoe UI"/>
            <w:b/>
            <w:bCs/>
            <w:color w:val="1F2328"/>
            <w:sz w:val="30"/>
            <w:szCs w:val="30"/>
            <w:bdr w:val="none" w:sz="0" w:space="0" w:color="auto" w:frame="1"/>
            <w:shd w:val="clear" w:color="auto" w:fill="FFFFFF"/>
          </w:rPr>
          <w:t>Scenario:</w:t>
        </w:r>
        <w:r>
          <w:rPr>
            <w:rFonts w:ascii="Segoe UI" w:hAnsi="Segoe UI" w:cs="Segoe UI"/>
            <w:color w:val="1F2328"/>
            <w:sz w:val="30"/>
            <w:szCs w:val="30"/>
            <w:bdr w:val="none" w:sz="0" w:space="0" w:color="auto" w:frame="1"/>
            <w:shd w:val="clear" w:color="auto" w:fill="FFFFFF"/>
          </w:rPr>
          <w:t> Your application uses AWS Lambda functions, and you want to improve cold start performance. How could you address this challenge?</w:t>
        </w:r>
      </w:ins>
    </w:p>
    <w:p w:rsidR="00930BE1" w:rsidRDefault="00930BE1" w:rsidP="00930BE1">
      <w:pPr>
        <w:pStyle w:val="rich-diff-level-zero"/>
        <w:spacing w:before="0" w:beforeAutospacing="0" w:after="240" w:afterAutospacing="0"/>
        <w:ind w:left="240"/>
        <w:rPr>
          <w:ins w:id="110" w:author="Unknown"/>
          <w:rFonts w:ascii="Segoe UI" w:hAnsi="Segoe UI" w:cs="Segoe UI"/>
          <w:color w:val="1F2328"/>
          <w:bdr w:val="none" w:sz="0" w:space="0" w:color="auto" w:frame="1"/>
          <w:shd w:val="clear" w:color="auto" w:fill="FFFFFF"/>
        </w:rPr>
      </w:pPr>
      <w:ins w:id="111" w:author="Unknown">
        <w:r>
          <w:rPr>
            <w:rStyle w:val="Strong"/>
            <w:rFonts w:ascii="Segoe UI" w:hAnsi="Segoe UI" w:cs="Segoe UI"/>
            <w:color w:val="1F2328"/>
            <w:bdr w:val="none" w:sz="0" w:space="0" w:color="auto" w:frame="1"/>
            <w:shd w:val="clear" w:color="auto" w:fill="FFFFFF"/>
          </w:rPr>
          <w:t>Answer:</w:t>
        </w:r>
        <w:r>
          <w:rPr>
            <w:rFonts w:ascii="Segoe UI" w:hAnsi="Segoe UI" w:cs="Segoe UI"/>
            <w:color w:val="1F2328"/>
            <w:bdr w:val="none" w:sz="0" w:space="0" w:color="auto" w:frame="1"/>
            <w:shd w:val="clear" w:color="auto" w:fill="FFFFFF"/>
          </w:rPr>
          <w:t> I would implement an Amazon API Gateway with the HTTP proxy integration, creating a warm-up endpoint that periodically invokes Lambda functions to keep them warm.</w:t>
        </w:r>
      </w:ins>
    </w:p>
    <w:p w:rsidR="00930BE1" w:rsidRDefault="00930BE1" w:rsidP="00930BE1">
      <w:pPr>
        <w:pStyle w:val="Heading3"/>
        <w:spacing w:before="360" w:beforeAutospacing="0" w:after="240" w:afterAutospacing="0"/>
        <w:ind w:left="240"/>
        <w:rPr>
          <w:ins w:id="112" w:author="Unknown"/>
          <w:rFonts w:ascii="Segoe UI" w:hAnsi="Segoe UI" w:cs="Segoe UI"/>
          <w:color w:val="1F2328"/>
          <w:sz w:val="30"/>
          <w:szCs w:val="30"/>
          <w:bdr w:val="none" w:sz="0" w:space="0" w:color="auto" w:frame="1"/>
          <w:shd w:val="clear" w:color="auto" w:fill="FFFFFF"/>
        </w:rPr>
      </w:pPr>
      <w:ins w:id="113" w:author="Unknown">
        <w:r>
          <w:rPr>
            <w:rFonts w:ascii="Segoe UI" w:hAnsi="Segoe UI" w:cs="Segoe UI"/>
            <w:color w:val="1F2328"/>
            <w:sz w:val="30"/>
            <w:szCs w:val="30"/>
            <w:bdr w:val="none" w:sz="0" w:space="0" w:color="auto" w:frame="1"/>
            <w:shd w:val="clear" w:color="auto" w:fill="FFFFFF"/>
          </w:rPr>
          <w:t>19. </w:t>
        </w:r>
        <w:r>
          <w:rPr>
            <w:rStyle w:val="Strong"/>
            <w:rFonts w:ascii="Segoe UI" w:hAnsi="Segoe UI" w:cs="Segoe UI"/>
            <w:b/>
            <w:bCs/>
            <w:color w:val="1F2328"/>
            <w:sz w:val="30"/>
            <w:szCs w:val="30"/>
            <w:bdr w:val="none" w:sz="0" w:space="0" w:color="auto" w:frame="1"/>
            <w:shd w:val="clear" w:color="auto" w:fill="FFFFFF"/>
          </w:rPr>
          <w:t>Scenario:</w:t>
        </w:r>
        <w:r>
          <w:rPr>
            <w:rFonts w:ascii="Segoe UI" w:hAnsi="Segoe UI" w:cs="Segoe UI"/>
            <w:color w:val="1F2328"/>
            <w:sz w:val="30"/>
            <w:szCs w:val="30"/>
            <w:bdr w:val="none" w:sz="0" w:space="0" w:color="auto" w:frame="1"/>
            <w:shd w:val="clear" w:color="auto" w:fill="FFFFFF"/>
          </w:rPr>
          <w:t xml:space="preserve"> Your application has multiple </w:t>
        </w:r>
        <w:proofErr w:type="spellStart"/>
        <w:r>
          <w:rPr>
            <w:rFonts w:ascii="Segoe UI" w:hAnsi="Segoe UI" w:cs="Segoe UI"/>
            <w:color w:val="1F2328"/>
            <w:sz w:val="30"/>
            <w:szCs w:val="30"/>
            <w:bdr w:val="none" w:sz="0" w:space="0" w:color="auto" w:frame="1"/>
            <w:shd w:val="clear" w:color="auto" w:fill="FFFFFF"/>
          </w:rPr>
          <w:t>microservices</w:t>
        </w:r>
        <w:proofErr w:type="spellEnd"/>
        <w:r>
          <w:rPr>
            <w:rFonts w:ascii="Segoe UI" w:hAnsi="Segoe UI" w:cs="Segoe UI"/>
            <w:color w:val="1F2328"/>
            <w:sz w:val="30"/>
            <w:szCs w:val="30"/>
            <w:bdr w:val="none" w:sz="0" w:space="0" w:color="auto" w:frame="1"/>
            <w:shd w:val="clear" w:color="auto" w:fill="FFFFFF"/>
          </w:rPr>
          <w:t>, each with its own database. How could you manage database schema changes efficiently?</w:t>
        </w:r>
      </w:ins>
    </w:p>
    <w:p w:rsidR="00930BE1" w:rsidRDefault="00930BE1" w:rsidP="00930BE1">
      <w:pPr>
        <w:pStyle w:val="rich-diff-level-zero"/>
        <w:spacing w:before="0" w:beforeAutospacing="0" w:after="240" w:afterAutospacing="0"/>
        <w:ind w:left="240"/>
        <w:rPr>
          <w:ins w:id="114" w:author="Unknown"/>
          <w:rFonts w:ascii="Segoe UI" w:hAnsi="Segoe UI" w:cs="Segoe UI"/>
          <w:color w:val="1F2328"/>
          <w:bdr w:val="none" w:sz="0" w:space="0" w:color="auto" w:frame="1"/>
          <w:shd w:val="clear" w:color="auto" w:fill="FFFFFF"/>
        </w:rPr>
      </w:pPr>
      <w:ins w:id="115" w:author="Unknown">
        <w:r>
          <w:rPr>
            <w:rStyle w:val="Strong"/>
            <w:rFonts w:ascii="Segoe UI" w:hAnsi="Segoe UI" w:cs="Segoe UI"/>
            <w:color w:val="1F2328"/>
            <w:bdr w:val="none" w:sz="0" w:space="0" w:color="auto" w:frame="1"/>
            <w:shd w:val="clear" w:color="auto" w:fill="FFFFFF"/>
          </w:rPr>
          <w:t>Answer:</w:t>
        </w:r>
        <w:r>
          <w:rPr>
            <w:rFonts w:ascii="Segoe UI" w:hAnsi="Segoe UI" w:cs="Segoe UI"/>
            <w:color w:val="1F2328"/>
            <w:bdr w:val="none" w:sz="0" w:space="0" w:color="auto" w:frame="1"/>
            <w:shd w:val="clear" w:color="auto" w:fill="FFFFFF"/>
          </w:rPr>
          <w:t> I would use AWS Database Migration Service (DMS) to replicate data between the old and new schema versions, allowing for seamless database migrations without disrupting application operations.</w:t>
        </w:r>
      </w:ins>
    </w:p>
    <w:p w:rsidR="00930BE1" w:rsidRDefault="00930BE1" w:rsidP="00930BE1">
      <w:pPr>
        <w:pStyle w:val="Heading3"/>
        <w:spacing w:before="360" w:beforeAutospacing="0" w:after="240" w:afterAutospacing="0"/>
        <w:ind w:left="240"/>
        <w:rPr>
          <w:ins w:id="116" w:author="Unknown"/>
          <w:rFonts w:ascii="Segoe UI" w:hAnsi="Segoe UI" w:cs="Segoe UI"/>
          <w:color w:val="1F2328"/>
          <w:sz w:val="30"/>
          <w:szCs w:val="30"/>
          <w:bdr w:val="none" w:sz="0" w:space="0" w:color="auto" w:frame="1"/>
          <w:shd w:val="clear" w:color="auto" w:fill="FFFFFF"/>
        </w:rPr>
      </w:pPr>
      <w:ins w:id="117" w:author="Unknown">
        <w:r>
          <w:rPr>
            <w:rFonts w:ascii="Segoe UI" w:hAnsi="Segoe UI" w:cs="Segoe UI"/>
            <w:color w:val="1F2328"/>
            <w:sz w:val="30"/>
            <w:szCs w:val="30"/>
            <w:bdr w:val="none" w:sz="0" w:space="0" w:color="auto" w:frame="1"/>
            <w:shd w:val="clear" w:color="auto" w:fill="FFFFFF"/>
          </w:rPr>
          <w:t>20. </w:t>
        </w:r>
        <w:r>
          <w:rPr>
            <w:rStyle w:val="Strong"/>
            <w:rFonts w:ascii="Segoe UI" w:hAnsi="Segoe UI" w:cs="Segoe UI"/>
            <w:b/>
            <w:bCs/>
            <w:color w:val="1F2328"/>
            <w:sz w:val="30"/>
            <w:szCs w:val="30"/>
            <w:bdr w:val="none" w:sz="0" w:space="0" w:color="auto" w:frame="1"/>
            <w:shd w:val="clear" w:color="auto" w:fill="FFFFFF"/>
          </w:rPr>
          <w:t>Scenario:</w:t>
        </w:r>
        <w:r>
          <w:rPr>
            <w:rFonts w:ascii="Segoe UI" w:hAnsi="Segoe UI" w:cs="Segoe UI"/>
            <w:color w:val="1F2328"/>
            <w:sz w:val="30"/>
            <w:szCs w:val="30"/>
            <w:bdr w:val="none" w:sz="0" w:space="0" w:color="auto" w:frame="1"/>
            <w:shd w:val="clear" w:color="auto" w:fill="FFFFFF"/>
          </w:rPr>
          <w:t> Your organization is concerned about data protection and compliance. How could you ensure sensitive data is securely stored and transmitted?</w:t>
        </w:r>
      </w:ins>
    </w:p>
    <w:p w:rsidR="00930BE1" w:rsidRDefault="00930BE1" w:rsidP="00930BE1">
      <w:pPr>
        <w:pStyle w:val="rich-diff-level-zero"/>
        <w:spacing w:before="0" w:beforeAutospacing="0" w:after="240" w:afterAutospacing="0"/>
        <w:ind w:left="240"/>
        <w:rPr>
          <w:ins w:id="118" w:author="Unknown"/>
          <w:rFonts w:ascii="Segoe UI" w:hAnsi="Segoe UI" w:cs="Segoe UI"/>
          <w:color w:val="1F2328"/>
          <w:bdr w:val="none" w:sz="0" w:space="0" w:color="auto" w:frame="1"/>
          <w:shd w:val="clear" w:color="auto" w:fill="FFFFFF"/>
        </w:rPr>
      </w:pPr>
      <w:ins w:id="119" w:author="Unknown">
        <w:r>
          <w:rPr>
            <w:rStyle w:val="Strong"/>
            <w:rFonts w:ascii="Segoe UI" w:hAnsi="Segoe UI" w:cs="Segoe UI"/>
            <w:color w:val="1F2328"/>
            <w:bdr w:val="none" w:sz="0" w:space="0" w:color="auto" w:frame="1"/>
            <w:shd w:val="clear" w:color="auto" w:fill="FFFFFF"/>
          </w:rPr>
          <w:t>Answer:</w:t>
        </w:r>
        <w:r>
          <w:rPr>
            <w:rFonts w:ascii="Segoe UI" w:hAnsi="Segoe UI" w:cs="Segoe UI"/>
            <w:color w:val="1F2328"/>
            <w:bdr w:val="none" w:sz="0" w:space="0" w:color="auto" w:frame="1"/>
            <w:shd w:val="clear" w:color="auto" w:fill="FFFFFF"/>
          </w:rPr>
          <w:t> I would use Amazon S3 server-side encryption and Amazon RDS encryption at rest for data storage. For data transmission, I would use SSL/TLS encryption for communication between services and implement security best practices.</w:t>
        </w:r>
      </w:ins>
    </w:p>
    <w:p w:rsidR="00930BE1" w:rsidRDefault="00930BE1"/>
    <w:p w:rsidR="003E418D" w:rsidRDefault="003E418D" w:rsidP="003E418D">
      <w:pPr>
        <w:pStyle w:val="Heading3"/>
        <w:spacing w:before="0" w:beforeAutospacing="0" w:after="240" w:afterAutospacing="0"/>
        <w:ind w:left="240"/>
        <w:rPr>
          <w:ins w:id="120" w:author="Unknown"/>
          <w:rFonts w:ascii="Segoe UI" w:hAnsi="Segoe UI" w:cs="Segoe UI"/>
          <w:color w:val="1F2328"/>
          <w:sz w:val="30"/>
          <w:szCs w:val="30"/>
          <w:bdr w:val="none" w:sz="0" w:space="0" w:color="auto" w:frame="1"/>
          <w:shd w:val="clear" w:color="auto" w:fill="FFFFFF"/>
        </w:rPr>
      </w:pPr>
      <w:ins w:id="121" w:author="Unknown">
        <w:r>
          <w:rPr>
            <w:rFonts w:ascii="Segoe UI" w:hAnsi="Segoe UI" w:cs="Segoe UI"/>
            <w:color w:val="1F2328"/>
            <w:sz w:val="30"/>
            <w:szCs w:val="30"/>
            <w:bdr w:val="none" w:sz="0" w:space="0" w:color="auto" w:frame="1"/>
            <w:shd w:val="clear" w:color="auto" w:fill="FFFFFF"/>
          </w:rPr>
          <w:t>1. What is the AWS Command Line Interface (CLI)?</w:t>
        </w:r>
      </w:ins>
    </w:p>
    <w:p w:rsidR="003E418D" w:rsidRDefault="003E418D" w:rsidP="003E418D">
      <w:pPr>
        <w:pStyle w:val="rich-diff-level-zero"/>
        <w:spacing w:before="0" w:beforeAutospacing="0" w:after="240" w:afterAutospacing="0"/>
        <w:ind w:left="240"/>
        <w:rPr>
          <w:ins w:id="122" w:author="Unknown"/>
          <w:rFonts w:ascii="Segoe UI" w:hAnsi="Segoe UI" w:cs="Segoe UI"/>
          <w:color w:val="1F2328"/>
          <w:bdr w:val="none" w:sz="0" w:space="0" w:color="auto" w:frame="1"/>
          <w:shd w:val="clear" w:color="auto" w:fill="FFFFFF"/>
        </w:rPr>
      </w:pPr>
      <w:ins w:id="123" w:author="Unknown">
        <w:r>
          <w:rPr>
            <w:rFonts w:ascii="Segoe UI" w:hAnsi="Segoe UI" w:cs="Segoe UI"/>
            <w:color w:val="1F2328"/>
            <w:bdr w:val="none" w:sz="0" w:space="0" w:color="auto" w:frame="1"/>
            <w:shd w:val="clear" w:color="auto" w:fill="FFFFFF"/>
          </w:rPr>
          <w:t>The AWS Command Line Interface (CLI) is a unified tool that allows you to interact with various AWS services using command-line commands.</w:t>
        </w:r>
      </w:ins>
    </w:p>
    <w:p w:rsidR="003E418D" w:rsidRDefault="003E418D" w:rsidP="003E418D">
      <w:pPr>
        <w:pStyle w:val="Heading3"/>
        <w:spacing w:before="360" w:beforeAutospacing="0" w:after="240" w:afterAutospacing="0"/>
        <w:ind w:left="240"/>
        <w:rPr>
          <w:ins w:id="124" w:author="Unknown"/>
          <w:rFonts w:ascii="Segoe UI" w:hAnsi="Segoe UI" w:cs="Segoe UI"/>
          <w:color w:val="1F2328"/>
          <w:sz w:val="30"/>
          <w:szCs w:val="30"/>
          <w:bdr w:val="none" w:sz="0" w:space="0" w:color="auto" w:frame="1"/>
          <w:shd w:val="clear" w:color="auto" w:fill="FFFFFF"/>
        </w:rPr>
      </w:pPr>
      <w:ins w:id="125" w:author="Unknown">
        <w:r>
          <w:rPr>
            <w:rFonts w:ascii="Segoe UI" w:hAnsi="Segoe UI" w:cs="Segoe UI"/>
            <w:color w:val="1F2328"/>
            <w:sz w:val="30"/>
            <w:szCs w:val="30"/>
            <w:bdr w:val="none" w:sz="0" w:space="0" w:color="auto" w:frame="1"/>
            <w:shd w:val="clear" w:color="auto" w:fill="FFFFFF"/>
          </w:rPr>
          <w:t>2. Why would you use the AWS CLI?</w:t>
        </w:r>
      </w:ins>
    </w:p>
    <w:p w:rsidR="003E418D" w:rsidRDefault="003E418D" w:rsidP="003E418D">
      <w:pPr>
        <w:pStyle w:val="rich-diff-level-zero"/>
        <w:spacing w:before="0" w:beforeAutospacing="0" w:after="240" w:afterAutospacing="0"/>
        <w:ind w:left="240"/>
        <w:rPr>
          <w:ins w:id="126" w:author="Unknown"/>
          <w:rFonts w:ascii="Segoe UI" w:hAnsi="Segoe UI" w:cs="Segoe UI"/>
          <w:color w:val="1F2328"/>
          <w:bdr w:val="none" w:sz="0" w:space="0" w:color="auto" w:frame="1"/>
          <w:shd w:val="clear" w:color="auto" w:fill="FFFFFF"/>
        </w:rPr>
      </w:pPr>
      <w:ins w:id="127" w:author="Unknown">
        <w:r>
          <w:rPr>
            <w:rFonts w:ascii="Segoe UI" w:hAnsi="Segoe UI" w:cs="Segoe UI"/>
            <w:color w:val="1F2328"/>
            <w:bdr w:val="none" w:sz="0" w:space="0" w:color="auto" w:frame="1"/>
            <w:shd w:val="clear" w:color="auto" w:fill="FFFFFF"/>
          </w:rPr>
          <w:t>The AWS CLI provides a convenient way to automate tasks, manage AWS resources, and interact with services directly from the command line, making it useful for scripting and administration.</w:t>
        </w:r>
      </w:ins>
    </w:p>
    <w:p w:rsidR="003E418D" w:rsidRDefault="003E418D" w:rsidP="003E418D">
      <w:pPr>
        <w:pStyle w:val="Heading3"/>
        <w:spacing w:before="360" w:beforeAutospacing="0" w:after="240" w:afterAutospacing="0"/>
        <w:ind w:left="240"/>
        <w:rPr>
          <w:ins w:id="128" w:author="Unknown"/>
          <w:rFonts w:ascii="Segoe UI" w:hAnsi="Segoe UI" w:cs="Segoe UI"/>
          <w:color w:val="1F2328"/>
          <w:sz w:val="30"/>
          <w:szCs w:val="30"/>
          <w:bdr w:val="none" w:sz="0" w:space="0" w:color="auto" w:frame="1"/>
          <w:shd w:val="clear" w:color="auto" w:fill="FFFFFF"/>
        </w:rPr>
      </w:pPr>
      <w:ins w:id="129" w:author="Unknown">
        <w:r>
          <w:rPr>
            <w:rFonts w:ascii="Segoe UI" w:hAnsi="Segoe UI" w:cs="Segoe UI"/>
            <w:color w:val="1F2328"/>
            <w:sz w:val="30"/>
            <w:szCs w:val="30"/>
            <w:bdr w:val="none" w:sz="0" w:space="0" w:color="auto" w:frame="1"/>
            <w:shd w:val="clear" w:color="auto" w:fill="FFFFFF"/>
          </w:rPr>
          <w:t>3. How do you install the AWS CLI?</w:t>
        </w:r>
      </w:ins>
    </w:p>
    <w:p w:rsidR="003E418D" w:rsidRDefault="003E418D" w:rsidP="003E418D">
      <w:pPr>
        <w:pStyle w:val="rich-diff-level-zero"/>
        <w:spacing w:before="0" w:beforeAutospacing="0" w:after="240" w:afterAutospacing="0"/>
        <w:ind w:left="240"/>
        <w:rPr>
          <w:ins w:id="130" w:author="Unknown"/>
          <w:rFonts w:ascii="Segoe UI" w:hAnsi="Segoe UI" w:cs="Segoe UI"/>
          <w:color w:val="1F2328"/>
          <w:bdr w:val="none" w:sz="0" w:space="0" w:color="auto" w:frame="1"/>
          <w:shd w:val="clear" w:color="auto" w:fill="FFFFFF"/>
        </w:rPr>
      </w:pPr>
      <w:ins w:id="131" w:author="Unknown">
        <w:r>
          <w:rPr>
            <w:rFonts w:ascii="Segoe UI" w:hAnsi="Segoe UI" w:cs="Segoe UI"/>
            <w:color w:val="1F2328"/>
            <w:bdr w:val="none" w:sz="0" w:space="0" w:color="auto" w:frame="1"/>
            <w:shd w:val="clear" w:color="auto" w:fill="FFFFFF"/>
          </w:rPr>
          <w:lastRenderedPageBreak/>
          <w:t>You can install the AWS CLI on various operating systems using package managers or by downloading the installer from the AWS website.</w:t>
        </w:r>
      </w:ins>
    </w:p>
    <w:p w:rsidR="003E418D" w:rsidRDefault="003E418D" w:rsidP="003E418D">
      <w:pPr>
        <w:pStyle w:val="Heading3"/>
        <w:spacing w:before="360" w:beforeAutospacing="0" w:after="240" w:afterAutospacing="0"/>
        <w:ind w:left="240"/>
        <w:rPr>
          <w:ins w:id="132" w:author="Unknown"/>
          <w:rFonts w:ascii="Segoe UI" w:hAnsi="Segoe UI" w:cs="Segoe UI"/>
          <w:color w:val="1F2328"/>
          <w:sz w:val="30"/>
          <w:szCs w:val="30"/>
          <w:bdr w:val="none" w:sz="0" w:space="0" w:color="auto" w:frame="1"/>
          <w:shd w:val="clear" w:color="auto" w:fill="FFFFFF"/>
        </w:rPr>
      </w:pPr>
      <w:ins w:id="133" w:author="Unknown">
        <w:r>
          <w:rPr>
            <w:rFonts w:ascii="Segoe UI" w:hAnsi="Segoe UI" w:cs="Segoe UI"/>
            <w:color w:val="1F2328"/>
            <w:sz w:val="30"/>
            <w:szCs w:val="30"/>
            <w:bdr w:val="none" w:sz="0" w:space="0" w:color="auto" w:frame="1"/>
            <w:shd w:val="clear" w:color="auto" w:fill="FFFFFF"/>
          </w:rPr>
          <w:t>4. What is the purpose of AWS CLI profiles?</w:t>
        </w:r>
      </w:ins>
    </w:p>
    <w:p w:rsidR="003E418D" w:rsidRDefault="003E418D" w:rsidP="003E418D">
      <w:pPr>
        <w:pStyle w:val="rich-diff-level-zero"/>
        <w:spacing w:before="0" w:beforeAutospacing="0" w:after="240" w:afterAutospacing="0"/>
        <w:ind w:left="240"/>
        <w:rPr>
          <w:ins w:id="134" w:author="Unknown"/>
          <w:rFonts w:ascii="Segoe UI" w:hAnsi="Segoe UI" w:cs="Segoe UI"/>
          <w:color w:val="1F2328"/>
          <w:bdr w:val="none" w:sz="0" w:space="0" w:color="auto" w:frame="1"/>
          <w:shd w:val="clear" w:color="auto" w:fill="FFFFFF"/>
        </w:rPr>
      </w:pPr>
      <w:ins w:id="135" w:author="Unknown">
        <w:r>
          <w:rPr>
            <w:rFonts w:ascii="Segoe UI" w:hAnsi="Segoe UI" w:cs="Segoe UI"/>
            <w:color w:val="1F2328"/>
            <w:bdr w:val="none" w:sz="0" w:space="0" w:color="auto" w:frame="1"/>
            <w:shd w:val="clear" w:color="auto" w:fill="FFFFFF"/>
          </w:rPr>
          <w:t>AWS CLI profiles allow you to manage multiple sets of AWS security credentials, making it easier to switch between different accounts and roles.</w:t>
        </w:r>
      </w:ins>
    </w:p>
    <w:p w:rsidR="003E418D" w:rsidRDefault="003E418D" w:rsidP="003E418D">
      <w:pPr>
        <w:pStyle w:val="Heading3"/>
        <w:spacing w:before="360" w:beforeAutospacing="0" w:after="240" w:afterAutospacing="0"/>
        <w:ind w:left="240"/>
        <w:rPr>
          <w:ins w:id="136" w:author="Unknown"/>
          <w:rFonts w:ascii="Segoe UI" w:hAnsi="Segoe UI" w:cs="Segoe UI"/>
          <w:color w:val="1F2328"/>
          <w:sz w:val="30"/>
          <w:szCs w:val="30"/>
          <w:bdr w:val="none" w:sz="0" w:space="0" w:color="auto" w:frame="1"/>
          <w:shd w:val="clear" w:color="auto" w:fill="FFFFFF"/>
        </w:rPr>
      </w:pPr>
      <w:ins w:id="137" w:author="Unknown">
        <w:r>
          <w:rPr>
            <w:rFonts w:ascii="Segoe UI" w:hAnsi="Segoe UI" w:cs="Segoe UI"/>
            <w:color w:val="1F2328"/>
            <w:sz w:val="30"/>
            <w:szCs w:val="30"/>
            <w:bdr w:val="none" w:sz="0" w:space="0" w:color="auto" w:frame="1"/>
            <w:shd w:val="clear" w:color="auto" w:fill="FFFFFF"/>
          </w:rPr>
          <w:t>5. How can you configure the AWS CLI with your credentials?</w:t>
        </w:r>
      </w:ins>
    </w:p>
    <w:p w:rsidR="003E418D" w:rsidRDefault="003E418D" w:rsidP="003E418D">
      <w:pPr>
        <w:pStyle w:val="rich-diff-level-zero"/>
        <w:spacing w:before="0" w:beforeAutospacing="0" w:after="0" w:afterAutospacing="0"/>
        <w:ind w:left="240"/>
        <w:rPr>
          <w:ins w:id="138" w:author="Unknown"/>
          <w:rFonts w:ascii="Segoe UI" w:hAnsi="Segoe UI" w:cs="Segoe UI"/>
          <w:color w:val="1F2328"/>
          <w:bdr w:val="none" w:sz="0" w:space="0" w:color="auto" w:frame="1"/>
          <w:shd w:val="clear" w:color="auto" w:fill="FFFFFF"/>
        </w:rPr>
      </w:pPr>
      <w:ins w:id="139" w:author="Unknown">
        <w:r>
          <w:rPr>
            <w:rFonts w:ascii="Segoe UI" w:hAnsi="Segoe UI" w:cs="Segoe UI"/>
            <w:color w:val="1F2328"/>
            <w:bdr w:val="none" w:sz="0" w:space="0" w:color="auto" w:frame="1"/>
            <w:shd w:val="clear" w:color="auto" w:fill="FFFFFF"/>
          </w:rPr>
          <w:t>You can configure the AWS CLI by running the </w:t>
        </w:r>
        <w:proofErr w:type="spellStart"/>
        <w:r>
          <w:rPr>
            <w:rStyle w:val="HTMLCode"/>
            <w:rFonts w:ascii="Consolas" w:hAnsi="Consolas"/>
            <w:color w:val="1F2328"/>
            <w:bdr w:val="none" w:sz="0" w:space="0" w:color="auto" w:frame="1"/>
            <w:shd w:val="clear" w:color="auto" w:fill="FFFFFF"/>
          </w:rPr>
          <w:t>aws</w:t>
        </w:r>
        <w:proofErr w:type="spellEnd"/>
        <w:r>
          <w:rPr>
            <w:rStyle w:val="HTMLCode"/>
            <w:rFonts w:ascii="Consolas" w:hAnsi="Consolas"/>
            <w:color w:val="1F2328"/>
            <w:bdr w:val="none" w:sz="0" w:space="0" w:color="auto" w:frame="1"/>
            <w:shd w:val="clear" w:color="auto" w:fill="FFFFFF"/>
          </w:rPr>
          <w:t xml:space="preserve"> configure</w:t>
        </w:r>
        <w:r>
          <w:rPr>
            <w:rFonts w:ascii="Segoe UI" w:hAnsi="Segoe UI" w:cs="Segoe UI"/>
            <w:color w:val="1F2328"/>
            <w:bdr w:val="none" w:sz="0" w:space="0" w:color="auto" w:frame="1"/>
            <w:shd w:val="clear" w:color="auto" w:fill="FFFFFF"/>
          </w:rPr>
          <w:t> command, where you provide your access key, secret key, default region, and output format.</w:t>
        </w:r>
      </w:ins>
    </w:p>
    <w:p w:rsidR="003E418D" w:rsidRDefault="003E418D" w:rsidP="003E418D">
      <w:pPr>
        <w:pStyle w:val="Heading3"/>
        <w:spacing w:before="360" w:beforeAutospacing="0" w:after="240" w:afterAutospacing="0"/>
        <w:ind w:left="240"/>
        <w:rPr>
          <w:ins w:id="140" w:author="Unknown"/>
          <w:rFonts w:ascii="Segoe UI" w:hAnsi="Segoe UI" w:cs="Segoe UI"/>
          <w:color w:val="1F2328"/>
          <w:sz w:val="30"/>
          <w:szCs w:val="30"/>
          <w:bdr w:val="none" w:sz="0" w:space="0" w:color="auto" w:frame="1"/>
          <w:shd w:val="clear" w:color="auto" w:fill="FFFFFF"/>
        </w:rPr>
      </w:pPr>
      <w:ins w:id="141" w:author="Unknown">
        <w:r>
          <w:rPr>
            <w:rFonts w:ascii="Segoe UI" w:hAnsi="Segoe UI" w:cs="Segoe UI"/>
            <w:color w:val="1F2328"/>
            <w:sz w:val="30"/>
            <w:szCs w:val="30"/>
            <w:bdr w:val="none" w:sz="0" w:space="0" w:color="auto" w:frame="1"/>
            <w:shd w:val="clear" w:color="auto" w:fill="FFFFFF"/>
          </w:rPr>
          <w:t>6. What is the difference between IAM user-based credentials and IAM role-based credentials in the AWS CLI?</w:t>
        </w:r>
      </w:ins>
    </w:p>
    <w:p w:rsidR="003E418D" w:rsidRDefault="003E418D" w:rsidP="003E418D">
      <w:pPr>
        <w:pStyle w:val="rich-diff-level-zero"/>
        <w:spacing w:before="0" w:beforeAutospacing="0" w:after="0" w:afterAutospacing="0"/>
        <w:ind w:left="240"/>
        <w:rPr>
          <w:ins w:id="142" w:author="Unknown"/>
          <w:rFonts w:ascii="Segoe UI" w:hAnsi="Segoe UI" w:cs="Segoe UI"/>
          <w:color w:val="1F2328"/>
          <w:bdr w:val="none" w:sz="0" w:space="0" w:color="auto" w:frame="1"/>
          <w:shd w:val="clear" w:color="auto" w:fill="FFFFFF"/>
        </w:rPr>
      </w:pPr>
      <w:ins w:id="143" w:author="Unknown">
        <w:r>
          <w:rPr>
            <w:rFonts w:ascii="Segoe UI" w:hAnsi="Segoe UI" w:cs="Segoe UI"/>
            <w:color w:val="1F2328"/>
            <w:bdr w:val="none" w:sz="0" w:space="0" w:color="auto" w:frame="1"/>
            <w:shd w:val="clear" w:color="auto" w:fill="FFFFFF"/>
          </w:rPr>
          <w:t>IAM user-based credentials are long-term access keys associated with an IAM user, while IAM role-based credentials are temporary credentials obtained by assuming a role using the </w:t>
        </w:r>
        <w:proofErr w:type="spellStart"/>
        <w:proofErr w:type="gramStart"/>
        <w:r>
          <w:rPr>
            <w:rStyle w:val="HTMLCode"/>
            <w:rFonts w:ascii="Consolas" w:hAnsi="Consolas"/>
            <w:color w:val="1F2328"/>
            <w:bdr w:val="none" w:sz="0" w:space="0" w:color="auto" w:frame="1"/>
            <w:shd w:val="clear" w:color="auto" w:fill="FFFFFF"/>
          </w:rPr>
          <w:t>sts</w:t>
        </w:r>
        <w:proofErr w:type="spellEnd"/>
        <w:proofErr w:type="gramEnd"/>
        <w:r>
          <w:rPr>
            <w:rStyle w:val="HTMLCode"/>
            <w:rFonts w:ascii="Consolas" w:hAnsi="Consolas"/>
            <w:color w:val="1F2328"/>
            <w:bdr w:val="none" w:sz="0" w:space="0" w:color="auto" w:frame="1"/>
            <w:shd w:val="clear" w:color="auto" w:fill="FFFFFF"/>
          </w:rPr>
          <w:t xml:space="preserve"> assume-role</w:t>
        </w:r>
        <w:r>
          <w:rPr>
            <w:rFonts w:ascii="Segoe UI" w:hAnsi="Segoe UI" w:cs="Segoe UI"/>
            <w:color w:val="1F2328"/>
            <w:bdr w:val="none" w:sz="0" w:space="0" w:color="auto" w:frame="1"/>
            <w:shd w:val="clear" w:color="auto" w:fill="FFFFFF"/>
          </w:rPr>
          <w:t> command.</w:t>
        </w:r>
      </w:ins>
    </w:p>
    <w:p w:rsidR="003E418D" w:rsidRDefault="003E418D" w:rsidP="003E418D">
      <w:pPr>
        <w:pStyle w:val="Heading3"/>
        <w:spacing w:before="360" w:beforeAutospacing="0" w:after="240" w:afterAutospacing="0"/>
        <w:ind w:left="240"/>
        <w:rPr>
          <w:ins w:id="144" w:author="Unknown"/>
          <w:rFonts w:ascii="Segoe UI" w:hAnsi="Segoe UI" w:cs="Segoe UI"/>
          <w:color w:val="1F2328"/>
          <w:sz w:val="30"/>
          <w:szCs w:val="30"/>
          <w:bdr w:val="none" w:sz="0" w:space="0" w:color="auto" w:frame="1"/>
          <w:shd w:val="clear" w:color="auto" w:fill="FFFFFF"/>
        </w:rPr>
      </w:pPr>
      <w:ins w:id="145" w:author="Unknown">
        <w:r>
          <w:rPr>
            <w:rFonts w:ascii="Segoe UI" w:hAnsi="Segoe UI" w:cs="Segoe UI"/>
            <w:color w:val="1F2328"/>
            <w:sz w:val="30"/>
            <w:szCs w:val="30"/>
            <w:bdr w:val="none" w:sz="0" w:space="0" w:color="auto" w:frame="1"/>
            <w:shd w:val="clear" w:color="auto" w:fill="FFFFFF"/>
          </w:rPr>
          <w:t>7. How can you interact with AWS services using the AWS CLI?</w:t>
        </w:r>
      </w:ins>
    </w:p>
    <w:p w:rsidR="003E418D" w:rsidRDefault="003E418D" w:rsidP="003E418D">
      <w:pPr>
        <w:pStyle w:val="rich-diff-level-zero"/>
        <w:spacing w:before="0" w:beforeAutospacing="0" w:after="0" w:afterAutospacing="0"/>
        <w:ind w:left="240"/>
        <w:rPr>
          <w:ins w:id="146" w:author="Unknown"/>
          <w:rFonts w:ascii="Segoe UI" w:hAnsi="Segoe UI" w:cs="Segoe UI"/>
          <w:color w:val="1F2328"/>
          <w:bdr w:val="none" w:sz="0" w:space="0" w:color="auto" w:frame="1"/>
          <w:shd w:val="clear" w:color="auto" w:fill="FFFFFF"/>
        </w:rPr>
      </w:pPr>
      <w:ins w:id="147" w:author="Unknown">
        <w:r>
          <w:rPr>
            <w:rFonts w:ascii="Segoe UI" w:hAnsi="Segoe UI" w:cs="Segoe UI"/>
            <w:color w:val="1F2328"/>
            <w:bdr w:val="none" w:sz="0" w:space="0" w:color="auto" w:frame="1"/>
            <w:shd w:val="clear" w:color="auto" w:fill="FFFFFF"/>
          </w:rPr>
          <w:t>You can interact with AWS services by using AWS CLI commands specific to each service. For example, you can use </w:t>
        </w:r>
        <w:proofErr w:type="spellStart"/>
        <w:r>
          <w:rPr>
            <w:rStyle w:val="HTMLCode"/>
            <w:rFonts w:ascii="Consolas" w:hAnsi="Consolas"/>
            <w:color w:val="1F2328"/>
            <w:bdr w:val="none" w:sz="0" w:space="0" w:color="auto" w:frame="1"/>
            <w:shd w:val="clear" w:color="auto" w:fill="FFFFFF"/>
          </w:rPr>
          <w:t>aws</w:t>
        </w:r>
        <w:proofErr w:type="spellEnd"/>
        <w:r>
          <w:rPr>
            <w:rStyle w:val="HTMLCode"/>
            <w:rFonts w:ascii="Consolas" w:hAnsi="Consolas"/>
            <w:color w:val="1F2328"/>
            <w:bdr w:val="none" w:sz="0" w:space="0" w:color="auto" w:frame="1"/>
            <w:shd w:val="clear" w:color="auto" w:fill="FFFFFF"/>
          </w:rPr>
          <w:t xml:space="preserve"> ec2 describe-instances</w:t>
        </w:r>
        <w:r>
          <w:rPr>
            <w:rFonts w:ascii="Segoe UI" w:hAnsi="Segoe UI" w:cs="Segoe UI"/>
            <w:color w:val="1F2328"/>
            <w:bdr w:val="none" w:sz="0" w:space="0" w:color="auto" w:frame="1"/>
            <w:shd w:val="clear" w:color="auto" w:fill="FFFFFF"/>
          </w:rPr>
          <w:t> to list EC2 instances.</w:t>
        </w:r>
      </w:ins>
    </w:p>
    <w:p w:rsidR="003E418D" w:rsidRDefault="003E418D" w:rsidP="003E418D">
      <w:pPr>
        <w:pStyle w:val="Heading3"/>
        <w:spacing w:before="360" w:beforeAutospacing="0" w:after="240" w:afterAutospacing="0"/>
        <w:ind w:left="240"/>
        <w:rPr>
          <w:ins w:id="148" w:author="Unknown"/>
          <w:rFonts w:ascii="Segoe UI" w:hAnsi="Segoe UI" w:cs="Segoe UI"/>
          <w:color w:val="1F2328"/>
          <w:sz w:val="30"/>
          <w:szCs w:val="30"/>
          <w:bdr w:val="none" w:sz="0" w:space="0" w:color="auto" w:frame="1"/>
          <w:shd w:val="clear" w:color="auto" w:fill="FFFFFF"/>
        </w:rPr>
      </w:pPr>
      <w:ins w:id="149" w:author="Unknown">
        <w:r>
          <w:rPr>
            <w:rFonts w:ascii="Segoe UI" w:hAnsi="Segoe UI" w:cs="Segoe UI"/>
            <w:color w:val="1F2328"/>
            <w:sz w:val="30"/>
            <w:szCs w:val="30"/>
            <w:bdr w:val="none" w:sz="0" w:space="0" w:color="auto" w:frame="1"/>
            <w:shd w:val="clear" w:color="auto" w:fill="FFFFFF"/>
          </w:rPr>
          <w:t>8. What is the syntax for AWS CLI commands?</w:t>
        </w:r>
      </w:ins>
    </w:p>
    <w:p w:rsidR="003E418D" w:rsidRDefault="003E418D" w:rsidP="003E418D">
      <w:pPr>
        <w:pStyle w:val="rich-diff-level-zero"/>
        <w:spacing w:before="0" w:beforeAutospacing="0" w:after="0" w:afterAutospacing="0"/>
        <w:ind w:left="240"/>
        <w:rPr>
          <w:ins w:id="150" w:author="Unknown"/>
          <w:rFonts w:ascii="Segoe UI" w:hAnsi="Segoe UI" w:cs="Segoe UI"/>
          <w:color w:val="1F2328"/>
          <w:bdr w:val="none" w:sz="0" w:space="0" w:color="auto" w:frame="1"/>
          <w:shd w:val="clear" w:color="auto" w:fill="FFFFFF"/>
        </w:rPr>
      </w:pPr>
      <w:ins w:id="151" w:author="Unknown">
        <w:r>
          <w:rPr>
            <w:rFonts w:ascii="Segoe UI" w:hAnsi="Segoe UI" w:cs="Segoe UI"/>
            <w:color w:val="1F2328"/>
            <w:bdr w:val="none" w:sz="0" w:space="0" w:color="auto" w:frame="1"/>
            <w:shd w:val="clear" w:color="auto" w:fill="FFFFFF"/>
          </w:rPr>
          <w:t>The basic syntax for AWS CLI commands is </w:t>
        </w:r>
        <w:proofErr w:type="spellStart"/>
        <w:r>
          <w:rPr>
            <w:rStyle w:val="HTMLCode"/>
            <w:rFonts w:ascii="Consolas" w:hAnsi="Consolas"/>
            <w:color w:val="1F2328"/>
            <w:bdr w:val="none" w:sz="0" w:space="0" w:color="auto" w:frame="1"/>
            <w:shd w:val="clear" w:color="auto" w:fill="FFFFFF"/>
          </w:rPr>
          <w:t>aws</w:t>
        </w:r>
        <w:proofErr w:type="spellEnd"/>
        <w:r>
          <w:rPr>
            <w:rStyle w:val="HTMLCode"/>
            <w:rFonts w:ascii="Consolas" w:hAnsi="Consolas"/>
            <w:color w:val="1F2328"/>
            <w:bdr w:val="none" w:sz="0" w:space="0" w:color="auto" w:frame="1"/>
            <w:shd w:val="clear" w:color="auto" w:fill="FFFFFF"/>
          </w:rPr>
          <w:t xml:space="preserve"> &lt;service-name&gt; &lt;operation&gt; [options]</w:t>
        </w:r>
        <w:r>
          <w:rPr>
            <w:rFonts w:ascii="Segoe UI" w:hAnsi="Segoe UI" w:cs="Segoe UI"/>
            <w:color w:val="1F2328"/>
            <w:bdr w:val="none" w:sz="0" w:space="0" w:color="auto" w:frame="1"/>
            <w:shd w:val="clear" w:color="auto" w:fill="FFFFFF"/>
          </w:rPr>
          <w:t>, where you replace </w:t>
        </w:r>
        <w:r>
          <w:rPr>
            <w:rStyle w:val="HTMLCode"/>
            <w:rFonts w:ascii="Consolas" w:hAnsi="Consolas"/>
            <w:color w:val="1F2328"/>
            <w:bdr w:val="none" w:sz="0" w:space="0" w:color="auto" w:frame="1"/>
            <w:shd w:val="clear" w:color="auto" w:fill="FFFFFF"/>
          </w:rPr>
          <w:t>&lt;service-name&gt;</w:t>
        </w:r>
        <w:r>
          <w:rPr>
            <w:rFonts w:ascii="Segoe UI" w:hAnsi="Segoe UI" w:cs="Segoe UI"/>
            <w:color w:val="1F2328"/>
            <w:bdr w:val="none" w:sz="0" w:space="0" w:color="auto" w:frame="1"/>
            <w:shd w:val="clear" w:color="auto" w:fill="FFFFFF"/>
          </w:rPr>
          <w:t> with the service you want to interact with and </w:t>
        </w:r>
        <w:r>
          <w:rPr>
            <w:rStyle w:val="HTMLCode"/>
            <w:rFonts w:ascii="Consolas" w:hAnsi="Consolas"/>
            <w:color w:val="1F2328"/>
            <w:bdr w:val="none" w:sz="0" w:space="0" w:color="auto" w:frame="1"/>
            <w:shd w:val="clear" w:color="auto" w:fill="FFFFFF"/>
          </w:rPr>
          <w:t>&lt;operation&gt;</w:t>
        </w:r>
        <w:r>
          <w:rPr>
            <w:rFonts w:ascii="Segoe UI" w:hAnsi="Segoe UI" w:cs="Segoe UI"/>
            <w:color w:val="1F2328"/>
            <w:bdr w:val="none" w:sz="0" w:space="0" w:color="auto" w:frame="1"/>
            <w:shd w:val="clear" w:color="auto" w:fill="FFFFFF"/>
          </w:rPr>
          <w:t> with the desired action.</w:t>
        </w:r>
      </w:ins>
    </w:p>
    <w:p w:rsidR="003E418D" w:rsidRDefault="003E418D" w:rsidP="003E418D">
      <w:pPr>
        <w:pStyle w:val="Heading3"/>
        <w:spacing w:before="360" w:beforeAutospacing="0" w:after="240" w:afterAutospacing="0"/>
        <w:ind w:left="240"/>
        <w:rPr>
          <w:ins w:id="152" w:author="Unknown"/>
          <w:rFonts w:ascii="Segoe UI" w:hAnsi="Segoe UI" w:cs="Segoe UI"/>
          <w:color w:val="1F2328"/>
          <w:sz w:val="30"/>
          <w:szCs w:val="30"/>
          <w:bdr w:val="none" w:sz="0" w:space="0" w:color="auto" w:frame="1"/>
          <w:shd w:val="clear" w:color="auto" w:fill="FFFFFF"/>
        </w:rPr>
      </w:pPr>
      <w:ins w:id="153" w:author="Unknown">
        <w:r>
          <w:rPr>
            <w:rFonts w:ascii="Segoe UI" w:hAnsi="Segoe UI" w:cs="Segoe UI"/>
            <w:color w:val="1F2328"/>
            <w:sz w:val="30"/>
            <w:szCs w:val="30"/>
            <w:bdr w:val="none" w:sz="0" w:space="0" w:color="auto" w:frame="1"/>
            <w:shd w:val="clear" w:color="auto" w:fill="FFFFFF"/>
          </w:rPr>
          <w:t>9. How can you list available AWS CLI services and commands?</w:t>
        </w:r>
      </w:ins>
    </w:p>
    <w:p w:rsidR="003E418D" w:rsidRDefault="003E418D" w:rsidP="003E418D">
      <w:pPr>
        <w:pStyle w:val="rich-diff-level-zero"/>
        <w:spacing w:before="0" w:beforeAutospacing="0" w:after="0" w:afterAutospacing="0"/>
        <w:ind w:left="240"/>
        <w:rPr>
          <w:ins w:id="154" w:author="Unknown"/>
          <w:rFonts w:ascii="Segoe UI" w:hAnsi="Segoe UI" w:cs="Segoe UI"/>
          <w:color w:val="1F2328"/>
          <w:bdr w:val="none" w:sz="0" w:space="0" w:color="auto" w:frame="1"/>
          <w:shd w:val="clear" w:color="auto" w:fill="FFFFFF"/>
        </w:rPr>
      </w:pPr>
      <w:ins w:id="155" w:author="Unknown">
        <w:r>
          <w:rPr>
            <w:rFonts w:ascii="Segoe UI" w:hAnsi="Segoe UI" w:cs="Segoe UI"/>
            <w:color w:val="1F2328"/>
            <w:bdr w:val="none" w:sz="0" w:space="0" w:color="auto" w:frame="1"/>
            <w:shd w:val="clear" w:color="auto" w:fill="FFFFFF"/>
          </w:rPr>
          <w:t>You can run </w:t>
        </w:r>
        <w:proofErr w:type="spellStart"/>
        <w:r>
          <w:rPr>
            <w:rStyle w:val="HTMLCode"/>
            <w:rFonts w:ascii="Consolas" w:hAnsi="Consolas"/>
            <w:color w:val="1F2328"/>
            <w:bdr w:val="none" w:sz="0" w:space="0" w:color="auto" w:frame="1"/>
            <w:shd w:val="clear" w:color="auto" w:fill="FFFFFF"/>
          </w:rPr>
          <w:t>aws</w:t>
        </w:r>
        <w:proofErr w:type="spellEnd"/>
        <w:r>
          <w:rPr>
            <w:rStyle w:val="HTMLCode"/>
            <w:rFonts w:ascii="Consolas" w:hAnsi="Consolas"/>
            <w:color w:val="1F2328"/>
            <w:bdr w:val="none" w:sz="0" w:space="0" w:color="auto" w:frame="1"/>
            <w:shd w:val="clear" w:color="auto" w:fill="FFFFFF"/>
          </w:rPr>
          <w:t xml:space="preserve"> help</w:t>
        </w:r>
        <w:r>
          <w:rPr>
            <w:rFonts w:ascii="Segoe UI" w:hAnsi="Segoe UI" w:cs="Segoe UI"/>
            <w:color w:val="1F2328"/>
            <w:bdr w:val="none" w:sz="0" w:space="0" w:color="auto" w:frame="1"/>
            <w:shd w:val="clear" w:color="auto" w:fill="FFFFFF"/>
          </w:rPr>
          <w:t> to see a list of AWS services and the corresponding commands available in the AWS CLI.</w:t>
        </w:r>
      </w:ins>
    </w:p>
    <w:p w:rsidR="003E418D" w:rsidRDefault="003E418D" w:rsidP="003E418D">
      <w:pPr>
        <w:pStyle w:val="Heading3"/>
        <w:spacing w:before="360" w:beforeAutospacing="0" w:after="240" w:afterAutospacing="0"/>
        <w:ind w:left="240"/>
        <w:rPr>
          <w:ins w:id="156" w:author="Unknown"/>
          <w:rFonts w:ascii="Segoe UI" w:hAnsi="Segoe UI" w:cs="Segoe UI"/>
          <w:color w:val="1F2328"/>
          <w:sz w:val="30"/>
          <w:szCs w:val="30"/>
          <w:bdr w:val="none" w:sz="0" w:space="0" w:color="auto" w:frame="1"/>
          <w:shd w:val="clear" w:color="auto" w:fill="FFFFFF"/>
        </w:rPr>
      </w:pPr>
      <w:ins w:id="157" w:author="Unknown">
        <w:r>
          <w:rPr>
            <w:rFonts w:ascii="Segoe UI" w:hAnsi="Segoe UI" w:cs="Segoe UI"/>
            <w:color w:val="1F2328"/>
            <w:sz w:val="30"/>
            <w:szCs w:val="30"/>
            <w:bdr w:val="none" w:sz="0" w:space="0" w:color="auto" w:frame="1"/>
            <w:shd w:val="clear" w:color="auto" w:fill="FFFFFF"/>
          </w:rPr>
          <w:t>10. What is the purpose of output formatting options in AWS CLI commands?</w:t>
        </w:r>
      </w:ins>
    </w:p>
    <w:p w:rsidR="003E418D" w:rsidRDefault="003E418D" w:rsidP="003E418D">
      <w:pPr>
        <w:pStyle w:val="rich-diff-level-zero"/>
        <w:spacing w:before="0" w:beforeAutospacing="0" w:after="240" w:afterAutospacing="0"/>
        <w:ind w:left="240"/>
        <w:rPr>
          <w:ins w:id="158" w:author="Unknown"/>
          <w:rFonts w:ascii="Segoe UI" w:hAnsi="Segoe UI" w:cs="Segoe UI"/>
          <w:color w:val="1F2328"/>
          <w:bdr w:val="none" w:sz="0" w:space="0" w:color="auto" w:frame="1"/>
          <w:shd w:val="clear" w:color="auto" w:fill="FFFFFF"/>
        </w:rPr>
      </w:pPr>
      <w:ins w:id="159" w:author="Unknown">
        <w:r>
          <w:rPr>
            <w:rFonts w:ascii="Segoe UI" w:hAnsi="Segoe UI" w:cs="Segoe UI"/>
            <w:color w:val="1F2328"/>
            <w:bdr w:val="none" w:sz="0" w:space="0" w:color="auto" w:frame="1"/>
            <w:shd w:val="clear" w:color="auto" w:fill="FFFFFF"/>
          </w:rPr>
          <w:lastRenderedPageBreak/>
          <w:t xml:space="preserve">Output formatting options allow you to specify how the results of AWS CLI commands </w:t>
        </w:r>
        <w:proofErr w:type="gramStart"/>
        <w:r>
          <w:rPr>
            <w:rFonts w:ascii="Segoe UI" w:hAnsi="Segoe UI" w:cs="Segoe UI"/>
            <w:color w:val="1F2328"/>
            <w:bdr w:val="none" w:sz="0" w:space="0" w:color="auto" w:frame="1"/>
            <w:shd w:val="clear" w:color="auto" w:fill="FFFFFF"/>
          </w:rPr>
          <w:t>are presented</w:t>
        </w:r>
        <w:proofErr w:type="gramEnd"/>
        <w:r>
          <w:rPr>
            <w:rFonts w:ascii="Segoe UI" w:hAnsi="Segoe UI" w:cs="Segoe UI"/>
            <w:color w:val="1F2328"/>
            <w:bdr w:val="none" w:sz="0" w:space="0" w:color="auto" w:frame="1"/>
            <w:shd w:val="clear" w:color="auto" w:fill="FFFFFF"/>
          </w:rPr>
          <w:t>. Common options include JSON, text, table, and YAML formats.</w:t>
        </w:r>
      </w:ins>
    </w:p>
    <w:p w:rsidR="003E418D" w:rsidRDefault="003E418D" w:rsidP="003E418D">
      <w:pPr>
        <w:pStyle w:val="Heading3"/>
        <w:spacing w:before="360" w:beforeAutospacing="0" w:after="240" w:afterAutospacing="0"/>
        <w:ind w:left="240"/>
        <w:rPr>
          <w:ins w:id="160" w:author="Unknown"/>
          <w:rFonts w:ascii="Segoe UI" w:hAnsi="Segoe UI" w:cs="Segoe UI"/>
          <w:color w:val="1F2328"/>
          <w:sz w:val="30"/>
          <w:szCs w:val="30"/>
          <w:bdr w:val="none" w:sz="0" w:space="0" w:color="auto" w:frame="1"/>
          <w:shd w:val="clear" w:color="auto" w:fill="FFFFFF"/>
        </w:rPr>
      </w:pPr>
      <w:ins w:id="161" w:author="Unknown">
        <w:r>
          <w:rPr>
            <w:rFonts w:ascii="Segoe UI" w:hAnsi="Segoe UI" w:cs="Segoe UI"/>
            <w:color w:val="1F2328"/>
            <w:sz w:val="30"/>
            <w:szCs w:val="30"/>
            <w:bdr w:val="none" w:sz="0" w:space="0" w:color="auto" w:frame="1"/>
            <w:shd w:val="clear" w:color="auto" w:fill="FFFFFF"/>
          </w:rPr>
          <w:t>11. How can you filter and format AWS CLI command output?</w:t>
        </w:r>
      </w:ins>
    </w:p>
    <w:p w:rsidR="003E418D" w:rsidRDefault="003E418D" w:rsidP="003E418D">
      <w:pPr>
        <w:pStyle w:val="rich-diff-level-zero"/>
        <w:spacing w:before="0" w:beforeAutospacing="0" w:after="0" w:afterAutospacing="0"/>
        <w:ind w:left="240"/>
        <w:rPr>
          <w:ins w:id="162" w:author="Unknown"/>
          <w:rFonts w:ascii="Segoe UI" w:hAnsi="Segoe UI" w:cs="Segoe UI"/>
          <w:color w:val="1F2328"/>
          <w:bdr w:val="none" w:sz="0" w:space="0" w:color="auto" w:frame="1"/>
          <w:shd w:val="clear" w:color="auto" w:fill="FFFFFF"/>
        </w:rPr>
      </w:pPr>
      <w:ins w:id="163" w:author="Unknown">
        <w:r>
          <w:rPr>
            <w:rFonts w:ascii="Segoe UI" w:hAnsi="Segoe UI" w:cs="Segoe UI"/>
            <w:color w:val="1F2328"/>
            <w:bdr w:val="none" w:sz="0" w:space="0" w:color="auto" w:frame="1"/>
            <w:shd w:val="clear" w:color="auto" w:fill="FFFFFF"/>
          </w:rPr>
          <w:t>You can use filters like </w:t>
        </w:r>
        <w:r>
          <w:rPr>
            <w:rStyle w:val="HTMLCode"/>
            <w:rFonts w:ascii="Consolas" w:hAnsi="Consolas"/>
            <w:color w:val="1F2328"/>
            <w:bdr w:val="none" w:sz="0" w:space="0" w:color="auto" w:frame="1"/>
            <w:shd w:val="clear" w:color="auto" w:fill="FFFFFF"/>
          </w:rPr>
          <w:t>--query</w:t>
        </w:r>
        <w:r>
          <w:rPr>
            <w:rFonts w:ascii="Segoe UI" w:hAnsi="Segoe UI" w:cs="Segoe UI"/>
            <w:color w:val="1F2328"/>
            <w:bdr w:val="none" w:sz="0" w:space="0" w:color="auto" w:frame="1"/>
            <w:shd w:val="clear" w:color="auto" w:fill="FFFFFF"/>
          </w:rPr>
          <w:t> to extract specific data from AWS CLI command output, and you can use </w:t>
        </w:r>
        <w:r>
          <w:rPr>
            <w:rStyle w:val="HTMLCode"/>
            <w:rFonts w:ascii="Consolas" w:hAnsi="Consolas"/>
            <w:color w:val="1F2328"/>
            <w:bdr w:val="none" w:sz="0" w:space="0" w:color="auto" w:frame="1"/>
            <w:shd w:val="clear" w:color="auto" w:fill="FFFFFF"/>
          </w:rPr>
          <w:t>--output</w:t>
        </w:r>
        <w:r>
          <w:rPr>
            <w:rFonts w:ascii="Segoe UI" w:hAnsi="Segoe UI" w:cs="Segoe UI"/>
            <w:color w:val="1F2328"/>
            <w:bdr w:val="none" w:sz="0" w:space="0" w:color="auto" w:frame="1"/>
            <w:shd w:val="clear" w:color="auto" w:fill="FFFFFF"/>
          </w:rPr>
          <w:t> to choose the format of the output.</w:t>
        </w:r>
      </w:ins>
    </w:p>
    <w:p w:rsidR="003E418D" w:rsidRDefault="003E418D" w:rsidP="003E418D">
      <w:pPr>
        <w:pStyle w:val="Heading3"/>
        <w:spacing w:before="360" w:beforeAutospacing="0" w:after="240" w:afterAutospacing="0"/>
        <w:ind w:left="240"/>
        <w:rPr>
          <w:ins w:id="164" w:author="Unknown"/>
          <w:rFonts w:ascii="Segoe UI" w:hAnsi="Segoe UI" w:cs="Segoe UI"/>
          <w:color w:val="1F2328"/>
          <w:sz w:val="30"/>
          <w:szCs w:val="30"/>
          <w:bdr w:val="none" w:sz="0" w:space="0" w:color="auto" w:frame="1"/>
          <w:shd w:val="clear" w:color="auto" w:fill="FFFFFF"/>
        </w:rPr>
      </w:pPr>
      <w:ins w:id="165" w:author="Unknown">
        <w:r>
          <w:rPr>
            <w:rFonts w:ascii="Segoe UI" w:hAnsi="Segoe UI" w:cs="Segoe UI"/>
            <w:color w:val="1F2328"/>
            <w:sz w:val="30"/>
            <w:szCs w:val="30"/>
            <w:bdr w:val="none" w:sz="0" w:space="0" w:color="auto" w:frame="1"/>
            <w:shd w:val="clear" w:color="auto" w:fill="FFFFFF"/>
          </w:rPr>
          <w:t>12. How can you create and manage AWS resources using the AWS CLI?</w:t>
        </w:r>
      </w:ins>
    </w:p>
    <w:p w:rsidR="003E418D" w:rsidRDefault="003E418D" w:rsidP="003E418D">
      <w:pPr>
        <w:pStyle w:val="rich-diff-level-zero"/>
        <w:spacing w:before="0" w:beforeAutospacing="0" w:after="0" w:afterAutospacing="0"/>
        <w:ind w:left="240"/>
        <w:rPr>
          <w:ins w:id="166" w:author="Unknown"/>
          <w:rFonts w:ascii="Segoe UI" w:hAnsi="Segoe UI" w:cs="Segoe UI"/>
          <w:color w:val="1F2328"/>
          <w:bdr w:val="none" w:sz="0" w:space="0" w:color="auto" w:frame="1"/>
          <w:shd w:val="clear" w:color="auto" w:fill="FFFFFF"/>
        </w:rPr>
      </w:pPr>
      <w:ins w:id="167" w:author="Unknown">
        <w:r>
          <w:rPr>
            <w:rFonts w:ascii="Segoe UI" w:hAnsi="Segoe UI" w:cs="Segoe UI"/>
            <w:color w:val="1F2328"/>
            <w:bdr w:val="none" w:sz="0" w:space="0" w:color="auto" w:frame="1"/>
            <w:shd w:val="clear" w:color="auto" w:fill="FFFFFF"/>
          </w:rPr>
          <w:t>You can create and manage AWS resources using commands such as </w:t>
        </w:r>
        <w:proofErr w:type="spellStart"/>
        <w:r>
          <w:rPr>
            <w:rStyle w:val="HTMLCode"/>
            <w:rFonts w:ascii="Consolas" w:hAnsi="Consolas"/>
            <w:color w:val="1F2328"/>
            <w:bdr w:val="none" w:sz="0" w:space="0" w:color="auto" w:frame="1"/>
            <w:shd w:val="clear" w:color="auto" w:fill="FFFFFF"/>
          </w:rPr>
          <w:t>aws</w:t>
        </w:r>
        <w:proofErr w:type="spellEnd"/>
        <w:r>
          <w:rPr>
            <w:rStyle w:val="HTMLCode"/>
            <w:rFonts w:ascii="Consolas" w:hAnsi="Consolas"/>
            <w:color w:val="1F2328"/>
            <w:bdr w:val="none" w:sz="0" w:space="0" w:color="auto" w:frame="1"/>
            <w:shd w:val="clear" w:color="auto" w:fill="FFFFFF"/>
          </w:rPr>
          <w:t xml:space="preserve"> ec2 create-instance</w:t>
        </w:r>
        <w:r>
          <w:rPr>
            <w:rFonts w:ascii="Segoe UI" w:hAnsi="Segoe UI" w:cs="Segoe UI"/>
            <w:color w:val="1F2328"/>
            <w:bdr w:val="none" w:sz="0" w:space="0" w:color="auto" w:frame="1"/>
            <w:shd w:val="clear" w:color="auto" w:fill="FFFFFF"/>
          </w:rPr>
          <w:t> for EC2 instances or </w:t>
        </w:r>
        <w:proofErr w:type="spellStart"/>
        <w:r>
          <w:rPr>
            <w:rStyle w:val="HTMLCode"/>
            <w:rFonts w:ascii="Consolas" w:hAnsi="Consolas"/>
            <w:color w:val="1F2328"/>
            <w:bdr w:val="none" w:sz="0" w:space="0" w:color="auto" w:frame="1"/>
            <w:shd w:val="clear" w:color="auto" w:fill="FFFFFF"/>
          </w:rPr>
          <w:t>aws</w:t>
        </w:r>
        <w:proofErr w:type="spellEnd"/>
        <w:r>
          <w:rPr>
            <w:rStyle w:val="HTMLCode"/>
            <w:rFonts w:ascii="Consolas" w:hAnsi="Consolas"/>
            <w:color w:val="1F2328"/>
            <w:bdr w:val="none" w:sz="0" w:space="0" w:color="auto" w:frame="1"/>
            <w:shd w:val="clear" w:color="auto" w:fill="FFFFFF"/>
          </w:rPr>
          <w:t xml:space="preserve"> s3 </w:t>
        </w:r>
        <w:proofErr w:type="spellStart"/>
        <w:r>
          <w:rPr>
            <w:rStyle w:val="HTMLCode"/>
            <w:rFonts w:ascii="Consolas" w:hAnsi="Consolas"/>
            <w:color w:val="1F2328"/>
            <w:bdr w:val="none" w:sz="0" w:space="0" w:color="auto" w:frame="1"/>
            <w:shd w:val="clear" w:color="auto" w:fill="FFFFFF"/>
          </w:rPr>
          <w:t>cp</w:t>
        </w:r>
        <w:proofErr w:type="spellEnd"/>
        <w:r>
          <w:rPr>
            <w:rFonts w:ascii="Segoe UI" w:hAnsi="Segoe UI" w:cs="Segoe UI"/>
            <w:color w:val="1F2328"/>
            <w:bdr w:val="none" w:sz="0" w:space="0" w:color="auto" w:frame="1"/>
            <w:shd w:val="clear" w:color="auto" w:fill="FFFFFF"/>
          </w:rPr>
          <w:t> to copy files to Amazon S3 buckets.</w:t>
        </w:r>
      </w:ins>
    </w:p>
    <w:p w:rsidR="003E418D" w:rsidRDefault="003E418D" w:rsidP="003E418D">
      <w:pPr>
        <w:pStyle w:val="Heading3"/>
        <w:spacing w:before="360" w:beforeAutospacing="0" w:after="240" w:afterAutospacing="0"/>
        <w:ind w:left="240"/>
        <w:rPr>
          <w:ins w:id="168" w:author="Unknown"/>
          <w:rFonts w:ascii="Segoe UI" w:hAnsi="Segoe UI" w:cs="Segoe UI"/>
          <w:color w:val="1F2328"/>
          <w:sz w:val="30"/>
          <w:szCs w:val="30"/>
          <w:bdr w:val="none" w:sz="0" w:space="0" w:color="auto" w:frame="1"/>
          <w:shd w:val="clear" w:color="auto" w:fill="FFFFFF"/>
        </w:rPr>
      </w:pPr>
      <w:ins w:id="169" w:author="Unknown">
        <w:r>
          <w:rPr>
            <w:rFonts w:ascii="Segoe UI" w:hAnsi="Segoe UI" w:cs="Segoe UI"/>
            <w:color w:val="1F2328"/>
            <w:sz w:val="30"/>
            <w:szCs w:val="30"/>
            <w:bdr w:val="none" w:sz="0" w:space="0" w:color="auto" w:frame="1"/>
            <w:shd w:val="clear" w:color="auto" w:fill="FFFFFF"/>
          </w:rPr>
          <w:t>13. How does AWS CLI handle pagination of results?</w:t>
        </w:r>
      </w:ins>
    </w:p>
    <w:p w:rsidR="003E418D" w:rsidRDefault="003E418D" w:rsidP="003E418D">
      <w:pPr>
        <w:pStyle w:val="rich-diff-level-zero"/>
        <w:spacing w:before="0" w:beforeAutospacing="0" w:after="0" w:afterAutospacing="0"/>
        <w:ind w:left="240"/>
        <w:rPr>
          <w:ins w:id="170" w:author="Unknown"/>
          <w:rFonts w:ascii="Segoe UI" w:hAnsi="Segoe UI" w:cs="Segoe UI"/>
          <w:color w:val="1F2328"/>
          <w:bdr w:val="none" w:sz="0" w:space="0" w:color="auto" w:frame="1"/>
          <w:shd w:val="clear" w:color="auto" w:fill="FFFFFF"/>
        </w:rPr>
      </w:pPr>
      <w:ins w:id="171" w:author="Unknown">
        <w:r>
          <w:rPr>
            <w:rFonts w:ascii="Segoe UI" w:hAnsi="Segoe UI" w:cs="Segoe UI"/>
            <w:color w:val="1F2328"/>
            <w:bdr w:val="none" w:sz="0" w:space="0" w:color="auto" w:frame="1"/>
            <w:shd w:val="clear" w:color="auto" w:fill="FFFFFF"/>
          </w:rPr>
          <w:t>Some AWS CLI commands return paginated results. You can use the </w:t>
        </w:r>
        <w:r>
          <w:rPr>
            <w:rStyle w:val="HTMLCode"/>
            <w:rFonts w:ascii="Consolas" w:hAnsi="Consolas"/>
            <w:color w:val="1F2328"/>
            <w:bdr w:val="none" w:sz="0" w:space="0" w:color="auto" w:frame="1"/>
            <w:shd w:val="clear" w:color="auto" w:fill="FFFFFF"/>
          </w:rPr>
          <w:t>--max-items</w:t>
        </w:r>
        <w:r>
          <w:rPr>
            <w:rFonts w:ascii="Segoe UI" w:hAnsi="Segoe UI" w:cs="Segoe UI"/>
            <w:color w:val="1F2328"/>
            <w:bdr w:val="none" w:sz="0" w:space="0" w:color="auto" w:frame="1"/>
            <w:shd w:val="clear" w:color="auto" w:fill="FFFFFF"/>
          </w:rPr>
          <w:t> and </w:t>
        </w:r>
        <w:r>
          <w:rPr>
            <w:rStyle w:val="HTMLCode"/>
            <w:rFonts w:ascii="Consolas" w:hAnsi="Consolas"/>
            <w:color w:val="1F2328"/>
            <w:bdr w:val="none" w:sz="0" w:space="0" w:color="auto" w:frame="1"/>
            <w:shd w:val="clear" w:color="auto" w:fill="FFFFFF"/>
          </w:rPr>
          <w:t>--page-size</w:t>
        </w:r>
        <w:r>
          <w:rPr>
            <w:rFonts w:ascii="Segoe UI" w:hAnsi="Segoe UI" w:cs="Segoe UI"/>
            <w:color w:val="1F2328"/>
            <w:bdr w:val="none" w:sz="0" w:space="0" w:color="auto" w:frame="1"/>
            <w:shd w:val="clear" w:color="auto" w:fill="FFFFFF"/>
          </w:rPr>
          <w:t> options to control the number of items displayed per page.</w:t>
        </w:r>
      </w:ins>
    </w:p>
    <w:p w:rsidR="003E418D" w:rsidRDefault="003E418D" w:rsidP="003E418D">
      <w:pPr>
        <w:pStyle w:val="Heading3"/>
        <w:spacing w:before="360" w:beforeAutospacing="0" w:after="240" w:afterAutospacing="0"/>
        <w:ind w:left="240"/>
        <w:rPr>
          <w:ins w:id="172" w:author="Unknown"/>
          <w:rFonts w:ascii="Segoe UI" w:hAnsi="Segoe UI" w:cs="Segoe UI"/>
          <w:color w:val="1F2328"/>
          <w:sz w:val="30"/>
          <w:szCs w:val="30"/>
          <w:bdr w:val="none" w:sz="0" w:space="0" w:color="auto" w:frame="1"/>
          <w:shd w:val="clear" w:color="auto" w:fill="FFFFFF"/>
        </w:rPr>
      </w:pPr>
      <w:ins w:id="173" w:author="Unknown">
        <w:r>
          <w:rPr>
            <w:rFonts w:ascii="Segoe UI" w:hAnsi="Segoe UI" w:cs="Segoe UI"/>
            <w:color w:val="1F2328"/>
            <w:sz w:val="30"/>
            <w:szCs w:val="30"/>
            <w:bdr w:val="none" w:sz="0" w:space="0" w:color="auto" w:frame="1"/>
            <w:shd w:val="clear" w:color="auto" w:fill="FFFFFF"/>
          </w:rPr>
          <w:t>14. What is the AWS SSO (Single Sign-On) feature in the AWS CLI?</w:t>
        </w:r>
      </w:ins>
    </w:p>
    <w:p w:rsidR="003E418D" w:rsidRDefault="003E418D" w:rsidP="003E418D">
      <w:pPr>
        <w:pStyle w:val="rich-diff-level-zero"/>
        <w:spacing w:before="0" w:beforeAutospacing="0" w:after="240" w:afterAutospacing="0"/>
        <w:ind w:left="240"/>
        <w:rPr>
          <w:ins w:id="174" w:author="Unknown"/>
          <w:rFonts w:ascii="Segoe UI" w:hAnsi="Segoe UI" w:cs="Segoe UI"/>
          <w:color w:val="1F2328"/>
          <w:bdr w:val="none" w:sz="0" w:space="0" w:color="auto" w:frame="1"/>
          <w:shd w:val="clear" w:color="auto" w:fill="FFFFFF"/>
        </w:rPr>
      </w:pPr>
      <w:ins w:id="175" w:author="Unknown">
        <w:r>
          <w:rPr>
            <w:rFonts w:ascii="Segoe UI" w:hAnsi="Segoe UI" w:cs="Segoe UI"/>
            <w:color w:val="1F2328"/>
            <w:bdr w:val="none" w:sz="0" w:space="0" w:color="auto" w:frame="1"/>
            <w:shd w:val="clear" w:color="auto" w:fill="FFFFFF"/>
          </w:rPr>
          <w:t>The AWS SSO feature in the AWS CLI allows you to authenticate and obtain temporary credentials using an AWS SSO profile, simplifying the management of credentials.</w:t>
        </w:r>
      </w:ins>
    </w:p>
    <w:p w:rsidR="003E418D" w:rsidRDefault="003E418D" w:rsidP="003E418D">
      <w:pPr>
        <w:pStyle w:val="Heading3"/>
        <w:spacing w:before="360" w:beforeAutospacing="0" w:after="240" w:afterAutospacing="0"/>
        <w:ind w:left="240"/>
        <w:rPr>
          <w:ins w:id="176" w:author="Unknown"/>
          <w:rFonts w:ascii="Segoe UI" w:hAnsi="Segoe UI" w:cs="Segoe UI"/>
          <w:color w:val="1F2328"/>
          <w:sz w:val="30"/>
          <w:szCs w:val="30"/>
          <w:bdr w:val="none" w:sz="0" w:space="0" w:color="auto" w:frame="1"/>
          <w:shd w:val="clear" w:color="auto" w:fill="FFFFFF"/>
        </w:rPr>
      </w:pPr>
      <w:ins w:id="177" w:author="Unknown">
        <w:r>
          <w:rPr>
            <w:rFonts w:ascii="Segoe UI" w:hAnsi="Segoe UI" w:cs="Segoe UI"/>
            <w:color w:val="1F2328"/>
            <w:sz w:val="30"/>
            <w:szCs w:val="30"/>
            <w:bdr w:val="none" w:sz="0" w:space="0" w:color="auto" w:frame="1"/>
            <w:shd w:val="clear" w:color="auto" w:fill="FFFFFF"/>
          </w:rPr>
          <w:t xml:space="preserve">15. Can you use the AWS CLI to work with AWS </w:t>
        </w:r>
        <w:proofErr w:type="spellStart"/>
        <w:r>
          <w:rPr>
            <w:rFonts w:ascii="Segoe UI" w:hAnsi="Segoe UI" w:cs="Segoe UI"/>
            <w:color w:val="1F2328"/>
            <w:sz w:val="30"/>
            <w:szCs w:val="30"/>
            <w:bdr w:val="none" w:sz="0" w:space="0" w:color="auto" w:frame="1"/>
            <w:shd w:val="clear" w:color="auto" w:fill="FFFFFF"/>
          </w:rPr>
          <w:t>CloudFormation</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0" w:afterAutospacing="0"/>
        <w:ind w:left="240"/>
        <w:rPr>
          <w:ins w:id="178" w:author="Unknown"/>
          <w:rFonts w:ascii="Segoe UI" w:hAnsi="Segoe UI" w:cs="Segoe UI"/>
          <w:color w:val="1F2328"/>
          <w:bdr w:val="none" w:sz="0" w:space="0" w:color="auto" w:frame="1"/>
          <w:shd w:val="clear" w:color="auto" w:fill="FFFFFF"/>
        </w:rPr>
      </w:pPr>
      <w:ins w:id="179" w:author="Unknown">
        <w:r>
          <w:rPr>
            <w:rFonts w:ascii="Segoe UI" w:hAnsi="Segoe UI" w:cs="Segoe UI"/>
            <w:color w:val="1F2328"/>
            <w:bdr w:val="none" w:sz="0" w:space="0" w:color="auto" w:frame="1"/>
            <w:shd w:val="clear" w:color="auto" w:fill="FFFFFF"/>
          </w:rPr>
          <w:t xml:space="preserve">Yes, you can use the AWS CLI to create, update, and delete </w:t>
        </w:r>
        <w:proofErr w:type="spellStart"/>
        <w:r>
          <w:rPr>
            <w:rFonts w:ascii="Segoe UI" w:hAnsi="Segoe UI" w:cs="Segoe UI"/>
            <w:color w:val="1F2328"/>
            <w:bdr w:val="none" w:sz="0" w:space="0" w:color="auto" w:frame="1"/>
            <w:shd w:val="clear" w:color="auto" w:fill="FFFFFF"/>
          </w:rPr>
          <w:t>CloudFormation</w:t>
        </w:r>
        <w:proofErr w:type="spellEnd"/>
        <w:r>
          <w:rPr>
            <w:rFonts w:ascii="Segoe UI" w:hAnsi="Segoe UI" w:cs="Segoe UI"/>
            <w:color w:val="1F2328"/>
            <w:bdr w:val="none" w:sz="0" w:space="0" w:color="auto" w:frame="1"/>
            <w:shd w:val="clear" w:color="auto" w:fill="FFFFFF"/>
          </w:rPr>
          <w:t xml:space="preserve"> stacks using the </w:t>
        </w:r>
        <w:proofErr w:type="spellStart"/>
        <w:r>
          <w:rPr>
            <w:rStyle w:val="HTMLCode"/>
            <w:rFonts w:ascii="Consolas" w:hAnsi="Consolas"/>
            <w:color w:val="1F2328"/>
            <w:bdr w:val="none" w:sz="0" w:space="0" w:color="auto" w:frame="1"/>
            <w:shd w:val="clear" w:color="auto" w:fill="FFFFFF"/>
          </w:rPr>
          <w:t>aws</w:t>
        </w:r>
        <w:proofErr w:type="spellEnd"/>
        <w:r>
          <w:rPr>
            <w:rStyle w:val="HTMLCode"/>
            <w:rFonts w:ascii="Consolas" w:hAnsi="Consolas"/>
            <w:color w:val="1F2328"/>
            <w:bdr w:val="none" w:sz="0" w:space="0" w:color="auto" w:frame="1"/>
            <w:shd w:val="clear" w:color="auto" w:fill="FFFFFF"/>
          </w:rPr>
          <w:t xml:space="preserve"> </w:t>
        </w:r>
        <w:proofErr w:type="spellStart"/>
        <w:r>
          <w:rPr>
            <w:rStyle w:val="HTMLCode"/>
            <w:rFonts w:ascii="Consolas" w:hAnsi="Consolas"/>
            <w:color w:val="1F2328"/>
            <w:bdr w:val="none" w:sz="0" w:space="0" w:color="auto" w:frame="1"/>
            <w:shd w:val="clear" w:color="auto" w:fill="FFFFFF"/>
          </w:rPr>
          <w:t>cloudformation</w:t>
        </w:r>
        <w:proofErr w:type="spellEnd"/>
        <w:r>
          <w:rPr>
            <w:rFonts w:ascii="Segoe UI" w:hAnsi="Segoe UI" w:cs="Segoe UI"/>
            <w:color w:val="1F2328"/>
            <w:bdr w:val="none" w:sz="0" w:space="0" w:color="auto" w:frame="1"/>
            <w:shd w:val="clear" w:color="auto" w:fill="FFFFFF"/>
          </w:rPr>
          <w:t> commands.</w:t>
        </w:r>
      </w:ins>
    </w:p>
    <w:p w:rsidR="003E418D" w:rsidRDefault="003E418D" w:rsidP="003E418D">
      <w:pPr>
        <w:pStyle w:val="Heading3"/>
        <w:spacing w:before="360" w:beforeAutospacing="0" w:after="240" w:afterAutospacing="0"/>
        <w:ind w:left="240"/>
        <w:rPr>
          <w:ins w:id="180" w:author="Unknown"/>
          <w:rFonts w:ascii="Segoe UI" w:hAnsi="Segoe UI" w:cs="Segoe UI"/>
          <w:color w:val="1F2328"/>
          <w:sz w:val="30"/>
          <w:szCs w:val="30"/>
          <w:bdr w:val="none" w:sz="0" w:space="0" w:color="auto" w:frame="1"/>
          <w:shd w:val="clear" w:color="auto" w:fill="FFFFFF"/>
        </w:rPr>
      </w:pPr>
      <w:ins w:id="181" w:author="Unknown">
        <w:r>
          <w:rPr>
            <w:rFonts w:ascii="Segoe UI" w:hAnsi="Segoe UI" w:cs="Segoe UI"/>
            <w:color w:val="1F2328"/>
            <w:sz w:val="30"/>
            <w:szCs w:val="30"/>
            <w:bdr w:val="none" w:sz="0" w:space="0" w:color="auto" w:frame="1"/>
            <w:shd w:val="clear" w:color="auto" w:fill="FFFFFF"/>
          </w:rPr>
          <w:t>16. How can you debug AWS CLI commands?</w:t>
        </w:r>
      </w:ins>
    </w:p>
    <w:p w:rsidR="003E418D" w:rsidRDefault="003E418D" w:rsidP="003E418D">
      <w:pPr>
        <w:pStyle w:val="rich-diff-level-zero"/>
        <w:spacing w:before="0" w:beforeAutospacing="0" w:after="0" w:afterAutospacing="0"/>
        <w:ind w:left="240"/>
        <w:rPr>
          <w:ins w:id="182" w:author="Unknown"/>
          <w:rFonts w:ascii="Segoe UI" w:hAnsi="Segoe UI" w:cs="Segoe UI"/>
          <w:color w:val="1F2328"/>
          <w:bdr w:val="none" w:sz="0" w:space="0" w:color="auto" w:frame="1"/>
          <w:shd w:val="clear" w:color="auto" w:fill="FFFFFF"/>
        </w:rPr>
      </w:pPr>
      <w:ins w:id="183" w:author="Unknown">
        <w:r>
          <w:rPr>
            <w:rFonts w:ascii="Segoe UI" w:hAnsi="Segoe UI" w:cs="Segoe UI"/>
            <w:color w:val="1F2328"/>
            <w:bdr w:val="none" w:sz="0" w:space="0" w:color="auto" w:frame="1"/>
            <w:shd w:val="clear" w:color="auto" w:fill="FFFFFF"/>
          </w:rPr>
          <w:t>You can use the </w:t>
        </w:r>
        <w:r>
          <w:rPr>
            <w:rStyle w:val="HTMLCode"/>
            <w:rFonts w:ascii="Consolas" w:hAnsi="Consolas"/>
            <w:color w:val="1F2328"/>
            <w:bdr w:val="none" w:sz="0" w:space="0" w:color="auto" w:frame="1"/>
            <w:shd w:val="clear" w:color="auto" w:fill="FFFFFF"/>
          </w:rPr>
          <w:t>--debug</w:t>
        </w:r>
        <w:r>
          <w:rPr>
            <w:rFonts w:ascii="Segoe UI" w:hAnsi="Segoe UI" w:cs="Segoe UI"/>
            <w:color w:val="1F2328"/>
            <w:bdr w:val="none" w:sz="0" w:space="0" w:color="auto" w:frame="1"/>
            <w:shd w:val="clear" w:color="auto" w:fill="FFFFFF"/>
          </w:rPr>
          <w:t> option with AWS CLI commands to get detailed debug information, which can help troubleshoot issues.</w:t>
        </w:r>
      </w:ins>
    </w:p>
    <w:p w:rsidR="003E418D" w:rsidRDefault="003E418D" w:rsidP="003E418D">
      <w:pPr>
        <w:pStyle w:val="Heading3"/>
        <w:spacing w:before="360" w:beforeAutospacing="0" w:after="240" w:afterAutospacing="0"/>
        <w:ind w:left="240"/>
        <w:rPr>
          <w:ins w:id="184" w:author="Unknown"/>
          <w:rFonts w:ascii="Segoe UI" w:hAnsi="Segoe UI" w:cs="Segoe UI"/>
          <w:color w:val="1F2328"/>
          <w:sz w:val="30"/>
          <w:szCs w:val="30"/>
          <w:bdr w:val="none" w:sz="0" w:space="0" w:color="auto" w:frame="1"/>
          <w:shd w:val="clear" w:color="auto" w:fill="FFFFFF"/>
        </w:rPr>
      </w:pPr>
      <w:ins w:id="185" w:author="Unknown">
        <w:r>
          <w:rPr>
            <w:rFonts w:ascii="Segoe UI" w:hAnsi="Segoe UI" w:cs="Segoe UI"/>
            <w:color w:val="1F2328"/>
            <w:sz w:val="30"/>
            <w:szCs w:val="30"/>
            <w:bdr w:val="none" w:sz="0" w:space="0" w:color="auto" w:frame="1"/>
            <w:shd w:val="clear" w:color="auto" w:fill="FFFFFF"/>
          </w:rPr>
          <w:lastRenderedPageBreak/>
          <w:t>17. Can you use the AWS CLI in AWS Lambda functions?</w:t>
        </w:r>
      </w:ins>
    </w:p>
    <w:p w:rsidR="003E418D" w:rsidRDefault="003E418D" w:rsidP="003E418D">
      <w:pPr>
        <w:pStyle w:val="rich-diff-level-zero"/>
        <w:spacing w:before="0" w:beforeAutospacing="0" w:after="240" w:afterAutospacing="0"/>
        <w:ind w:left="240"/>
        <w:rPr>
          <w:ins w:id="186" w:author="Unknown"/>
          <w:rFonts w:ascii="Segoe UI" w:hAnsi="Segoe UI" w:cs="Segoe UI"/>
          <w:color w:val="1F2328"/>
          <w:bdr w:val="none" w:sz="0" w:space="0" w:color="auto" w:frame="1"/>
          <w:shd w:val="clear" w:color="auto" w:fill="FFFFFF"/>
        </w:rPr>
      </w:pPr>
      <w:ins w:id="187" w:author="Unknown">
        <w:r>
          <w:rPr>
            <w:rFonts w:ascii="Segoe UI" w:hAnsi="Segoe UI" w:cs="Segoe UI"/>
            <w:color w:val="1F2328"/>
            <w:bdr w:val="none" w:sz="0" w:space="0" w:color="auto" w:frame="1"/>
            <w:shd w:val="clear" w:color="auto" w:fill="FFFFFF"/>
          </w:rPr>
          <w:t>Yes, AWS Lambda functions can use the AWS CLI by packaging it with the function code and executing CLI commands from within the function.</w:t>
        </w:r>
      </w:ins>
    </w:p>
    <w:p w:rsidR="003E418D" w:rsidRDefault="003E418D" w:rsidP="003E418D">
      <w:pPr>
        <w:pStyle w:val="Heading3"/>
        <w:spacing w:before="360" w:beforeAutospacing="0" w:after="240" w:afterAutospacing="0"/>
        <w:ind w:left="240"/>
        <w:rPr>
          <w:ins w:id="188" w:author="Unknown"/>
          <w:rFonts w:ascii="Segoe UI" w:hAnsi="Segoe UI" w:cs="Segoe UI"/>
          <w:color w:val="1F2328"/>
          <w:sz w:val="30"/>
          <w:szCs w:val="30"/>
          <w:bdr w:val="none" w:sz="0" w:space="0" w:color="auto" w:frame="1"/>
          <w:shd w:val="clear" w:color="auto" w:fill="FFFFFF"/>
        </w:rPr>
      </w:pPr>
      <w:ins w:id="189" w:author="Unknown">
        <w:r>
          <w:rPr>
            <w:rFonts w:ascii="Segoe UI" w:hAnsi="Segoe UI" w:cs="Segoe UI"/>
            <w:color w:val="1F2328"/>
            <w:sz w:val="30"/>
            <w:szCs w:val="30"/>
            <w:bdr w:val="none" w:sz="0" w:space="0" w:color="auto" w:frame="1"/>
            <w:shd w:val="clear" w:color="auto" w:fill="FFFFFF"/>
          </w:rPr>
          <w:t>18. How can you secure the AWS CLI on your local machine?</w:t>
        </w:r>
      </w:ins>
    </w:p>
    <w:p w:rsidR="003E418D" w:rsidRDefault="003E418D" w:rsidP="003E418D">
      <w:pPr>
        <w:pStyle w:val="rich-diff-level-zero"/>
        <w:spacing w:before="0" w:beforeAutospacing="0" w:after="240" w:afterAutospacing="0"/>
        <w:ind w:left="240"/>
        <w:rPr>
          <w:ins w:id="190" w:author="Unknown"/>
          <w:rFonts w:ascii="Segoe UI" w:hAnsi="Segoe UI" w:cs="Segoe UI"/>
          <w:color w:val="1F2328"/>
          <w:bdr w:val="none" w:sz="0" w:space="0" w:color="auto" w:frame="1"/>
          <w:shd w:val="clear" w:color="auto" w:fill="FFFFFF"/>
        </w:rPr>
      </w:pPr>
      <w:ins w:id="191" w:author="Unknown">
        <w:r>
          <w:rPr>
            <w:rFonts w:ascii="Segoe UI" w:hAnsi="Segoe UI" w:cs="Segoe UI"/>
            <w:color w:val="1F2328"/>
            <w:bdr w:val="none" w:sz="0" w:space="0" w:color="auto" w:frame="1"/>
            <w:shd w:val="clear" w:color="auto" w:fill="FFFFFF"/>
          </w:rPr>
          <w:t>You can secure the AWS CLI on your local machine by using IAM roles, IAM user-based credentials, and the AWS CLI's built-in encryption mechanisms for configuration files.</w:t>
        </w:r>
      </w:ins>
    </w:p>
    <w:p w:rsidR="003E418D" w:rsidRDefault="003E418D" w:rsidP="003E418D">
      <w:pPr>
        <w:pStyle w:val="Heading3"/>
        <w:spacing w:before="360" w:beforeAutospacing="0" w:after="240" w:afterAutospacing="0"/>
        <w:ind w:left="240"/>
        <w:rPr>
          <w:ins w:id="192" w:author="Unknown"/>
          <w:rFonts w:ascii="Segoe UI" w:hAnsi="Segoe UI" w:cs="Segoe UI"/>
          <w:color w:val="1F2328"/>
          <w:sz w:val="30"/>
          <w:szCs w:val="30"/>
          <w:bdr w:val="none" w:sz="0" w:space="0" w:color="auto" w:frame="1"/>
          <w:shd w:val="clear" w:color="auto" w:fill="FFFFFF"/>
        </w:rPr>
      </w:pPr>
      <w:ins w:id="193" w:author="Unknown">
        <w:r>
          <w:rPr>
            <w:rFonts w:ascii="Segoe UI" w:hAnsi="Segoe UI" w:cs="Segoe UI"/>
            <w:color w:val="1F2328"/>
            <w:sz w:val="30"/>
            <w:szCs w:val="30"/>
            <w:bdr w:val="none" w:sz="0" w:space="0" w:color="auto" w:frame="1"/>
            <w:shd w:val="clear" w:color="auto" w:fill="FFFFFF"/>
          </w:rPr>
          <w:t>19. How can you update the AWS CLI to the latest version?</w:t>
        </w:r>
      </w:ins>
    </w:p>
    <w:p w:rsidR="003E418D" w:rsidRDefault="003E418D" w:rsidP="003E418D">
      <w:pPr>
        <w:pStyle w:val="rich-diff-level-zero"/>
        <w:spacing w:before="0" w:beforeAutospacing="0" w:after="0" w:afterAutospacing="0"/>
        <w:ind w:left="240"/>
        <w:rPr>
          <w:ins w:id="194" w:author="Unknown"/>
          <w:rFonts w:ascii="Segoe UI" w:hAnsi="Segoe UI" w:cs="Segoe UI"/>
          <w:color w:val="1F2328"/>
          <w:bdr w:val="none" w:sz="0" w:space="0" w:color="auto" w:frame="1"/>
          <w:shd w:val="clear" w:color="auto" w:fill="FFFFFF"/>
        </w:rPr>
      </w:pPr>
      <w:ins w:id="195" w:author="Unknown">
        <w:r>
          <w:rPr>
            <w:rFonts w:ascii="Segoe UI" w:hAnsi="Segoe UI" w:cs="Segoe UI"/>
            <w:color w:val="1F2328"/>
            <w:bdr w:val="none" w:sz="0" w:space="0" w:color="auto" w:frame="1"/>
            <w:shd w:val="clear" w:color="auto" w:fill="FFFFFF"/>
          </w:rPr>
          <w:t>You can update the AWS CLI to the latest version using package managers like </w:t>
        </w:r>
        <w:r>
          <w:rPr>
            <w:rStyle w:val="HTMLCode"/>
            <w:rFonts w:ascii="Consolas" w:hAnsi="Consolas"/>
            <w:color w:val="1F2328"/>
            <w:bdr w:val="none" w:sz="0" w:space="0" w:color="auto" w:frame="1"/>
            <w:shd w:val="clear" w:color="auto" w:fill="FFFFFF"/>
          </w:rPr>
          <w:t>pip</w:t>
        </w:r>
        <w:r>
          <w:rPr>
            <w:rFonts w:ascii="Segoe UI" w:hAnsi="Segoe UI" w:cs="Segoe UI"/>
            <w:color w:val="1F2328"/>
            <w:bdr w:val="none" w:sz="0" w:space="0" w:color="auto" w:frame="1"/>
            <w:shd w:val="clear" w:color="auto" w:fill="FFFFFF"/>
          </w:rPr>
          <w:t> (Python package manager) or by downloading the installer from the AWS website.</w:t>
        </w:r>
      </w:ins>
    </w:p>
    <w:p w:rsidR="003E418D" w:rsidRDefault="003E418D" w:rsidP="003E418D">
      <w:pPr>
        <w:pStyle w:val="Heading3"/>
        <w:spacing w:before="360" w:beforeAutospacing="0" w:after="240" w:afterAutospacing="0"/>
        <w:ind w:left="240"/>
        <w:rPr>
          <w:ins w:id="196" w:author="Unknown"/>
          <w:rFonts w:ascii="Segoe UI" w:hAnsi="Segoe UI" w:cs="Segoe UI"/>
          <w:color w:val="1F2328"/>
          <w:sz w:val="30"/>
          <w:szCs w:val="30"/>
          <w:bdr w:val="none" w:sz="0" w:space="0" w:color="auto" w:frame="1"/>
          <w:shd w:val="clear" w:color="auto" w:fill="FFFFFF"/>
        </w:rPr>
      </w:pPr>
      <w:ins w:id="197" w:author="Unknown">
        <w:r>
          <w:rPr>
            <w:rFonts w:ascii="Segoe UI" w:hAnsi="Segoe UI" w:cs="Segoe UI"/>
            <w:color w:val="1F2328"/>
            <w:sz w:val="30"/>
            <w:szCs w:val="30"/>
            <w:bdr w:val="none" w:sz="0" w:space="0" w:color="auto" w:frame="1"/>
            <w:shd w:val="clear" w:color="auto" w:fill="FFFFFF"/>
          </w:rPr>
          <w:t>20. How do you uninstall the AWS CLI?</w:t>
        </w:r>
      </w:ins>
    </w:p>
    <w:p w:rsidR="003E418D" w:rsidRDefault="003E418D" w:rsidP="003E418D">
      <w:pPr>
        <w:pStyle w:val="rich-diff-level-zero"/>
        <w:spacing w:before="0" w:beforeAutospacing="0" w:after="240" w:afterAutospacing="0"/>
        <w:ind w:left="240"/>
        <w:rPr>
          <w:ins w:id="198" w:author="Unknown"/>
          <w:rFonts w:ascii="Segoe UI" w:hAnsi="Segoe UI" w:cs="Segoe UI"/>
          <w:color w:val="1F2328"/>
          <w:bdr w:val="none" w:sz="0" w:space="0" w:color="auto" w:frame="1"/>
          <w:shd w:val="clear" w:color="auto" w:fill="FFFFFF"/>
        </w:rPr>
      </w:pPr>
      <w:ins w:id="199" w:author="Unknown">
        <w:r>
          <w:rPr>
            <w:rFonts w:ascii="Segoe UI" w:hAnsi="Segoe UI" w:cs="Segoe UI"/>
            <w:color w:val="1F2328"/>
            <w:bdr w:val="none" w:sz="0" w:space="0" w:color="auto" w:frame="1"/>
            <w:shd w:val="clear" w:color="auto" w:fill="FFFFFF"/>
          </w:rPr>
          <w:t>To uninstall the AWS CLI, you can use the package manager or the uninstaller provided by the installer you used to install it initially.</w:t>
        </w:r>
      </w:ins>
    </w:p>
    <w:p w:rsidR="00930BE1" w:rsidRDefault="00930BE1"/>
    <w:p w:rsidR="003E418D" w:rsidRDefault="003E418D" w:rsidP="003E418D">
      <w:pPr>
        <w:pStyle w:val="Heading3"/>
        <w:spacing w:before="0" w:beforeAutospacing="0" w:after="240" w:afterAutospacing="0"/>
        <w:ind w:left="240"/>
        <w:rPr>
          <w:ins w:id="200" w:author="Unknown"/>
          <w:rFonts w:ascii="Segoe UI" w:hAnsi="Segoe UI" w:cs="Segoe UI"/>
          <w:color w:val="1F2328"/>
          <w:sz w:val="30"/>
          <w:szCs w:val="30"/>
          <w:bdr w:val="none" w:sz="0" w:space="0" w:color="auto" w:frame="1"/>
          <w:shd w:val="clear" w:color="auto" w:fill="FFFFFF"/>
        </w:rPr>
      </w:pPr>
      <w:ins w:id="201" w:author="Unknown">
        <w:r>
          <w:rPr>
            <w:rFonts w:ascii="Segoe UI" w:hAnsi="Segoe UI" w:cs="Segoe UI"/>
            <w:color w:val="1F2328"/>
            <w:sz w:val="30"/>
            <w:szCs w:val="30"/>
            <w:bdr w:val="none" w:sz="0" w:space="0" w:color="auto" w:frame="1"/>
            <w:shd w:val="clear" w:color="auto" w:fill="FFFFFF"/>
          </w:rPr>
          <w:t>1. What is Terraform?</w:t>
        </w:r>
      </w:ins>
    </w:p>
    <w:p w:rsidR="003E418D" w:rsidRDefault="003E418D" w:rsidP="003E418D">
      <w:pPr>
        <w:pStyle w:val="rich-diff-level-zero"/>
        <w:spacing w:before="0" w:beforeAutospacing="0" w:after="240" w:afterAutospacing="0"/>
        <w:ind w:left="240"/>
        <w:rPr>
          <w:ins w:id="202" w:author="Unknown"/>
          <w:rFonts w:ascii="Segoe UI" w:hAnsi="Segoe UI" w:cs="Segoe UI"/>
          <w:color w:val="1F2328"/>
          <w:bdr w:val="none" w:sz="0" w:space="0" w:color="auto" w:frame="1"/>
          <w:shd w:val="clear" w:color="auto" w:fill="FFFFFF"/>
        </w:rPr>
      </w:pPr>
      <w:ins w:id="203" w:author="Unknown">
        <w:r>
          <w:rPr>
            <w:rFonts w:ascii="Segoe UI" w:hAnsi="Segoe UI" w:cs="Segoe UI"/>
            <w:color w:val="1F2328"/>
            <w:bdr w:val="none" w:sz="0" w:space="0" w:color="auto" w:frame="1"/>
            <w:shd w:val="clear" w:color="auto" w:fill="FFFFFF"/>
          </w:rPr>
          <w:t>Terraform is an open-source Infrastructure as Code (</w:t>
        </w:r>
        <w:proofErr w:type="spellStart"/>
        <w:r>
          <w:rPr>
            <w:rFonts w:ascii="Segoe UI" w:hAnsi="Segoe UI" w:cs="Segoe UI"/>
            <w:color w:val="1F2328"/>
            <w:bdr w:val="none" w:sz="0" w:space="0" w:color="auto" w:frame="1"/>
            <w:shd w:val="clear" w:color="auto" w:fill="FFFFFF"/>
          </w:rPr>
          <w:t>IaC</w:t>
        </w:r>
        <w:proofErr w:type="spellEnd"/>
        <w:r>
          <w:rPr>
            <w:rFonts w:ascii="Segoe UI" w:hAnsi="Segoe UI" w:cs="Segoe UI"/>
            <w:color w:val="1F2328"/>
            <w:bdr w:val="none" w:sz="0" w:space="0" w:color="auto" w:frame="1"/>
            <w:shd w:val="clear" w:color="auto" w:fill="FFFFFF"/>
          </w:rPr>
          <w:t>) tool that allows you to define, manage, and provision infrastructure resources using declarative code.</w:t>
        </w:r>
      </w:ins>
    </w:p>
    <w:p w:rsidR="003E418D" w:rsidRDefault="003E418D" w:rsidP="003E418D">
      <w:pPr>
        <w:pStyle w:val="Heading3"/>
        <w:spacing w:before="360" w:beforeAutospacing="0" w:after="240" w:afterAutospacing="0"/>
        <w:ind w:left="240"/>
        <w:rPr>
          <w:ins w:id="204" w:author="Unknown"/>
          <w:rFonts w:ascii="Segoe UI" w:hAnsi="Segoe UI" w:cs="Segoe UI"/>
          <w:color w:val="1F2328"/>
          <w:sz w:val="30"/>
          <w:szCs w:val="30"/>
          <w:bdr w:val="none" w:sz="0" w:space="0" w:color="auto" w:frame="1"/>
          <w:shd w:val="clear" w:color="auto" w:fill="FFFFFF"/>
        </w:rPr>
      </w:pPr>
      <w:ins w:id="205" w:author="Unknown">
        <w:r>
          <w:rPr>
            <w:rFonts w:ascii="Segoe UI" w:hAnsi="Segoe UI" w:cs="Segoe UI"/>
            <w:color w:val="1F2328"/>
            <w:sz w:val="30"/>
            <w:szCs w:val="30"/>
            <w:bdr w:val="none" w:sz="0" w:space="0" w:color="auto" w:frame="1"/>
            <w:shd w:val="clear" w:color="auto" w:fill="FFFFFF"/>
          </w:rPr>
          <w:t>2. How does Terraform work with AWS?</w:t>
        </w:r>
      </w:ins>
    </w:p>
    <w:p w:rsidR="003E418D" w:rsidRDefault="003E418D" w:rsidP="003E418D">
      <w:pPr>
        <w:pStyle w:val="rich-diff-level-zero"/>
        <w:spacing w:before="0" w:beforeAutospacing="0" w:after="240" w:afterAutospacing="0"/>
        <w:ind w:left="240"/>
        <w:rPr>
          <w:ins w:id="206" w:author="Unknown"/>
          <w:rFonts w:ascii="Segoe UI" w:hAnsi="Segoe UI" w:cs="Segoe UI"/>
          <w:color w:val="1F2328"/>
          <w:bdr w:val="none" w:sz="0" w:space="0" w:color="auto" w:frame="1"/>
          <w:shd w:val="clear" w:color="auto" w:fill="FFFFFF"/>
        </w:rPr>
      </w:pPr>
      <w:ins w:id="207" w:author="Unknown">
        <w:r>
          <w:rPr>
            <w:rFonts w:ascii="Segoe UI" w:hAnsi="Segoe UI" w:cs="Segoe UI"/>
            <w:color w:val="1F2328"/>
            <w:bdr w:val="none" w:sz="0" w:space="0" w:color="auto" w:frame="1"/>
            <w:shd w:val="clear" w:color="auto" w:fill="FFFFFF"/>
          </w:rPr>
          <w:t>Terraform interacts with the AWS API to create and manage resources based on the configurations defined in Terraform files.</w:t>
        </w:r>
      </w:ins>
    </w:p>
    <w:p w:rsidR="003E418D" w:rsidRDefault="003E418D" w:rsidP="003E418D">
      <w:pPr>
        <w:pStyle w:val="Heading3"/>
        <w:spacing w:before="360" w:beforeAutospacing="0" w:after="240" w:afterAutospacing="0"/>
        <w:ind w:left="240"/>
        <w:rPr>
          <w:ins w:id="208" w:author="Unknown"/>
          <w:rFonts w:ascii="Segoe UI" w:hAnsi="Segoe UI" w:cs="Segoe UI"/>
          <w:color w:val="1F2328"/>
          <w:sz w:val="30"/>
          <w:szCs w:val="30"/>
          <w:bdr w:val="none" w:sz="0" w:space="0" w:color="auto" w:frame="1"/>
          <w:shd w:val="clear" w:color="auto" w:fill="FFFFFF"/>
        </w:rPr>
      </w:pPr>
      <w:ins w:id="209" w:author="Unknown">
        <w:r>
          <w:rPr>
            <w:rFonts w:ascii="Segoe UI" w:hAnsi="Segoe UI" w:cs="Segoe UI"/>
            <w:color w:val="1F2328"/>
            <w:sz w:val="30"/>
            <w:szCs w:val="30"/>
            <w:bdr w:val="none" w:sz="0" w:space="0" w:color="auto" w:frame="1"/>
            <w:shd w:val="clear" w:color="auto" w:fill="FFFFFF"/>
          </w:rPr>
          <w:t>3. What is an AWS provider in Terraform?</w:t>
        </w:r>
      </w:ins>
    </w:p>
    <w:p w:rsidR="003E418D" w:rsidRDefault="003E418D" w:rsidP="003E418D">
      <w:pPr>
        <w:pStyle w:val="rich-diff-level-zero"/>
        <w:spacing w:before="0" w:beforeAutospacing="0" w:after="240" w:afterAutospacing="0"/>
        <w:ind w:left="240"/>
        <w:rPr>
          <w:ins w:id="210" w:author="Unknown"/>
          <w:rFonts w:ascii="Segoe UI" w:hAnsi="Segoe UI" w:cs="Segoe UI"/>
          <w:color w:val="1F2328"/>
          <w:bdr w:val="none" w:sz="0" w:space="0" w:color="auto" w:frame="1"/>
          <w:shd w:val="clear" w:color="auto" w:fill="FFFFFF"/>
        </w:rPr>
      </w:pPr>
      <w:ins w:id="211" w:author="Unknown">
        <w:r>
          <w:rPr>
            <w:rFonts w:ascii="Segoe UI" w:hAnsi="Segoe UI" w:cs="Segoe UI"/>
            <w:color w:val="1F2328"/>
            <w:bdr w:val="none" w:sz="0" w:space="0" w:color="auto" w:frame="1"/>
            <w:shd w:val="clear" w:color="auto" w:fill="FFFFFF"/>
          </w:rPr>
          <w:t>An AWS provider in Terraform is a plugin that allows Terraform to interact with AWS services by making API calls.</w:t>
        </w:r>
      </w:ins>
    </w:p>
    <w:p w:rsidR="003E418D" w:rsidRDefault="003E418D" w:rsidP="003E418D">
      <w:pPr>
        <w:pStyle w:val="Heading3"/>
        <w:spacing w:before="360" w:beforeAutospacing="0" w:after="240" w:afterAutospacing="0"/>
        <w:ind w:left="240"/>
        <w:rPr>
          <w:ins w:id="212" w:author="Unknown"/>
          <w:rFonts w:ascii="Segoe UI" w:hAnsi="Segoe UI" w:cs="Segoe UI"/>
          <w:color w:val="1F2328"/>
          <w:sz w:val="30"/>
          <w:szCs w:val="30"/>
          <w:bdr w:val="none" w:sz="0" w:space="0" w:color="auto" w:frame="1"/>
          <w:shd w:val="clear" w:color="auto" w:fill="FFFFFF"/>
        </w:rPr>
      </w:pPr>
      <w:ins w:id="213" w:author="Unknown">
        <w:r>
          <w:rPr>
            <w:rFonts w:ascii="Segoe UI" w:hAnsi="Segoe UI" w:cs="Segoe UI"/>
            <w:color w:val="1F2328"/>
            <w:sz w:val="30"/>
            <w:szCs w:val="30"/>
            <w:bdr w:val="none" w:sz="0" w:space="0" w:color="auto" w:frame="1"/>
            <w:shd w:val="clear" w:color="auto" w:fill="FFFFFF"/>
          </w:rPr>
          <w:t>4. How do you define resources in Terraform?</w:t>
        </w:r>
      </w:ins>
    </w:p>
    <w:p w:rsidR="003E418D" w:rsidRDefault="003E418D" w:rsidP="003E418D">
      <w:pPr>
        <w:pStyle w:val="rich-diff-level-zero"/>
        <w:spacing w:before="0" w:beforeAutospacing="0" w:after="0" w:afterAutospacing="0"/>
        <w:ind w:left="240"/>
        <w:rPr>
          <w:ins w:id="214" w:author="Unknown"/>
          <w:rFonts w:ascii="Segoe UI" w:hAnsi="Segoe UI" w:cs="Segoe UI"/>
          <w:color w:val="1F2328"/>
          <w:bdr w:val="none" w:sz="0" w:space="0" w:color="auto" w:frame="1"/>
          <w:shd w:val="clear" w:color="auto" w:fill="FFFFFF"/>
        </w:rPr>
      </w:pPr>
      <w:ins w:id="215" w:author="Unknown">
        <w:r>
          <w:rPr>
            <w:rFonts w:ascii="Segoe UI" w:hAnsi="Segoe UI" w:cs="Segoe UI"/>
            <w:color w:val="1F2328"/>
            <w:bdr w:val="none" w:sz="0" w:space="0" w:color="auto" w:frame="1"/>
            <w:shd w:val="clear" w:color="auto" w:fill="FFFFFF"/>
          </w:rPr>
          <w:lastRenderedPageBreak/>
          <w:t xml:space="preserve">Resources </w:t>
        </w:r>
        <w:proofErr w:type="gramStart"/>
        <w:r>
          <w:rPr>
            <w:rFonts w:ascii="Segoe UI" w:hAnsi="Segoe UI" w:cs="Segoe UI"/>
            <w:color w:val="1F2328"/>
            <w:bdr w:val="none" w:sz="0" w:space="0" w:color="auto" w:frame="1"/>
            <w:shd w:val="clear" w:color="auto" w:fill="FFFFFF"/>
          </w:rPr>
          <w:t>are defined</w:t>
        </w:r>
        <w:proofErr w:type="gramEnd"/>
        <w:r>
          <w:rPr>
            <w:rFonts w:ascii="Segoe UI" w:hAnsi="Segoe UI" w:cs="Segoe UI"/>
            <w:color w:val="1F2328"/>
            <w:bdr w:val="none" w:sz="0" w:space="0" w:color="auto" w:frame="1"/>
            <w:shd w:val="clear" w:color="auto" w:fill="FFFFFF"/>
          </w:rPr>
          <w:t xml:space="preserve"> in Terraform using </w:t>
        </w:r>
        <w:proofErr w:type="spellStart"/>
        <w:r>
          <w:rPr>
            <w:rFonts w:ascii="Segoe UI" w:hAnsi="Segoe UI" w:cs="Segoe UI"/>
            <w:color w:val="1F2328"/>
            <w:bdr w:val="none" w:sz="0" w:space="0" w:color="auto" w:frame="1"/>
            <w:shd w:val="clear" w:color="auto" w:fill="FFFFFF"/>
          </w:rPr>
          <w:t>HashiCorp</w:t>
        </w:r>
        <w:proofErr w:type="spellEnd"/>
        <w:r>
          <w:rPr>
            <w:rFonts w:ascii="Segoe UI" w:hAnsi="Segoe UI" w:cs="Segoe UI"/>
            <w:color w:val="1F2328"/>
            <w:bdr w:val="none" w:sz="0" w:space="0" w:color="auto" w:frame="1"/>
            <w:shd w:val="clear" w:color="auto" w:fill="FFFFFF"/>
          </w:rPr>
          <w:t xml:space="preserve"> Configuration Language (HCL) syntax in </w:t>
        </w:r>
        <w:r>
          <w:rPr>
            <w:rStyle w:val="HTMLCode"/>
            <w:rFonts w:ascii="Consolas" w:hAnsi="Consolas"/>
            <w:color w:val="1F2328"/>
            <w:bdr w:val="none" w:sz="0" w:space="0" w:color="auto" w:frame="1"/>
            <w:shd w:val="clear" w:color="auto" w:fill="FFFFFF"/>
          </w:rPr>
          <w:t>.</w:t>
        </w:r>
        <w:proofErr w:type="spellStart"/>
        <w:r>
          <w:rPr>
            <w:rStyle w:val="HTMLCode"/>
            <w:rFonts w:ascii="Consolas" w:hAnsi="Consolas"/>
            <w:color w:val="1F2328"/>
            <w:bdr w:val="none" w:sz="0" w:space="0" w:color="auto" w:frame="1"/>
            <w:shd w:val="clear" w:color="auto" w:fill="FFFFFF"/>
          </w:rPr>
          <w:t>tf</w:t>
        </w:r>
        <w:proofErr w:type="spellEnd"/>
        <w:r>
          <w:rPr>
            <w:rFonts w:ascii="Segoe UI" w:hAnsi="Segoe UI" w:cs="Segoe UI"/>
            <w:color w:val="1F2328"/>
            <w:bdr w:val="none" w:sz="0" w:space="0" w:color="auto" w:frame="1"/>
            <w:shd w:val="clear" w:color="auto" w:fill="FFFFFF"/>
          </w:rPr>
          <w:t> files. Each resource type corresponds to an AWS service.</w:t>
        </w:r>
      </w:ins>
    </w:p>
    <w:p w:rsidR="003E418D" w:rsidRDefault="003E418D" w:rsidP="003E418D">
      <w:pPr>
        <w:pStyle w:val="Heading3"/>
        <w:spacing w:before="360" w:beforeAutospacing="0" w:after="240" w:afterAutospacing="0"/>
        <w:ind w:left="240"/>
        <w:rPr>
          <w:ins w:id="216" w:author="Unknown"/>
          <w:rFonts w:ascii="Segoe UI" w:hAnsi="Segoe UI" w:cs="Segoe UI"/>
          <w:color w:val="1F2328"/>
          <w:sz w:val="30"/>
          <w:szCs w:val="30"/>
          <w:bdr w:val="none" w:sz="0" w:space="0" w:color="auto" w:frame="1"/>
          <w:shd w:val="clear" w:color="auto" w:fill="FFFFFF"/>
        </w:rPr>
      </w:pPr>
      <w:ins w:id="217" w:author="Unknown">
        <w:r>
          <w:rPr>
            <w:rFonts w:ascii="Segoe UI" w:hAnsi="Segoe UI" w:cs="Segoe UI"/>
            <w:color w:val="1F2328"/>
            <w:sz w:val="30"/>
            <w:szCs w:val="30"/>
            <w:bdr w:val="none" w:sz="0" w:space="0" w:color="auto" w:frame="1"/>
            <w:shd w:val="clear" w:color="auto" w:fill="FFFFFF"/>
          </w:rPr>
          <w:t>5. What is a Terraform state file?</w:t>
        </w:r>
      </w:ins>
    </w:p>
    <w:p w:rsidR="003E418D" w:rsidRDefault="003E418D" w:rsidP="003E418D">
      <w:pPr>
        <w:pStyle w:val="rich-diff-level-zero"/>
        <w:spacing w:before="0" w:beforeAutospacing="0" w:after="240" w:afterAutospacing="0"/>
        <w:ind w:left="240"/>
        <w:rPr>
          <w:ins w:id="218" w:author="Unknown"/>
          <w:rFonts w:ascii="Segoe UI" w:hAnsi="Segoe UI" w:cs="Segoe UI"/>
          <w:color w:val="1F2328"/>
          <w:bdr w:val="none" w:sz="0" w:space="0" w:color="auto" w:frame="1"/>
          <w:shd w:val="clear" w:color="auto" w:fill="FFFFFF"/>
        </w:rPr>
      </w:pPr>
      <w:ins w:id="219" w:author="Unknown">
        <w:r>
          <w:rPr>
            <w:rFonts w:ascii="Segoe UI" w:hAnsi="Segoe UI" w:cs="Segoe UI"/>
            <w:color w:val="1F2328"/>
            <w:bdr w:val="none" w:sz="0" w:space="0" w:color="auto" w:frame="1"/>
            <w:shd w:val="clear" w:color="auto" w:fill="FFFFFF"/>
          </w:rPr>
          <w:t xml:space="preserve">The Terraform state file maintains the state of the resources managed by Terraform. </w:t>
        </w:r>
        <w:proofErr w:type="gramStart"/>
        <w:r>
          <w:rPr>
            <w:rFonts w:ascii="Segoe UI" w:hAnsi="Segoe UI" w:cs="Segoe UI"/>
            <w:color w:val="1F2328"/>
            <w:bdr w:val="none" w:sz="0" w:space="0" w:color="auto" w:frame="1"/>
            <w:shd w:val="clear" w:color="auto" w:fill="FFFFFF"/>
          </w:rPr>
          <w:t>It's</w:t>
        </w:r>
        <w:proofErr w:type="gramEnd"/>
        <w:r>
          <w:rPr>
            <w:rFonts w:ascii="Segoe UI" w:hAnsi="Segoe UI" w:cs="Segoe UI"/>
            <w:color w:val="1F2328"/>
            <w:bdr w:val="none" w:sz="0" w:space="0" w:color="auto" w:frame="1"/>
            <w:shd w:val="clear" w:color="auto" w:fill="FFFFFF"/>
          </w:rPr>
          <w:t xml:space="preserve"> used to track the actual state of the infrastructure.</w:t>
        </w:r>
      </w:ins>
    </w:p>
    <w:p w:rsidR="003E418D" w:rsidRDefault="003E418D" w:rsidP="003E418D">
      <w:pPr>
        <w:pStyle w:val="Heading3"/>
        <w:spacing w:before="360" w:beforeAutospacing="0" w:after="240" w:afterAutospacing="0"/>
        <w:ind w:left="240"/>
        <w:rPr>
          <w:ins w:id="220" w:author="Unknown"/>
          <w:rFonts w:ascii="Segoe UI" w:hAnsi="Segoe UI" w:cs="Segoe UI"/>
          <w:color w:val="1F2328"/>
          <w:sz w:val="30"/>
          <w:szCs w:val="30"/>
          <w:bdr w:val="none" w:sz="0" w:space="0" w:color="auto" w:frame="1"/>
          <w:shd w:val="clear" w:color="auto" w:fill="FFFFFF"/>
        </w:rPr>
      </w:pPr>
      <w:ins w:id="221" w:author="Unknown">
        <w:r>
          <w:rPr>
            <w:rFonts w:ascii="Segoe UI" w:hAnsi="Segoe UI" w:cs="Segoe UI"/>
            <w:color w:val="1F2328"/>
            <w:sz w:val="30"/>
            <w:szCs w:val="30"/>
            <w:bdr w:val="none" w:sz="0" w:space="0" w:color="auto" w:frame="1"/>
            <w:shd w:val="clear" w:color="auto" w:fill="FFFFFF"/>
          </w:rPr>
          <w:t>6. How can you initialize a Terraform project?</w:t>
        </w:r>
      </w:ins>
    </w:p>
    <w:p w:rsidR="003E418D" w:rsidRDefault="003E418D" w:rsidP="003E418D">
      <w:pPr>
        <w:pStyle w:val="rich-diff-level-zero"/>
        <w:spacing w:before="0" w:beforeAutospacing="0" w:after="0" w:afterAutospacing="0"/>
        <w:ind w:left="240"/>
        <w:rPr>
          <w:ins w:id="222" w:author="Unknown"/>
          <w:rFonts w:ascii="Segoe UI" w:hAnsi="Segoe UI" w:cs="Segoe UI"/>
          <w:color w:val="1F2328"/>
          <w:bdr w:val="none" w:sz="0" w:space="0" w:color="auto" w:frame="1"/>
          <w:shd w:val="clear" w:color="auto" w:fill="FFFFFF"/>
        </w:rPr>
      </w:pPr>
      <w:ins w:id="223" w:author="Unknown">
        <w:r>
          <w:rPr>
            <w:rFonts w:ascii="Segoe UI" w:hAnsi="Segoe UI" w:cs="Segoe UI"/>
            <w:color w:val="1F2328"/>
            <w:bdr w:val="none" w:sz="0" w:space="0" w:color="auto" w:frame="1"/>
            <w:shd w:val="clear" w:color="auto" w:fill="FFFFFF"/>
          </w:rPr>
          <w:t>You can initialize a Terraform project using the </w:t>
        </w:r>
        <w:r>
          <w:rPr>
            <w:rStyle w:val="HTMLCode"/>
            <w:rFonts w:ascii="Consolas" w:hAnsi="Consolas"/>
            <w:color w:val="1F2328"/>
            <w:bdr w:val="none" w:sz="0" w:space="0" w:color="auto" w:frame="1"/>
            <w:shd w:val="clear" w:color="auto" w:fill="FFFFFF"/>
          </w:rPr>
          <w:t xml:space="preserve">terraform </w:t>
        </w:r>
        <w:proofErr w:type="spellStart"/>
        <w:r>
          <w:rPr>
            <w:rStyle w:val="HTMLCode"/>
            <w:rFonts w:ascii="Consolas" w:hAnsi="Consolas"/>
            <w:color w:val="1F2328"/>
            <w:bdr w:val="none" w:sz="0" w:space="0" w:color="auto" w:frame="1"/>
            <w:shd w:val="clear" w:color="auto" w:fill="FFFFFF"/>
          </w:rPr>
          <w:t>init</w:t>
        </w:r>
        <w:proofErr w:type="spellEnd"/>
        <w:r>
          <w:rPr>
            <w:rFonts w:ascii="Segoe UI" w:hAnsi="Segoe UI" w:cs="Segoe UI"/>
            <w:color w:val="1F2328"/>
            <w:bdr w:val="none" w:sz="0" w:space="0" w:color="auto" w:frame="1"/>
            <w:shd w:val="clear" w:color="auto" w:fill="FFFFFF"/>
          </w:rPr>
          <w:t> command. It downloads required provider plugins and initializes the backend.</w:t>
        </w:r>
      </w:ins>
    </w:p>
    <w:p w:rsidR="003E418D" w:rsidRDefault="003E418D" w:rsidP="003E418D">
      <w:pPr>
        <w:pStyle w:val="Heading3"/>
        <w:spacing w:before="360" w:beforeAutospacing="0" w:after="240" w:afterAutospacing="0"/>
        <w:ind w:left="240"/>
        <w:rPr>
          <w:ins w:id="224" w:author="Unknown"/>
          <w:rFonts w:ascii="Segoe UI" w:hAnsi="Segoe UI" w:cs="Segoe UI"/>
          <w:color w:val="1F2328"/>
          <w:sz w:val="30"/>
          <w:szCs w:val="30"/>
          <w:bdr w:val="none" w:sz="0" w:space="0" w:color="auto" w:frame="1"/>
          <w:shd w:val="clear" w:color="auto" w:fill="FFFFFF"/>
        </w:rPr>
      </w:pPr>
      <w:ins w:id="225" w:author="Unknown">
        <w:r>
          <w:rPr>
            <w:rFonts w:ascii="Segoe UI" w:hAnsi="Segoe UI" w:cs="Segoe UI"/>
            <w:color w:val="1F2328"/>
            <w:sz w:val="30"/>
            <w:szCs w:val="30"/>
            <w:bdr w:val="none" w:sz="0" w:space="0" w:color="auto" w:frame="1"/>
            <w:shd w:val="clear" w:color="auto" w:fill="FFFFFF"/>
          </w:rPr>
          <w:t>7. How do you plan infrastructure changes in Terraform?</w:t>
        </w:r>
      </w:ins>
    </w:p>
    <w:p w:rsidR="003E418D" w:rsidRDefault="003E418D" w:rsidP="003E418D">
      <w:pPr>
        <w:pStyle w:val="rich-diff-level-zero"/>
        <w:spacing w:before="0" w:beforeAutospacing="0" w:after="0" w:afterAutospacing="0"/>
        <w:ind w:left="240"/>
        <w:rPr>
          <w:ins w:id="226" w:author="Unknown"/>
          <w:rFonts w:ascii="Segoe UI" w:hAnsi="Segoe UI" w:cs="Segoe UI"/>
          <w:color w:val="1F2328"/>
          <w:bdr w:val="none" w:sz="0" w:space="0" w:color="auto" w:frame="1"/>
          <w:shd w:val="clear" w:color="auto" w:fill="FFFFFF"/>
        </w:rPr>
      </w:pPr>
      <w:ins w:id="227" w:author="Unknown">
        <w:r>
          <w:rPr>
            <w:rFonts w:ascii="Segoe UI" w:hAnsi="Segoe UI" w:cs="Segoe UI"/>
            <w:color w:val="1F2328"/>
            <w:bdr w:val="none" w:sz="0" w:space="0" w:color="auto" w:frame="1"/>
            <w:shd w:val="clear" w:color="auto" w:fill="FFFFFF"/>
          </w:rPr>
          <w:t>You can use the </w:t>
        </w:r>
        <w:r>
          <w:rPr>
            <w:rStyle w:val="HTMLCode"/>
            <w:rFonts w:ascii="Consolas" w:hAnsi="Consolas"/>
            <w:color w:val="1F2328"/>
            <w:bdr w:val="none" w:sz="0" w:space="0" w:color="auto" w:frame="1"/>
            <w:shd w:val="clear" w:color="auto" w:fill="FFFFFF"/>
          </w:rPr>
          <w:t>terraform plan</w:t>
        </w:r>
        <w:r>
          <w:rPr>
            <w:rFonts w:ascii="Segoe UI" w:hAnsi="Segoe UI" w:cs="Segoe UI"/>
            <w:color w:val="1F2328"/>
            <w:bdr w:val="none" w:sz="0" w:space="0" w:color="auto" w:frame="1"/>
            <w:shd w:val="clear" w:color="auto" w:fill="FFFFFF"/>
          </w:rPr>
          <w:t> command to see the changes that Terraform will apply to your infrastructure before actually applying them.</w:t>
        </w:r>
      </w:ins>
    </w:p>
    <w:p w:rsidR="003E418D" w:rsidRDefault="003E418D" w:rsidP="003E418D">
      <w:pPr>
        <w:pStyle w:val="Heading3"/>
        <w:spacing w:before="0" w:beforeAutospacing="0" w:after="0" w:afterAutospacing="0"/>
        <w:ind w:left="240"/>
        <w:rPr>
          <w:ins w:id="228" w:author="Unknown"/>
          <w:rFonts w:ascii="Segoe UI" w:hAnsi="Segoe UI" w:cs="Segoe UI"/>
          <w:color w:val="1F2328"/>
          <w:sz w:val="30"/>
          <w:szCs w:val="30"/>
          <w:bdr w:val="none" w:sz="0" w:space="0" w:color="auto" w:frame="1"/>
          <w:shd w:val="clear" w:color="auto" w:fill="FFFFFF"/>
        </w:rPr>
      </w:pPr>
      <w:ins w:id="229" w:author="Unknown">
        <w:r>
          <w:rPr>
            <w:rFonts w:ascii="Segoe UI" w:hAnsi="Segoe UI" w:cs="Segoe UI"/>
            <w:color w:val="1F2328"/>
            <w:sz w:val="30"/>
            <w:szCs w:val="30"/>
            <w:bdr w:val="none" w:sz="0" w:space="0" w:color="auto" w:frame="1"/>
            <w:shd w:val="clear" w:color="auto" w:fill="FFFFFF"/>
          </w:rPr>
          <w:t>8. What is the </w:t>
        </w:r>
        <w:r>
          <w:rPr>
            <w:rStyle w:val="HTMLCode"/>
            <w:rFonts w:ascii="Consolas" w:hAnsi="Consolas"/>
            <w:color w:val="1F2328"/>
            <w:bdr w:val="none" w:sz="0" w:space="0" w:color="auto" w:frame="1"/>
            <w:shd w:val="clear" w:color="auto" w:fill="FFFFFF"/>
          </w:rPr>
          <w:t>terraform apply</w:t>
        </w:r>
        <w:r>
          <w:rPr>
            <w:rFonts w:ascii="Segoe UI" w:hAnsi="Segoe UI" w:cs="Segoe UI"/>
            <w:color w:val="1F2328"/>
            <w:sz w:val="30"/>
            <w:szCs w:val="30"/>
            <w:bdr w:val="none" w:sz="0" w:space="0" w:color="auto" w:frame="1"/>
            <w:shd w:val="clear" w:color="auto" w:fill="FFFFFF"/>
          </w:rPr>
          <w:t> command used for?</w:t>
        </w:r>
      </w:ins>
    </w:p>
    <w:p w:rsidR="003E418D" w:rsidRDefault="003E418D" w:rsidP="003E418D">
      <w:pPr>
        <w:pStyle w:val="rich-diff-level-zero"/>
        <w:spacing w:before="0" w:beforeAutospacing="0" w:after="0" w:afterAutospacing="0"/>
        <w:ind w:left="240"/>
        <w:rPr>
          <w:ins w:id="230" w:author="Unknown"/>
          <w:rFonts w:ascii="Segoe UI" w:hAnsi="Segoe UI" w:cs="Segoe UI"/>
          <w:color w:val="1F2328"/>
          <w:bdr w:val="none" w:sz="0" w:space="0" w:color="auto" w:frame="1"/>
          <w:shd w:val="clear" w:color="auto" w:fill="FFFFFF"/>
        </w:rPr>
      </w:pPr>
      <w:ins w:id="231" w:author="Unknown">
        <w:r>
          <w:rPr>
            <w:rFonts w:ascii="Segoe UI" w:hAnsi="Segoe UI" w:cs="Segoe UI"/>
            <w:color w:val="1F2328"/>
            <w:bdr w:val="none" w:sz="0" w:space="0" w:color="auto" w:frame="1"/>
            <w:shd w:val="clear" w:color="auto" w:fill="FFFFFF"/>
          </w:rPr>
          <w:t>The </w:t>
        </w:r>
        <w:r>
          <w:rPr>
            <w:rStyle w:val="HTMLCode"/>
            <w:rFonts w:ascii="Consolas" w:hAnsi="Consolas"/>
            <w:color w:val="1F2328"/>
            <w:bdr w:val="none" w:sz="0" w:space="0" w:color="auto" w:frame="1"/>
            <w:shd w:val="clear" w:color="auto" w:fill="FFFFFF"/>
          </w:rPr>
          <w:t>terraform apply</w:t>
        </w:r>
        <w:r>
          <w:rPr>
            <w:rFonts w:ascii="Segoe UI" w:hAnsi="Segoe UI" w:cs="Segoe UI"/>
            <w:color w:val="1F2328"/>
            <w:bdr w:val="none" w:sz="0" w:space="0" w:color="auto" w:frame="1"/>
            <w:shd w:val="clear" w:color="auto" w:fill="FFFFFF"/>
          </w:rPr>
          <w:t> command applies the changes defined in your Terraform configuration to your infrastructure. It creates, updates, or deletes resources as needed.</w:t>
        </w:r>
      </w:ins>
    </w:p>
    <w:p w:rsidR="003E418D" w:rsidRDefault="003E418D" w:rsidP="003E418D">
      <w:pPr>
        <w:pStyle w:val="Heading3"/>
        <w:spacing w:before="360" w:beforeAutospacing="0" w:after="240" w:afterAutospacing="0"/>
        <w:ind w:left="240"/>
        <w:rPr>
          <w:ins w:id="232" w:author="Unknown"/>
          <w:rFonts w:ascii="Segoe UI" w:hAnsi="Segoe UI" w:cs="Segoe UI"/>
          <w:color w:val="1F2328"/>
          <w:sz w:val="30"/>
          <w:szCs w:val="30"/>
          <w:bdr w:val="none" w:sz="0" w:space="0" w:color="auto" w:frame="1"/>
          <w:shd w:val="clear" w:color="auto" w:fill="FFFFFF"/>
        </w:rPr>
      </w:pPr>
      <w:ins w:id="233" w:author="Unknown">
        <w:r>
          <w:rPr>
            <w:rFonts w:ascii="Segoe UI" w:hAnsi="Segoe UI" w:cs="Segoe UI"/>
            <w:color w:val="1F2328"/>
            <w:sz w:val="30"/>
            <w:szCs w:val="30"/>
            <w:bdr w:val="none" w:sz="0" w:space="0" w:color="auto" w:frame="1"/>
            <w:shd w:val="clear" w:color="auto" w:fill="FFFFFF"/>
          </w:rPr>
          <w:t>9. What is the purpose of Terraform variables?</w:t>
        </w:r>
      </w:ins>
    </w:p>
    <w:p w:rsidR="003E418D" w:rsidRDefault="003E418D" w:rsidP="003E418D">
      <w:pPr>
        <w:pStyle w:val="rich-diff-level-zero"/>
        <w:spacing w:before="0" w:beforeAutospacing="0" w:after="240" w:afterAutospacing="0"/>
        <w:ind w:left="240"/>
        <w:rPr>
          <w:ins w:id="234" w:author="Unknown"/>
          <w:rFonts w:ascii="Segoe UI" w:hAnsi="Segoe UI" w:cs="Segoe UI"/>
          <w:color w:val="1F2328"/>
          <w:bdr w:val="none" w:sz="0" w:space="0" w:color="auto" w:frame="1"/>
          <w:shd w:val="clear" w:color="auto" w:fill="FFFFFF"/>
        </w:rPr>
      </w:pPr>
      <w:ins w:id="235" w:author="Unknown">
        <w:r>
          <w:rPr>
            <w:rFonts w:ascii="Segoe UI" w:hAnsi="Segoe UI" w:cs="Segoe UI"/>
            <w:color w:val="1F2328"/>
            <w:bdr w:val="none" w:sz="0" w:space="0" w:color="auto" w:frame="1"/>
            <w:shd w:val="clear" w:color="auto" w:fill="FFFFFF"/>
          </w:rPr>
          <w:t>Terraform variables allow you to parameterize your configurations, making them more flexible and reusable across different environments.</w:t>
        </w:r>
      </w:ins>
    </w:p>
    <w:p w:rsidR="003E418D" w:rsidRDefault="003E418D" w:rsidP="003E418D">
      <w:pPr>
        <w:pStyle w:val="Heading3"/>
        <w:spacing w:before="360" w:beforeAutospacing="0" w:after="240" w:afterAutospacing="0"/>
        <w:ind w:left="240"/>
        <w:rPr>
          <w:ins w:id="236" w:author="Unknown"/>
          <w:rFonts w:ascii="Segoe UI" w:hAnsi="Segoe UI" w:cs="Segoe UI"/>
          <w:color w:val="1F2328"/>
          <w:sz w:val="30"/>
          <w:szCs w:val="30"/>
          <w:bdr w:val="none" w:sz="0" w:space="0" w:color="auto" w:frame="1"/>
          <w:shd w:val="clear" w:color="auto" w:fill="FFFFFF"/>
        </w:rPr>
      </w:pPr>
      <w:ins w:id="237" w:author="Unknown">
        <w:r>
          <w:rPr>
            <w:rFonts w:ascii="Segoe UI" w:hAnsi="Segoe UI" w:cs="Segoe UI"/>
            <w:color w:val="1F2328"/>
            <w:sz w:val="30"/>
            <w:szCs w:val="30"/>
            <w:bdr w:val="none" w:sz="0" w:space="0" w:color="auto" w:frame="1"/>
            <w:shd w:val="clear" w:color="auto" w:fill="FFFFFF"/>
          </w:rPr>
          <w:t>10. How do you manage secrets and sensitive information in Terraform?</w:t>
        </w:r>
      </w:ins>
    </w:p>
    <w:p w:rsidR="003E418D" w:rsidRDefault="003E418D" w:rsidP="003E418D">
      <w:pPr>
        <w:pStyle w:val="rich-diff-level-zero"/>
        <w:spacing w:before="0" w:beforeAutospacing="0" w:after="240" w:afterAutospacing="0"/>
        <w:ind w:left="240"/>
        <w:rPr>
          <w:ins w:id="238" w:author="Unknown"/>
          <w:rFonts w:ascii="Segoe UI" w:hAnsi="Segoe UI" w:cs="Segoe UI"/>
          <w:color w:val="1F2328"/>
          <w:bdr w:val="none" w:sz="0" w:space="0" w:color="auto" w:frame="1"/>
          <w:shd w:val="clear" w:color="auto" w:fill="FFFFFF"/>
        </w:rPr>
      </w:pPr>
      <w:ins w:id="239" w:author="Unknown">
        <w:r>
          <w:rPr>
            <w:rFonts w:ascii="Segoe UI" w:hAnsi="Segoe UI" w:cs="Segoe UI"/>
            <w:color w:val="1F2328"/>
            <w:bdr w:val="none" w:sz="0" w:space="0" w:color="auto" w:frame="1"/>
            <w:shd w:val="clear" w:color="auto" w:fill="FFFFFF"/>
          </w:rPr>
          <w:t>Sensitive information should be stored in environment variables or external systems like AWS Secrets Manager. You can use variables to reference these values in Terraform.</w:t>
        </w:r>
      </w:ins>
    </w:p>
    <w:p w:rsidR="003E418D" w:rsidRDefault="003E418D" w:rsidP="003E418D">
      <w:pPr>
        <w:pStyle w:val="Heading3"/>
        <w:spacing w:before="360" w:beforeAutospacing="0" w:after="240" w:afterAutospacing="0"/>
        <w:ind w:left="240"/>
        <w:rPr>
          <w:ins w:id="240" w:author="Unknown"/>
          <w:rFonts w:ascii="Segoe UI" w:hAnsi="Segoe UI" w:cs="Segoe UI"/>
          <w:color w:val="1F2328"/>
          <w:sz w:val="30"/>
          <w:szCs w:val="30"/>
          <w:bdr w:val="none" w:sz="0" w:space="0" w:color="auto" w:frame="1"/>
          <w:shd w:val="clear" w:color="auto" w:fill="FFFFFF"/>
        </w:rPr>
      </w:pPr>
      <w:ins w:id="241" w:author="Unknown">
        <w:r>
          <w:rPr>
            <w:rFonts w:ascii="Segoe UI" w:hAnsi="Segoe UI" w:cs="Segoe UI"/>
            <w:color w:val="1F2328"/>
            <w:sz w:val="30"/>
            <w:szCs w:val="30"/>
            <w:bdr w:val="none" w:sz="0" w:space="0" w:color="auto" w:frame="1"/>
            <w:shd w:val="clear" w:color="auto" w:fill="FFFFFF"/>
          </w:rPr>
          <w:t>11. What is remote state in Terraform?</w:t>
        </w:r>
      </w:ins>
    </w:p>
    <w:p w:rsidR="003E418D" w:rsidRDefault="003E418D" w:rsidP="003E418D">
      <w:pPr>
        <w:pStyle w:val="rich-diff-level-zero"/>
        <w:spacing w:before="0" w:beforeAutospacing="0" w:after="240" w:afterAutospacing="0"/>
        <w:ind w:left="240"/>
        <w:rPr>
          <w:ins w:id="242" w:author="Unknown"/>
          <w:rFonts w:ascii="Segoe UI" w:hAnsi="Segoe UI" w:cs="Segoe UI"/>
          <w:color w:val="1F2328"/>
          <w:bdr w:val="none" w:sz="0" w:space="0" w:color="auto" w:frame="1"/>
          <w:shd w:val="clear" w:color="auto" w:fill="FFFFFF"/>
        </w:rPr>
      </w:pPr>
      <w:ins w:id="243" w:author="Unknown">
        <w:r>
          <w:rPr>
            <w:rFonts w:ascii="Segoe UI" w:hAnsi="Segoe UI" w:cs="Segoe UI"/>
            <w:color w:val="1F2328"/>
            <w:bdr w:val="none" w:sz="0" w:space="0" w:color="auto" w:frame="1"/>
            <w:shd w:val="clear" w:color="auto" w:fill="FFFFFF"/>
          </w:rPr>
          <w:t>Remote state in Terraform refers to storing the state file on a remote backend, such as Amazon S3, instead of locally. This facilitates collaboration and enables locking.</w:t>
        </w:r>
      </w:ins>
    </w:p>
    <w:p w:rsidR="003E418D" w:rsidRDefault="003E418D" w:rsidP="003E418D">
      <w:pPr>
        <w:pStyle w:val="Heading3"/>
        <w:spacing w:before="360" w:beforeAutospacing="0" w:after="240" w:afterAutospacing="0"/>
        <w:ind w:left="240"/>
        <w:rPr>
          <w:ins w:id="244" w:author="Unknown"/>
          <w:rFonts w:ascii="Segoe UI" w:hAnsi="Segoe UI" w:cs="Segoe UI"/>
          <w:color w:val="1F2328"/>
          <w:sz w:val="30"/>
          <w:szCs w:val="30"/>
          <w:bdr w:val="none" w:sz="0" w:space="0" w:color="auto" w:frame="1"/>
          <w:shd w:val="clear" w:color="auto" w:fill="FFFFFF"/>
        </w:rPr>
      </w:pPr>
      <w:ins w:id="245" w:author="Unknown">
        <w:r>
          <w:rPr>
            <w:rFonts w:ascii="Segoe UI" w:hAnsi="Segoe UI" w:cs="Segoe UI"/>
            <w:color w:val="1F2328"/>
            <w:sz w:val="30"/>
            <w:szCs w:val="30"/>
            <w:bdr w:val="none" w:sz="0" w:space="0" w:color="auto" w:frame="1"/>
            <w:shd w:val="clear" w:color="auto" w:fill="FFFFFF"/>
          </w:rPr>
          <w:lastRenderedPageBreak/>
          <w:t>12. How can you manage multiple environments (dev, prod) with Terraform?</w:t>
        </w:r>
      </w:ins>
    </w:p>
    <w:p w:rsidR="003E418D" w:rsidRDefault="003E418D" w:rsidP="003E418D">
      <w:pPr>
        <w:pStyle w:val="rich-diff-level-zero"/>
        <w:spacing w:before="0" w:beforeAutospacing="0" w:after="240" w:afterAutospacing="0"/>
        <w:ind w:left="240"/>
        <w:rPr>
          <w:ins w:id="246" w:author="Unknown"/>
          <w:rFonts w:ascii="Segoe UI" w:hAnsi="Segoe UI" w:cs="Segoe UI"/>
          <w:color w:val="1F2328"/>
          <w:bdr w:val="none" w:sz="0" w:space="0" w:color="auto" w:frame="1"/>
          <w:shd w:val="clear" w:color="auto" w:fill="FFFFFF"/>
        </w:rPr>
      </w:pPr>
      <w:ins w:id="247" w:author="Unknown">
        <w:r>
          <w:rPr>
            <w:rFonts w:ascii="Segoe UI" w:hAnsi="Segoe UI" w:cs="Segoe UI"/>
            <w:color w:val="1F2328"/>
            <w:bdr w:val="none" w:sz="0" w:space="0" w:color="auto" w:frame="1"/>
            <w:shd w:val="clear" w:color="auto" w:fill="FFFFFF"/>
          </w:rPr>
          <w:t>You can use Terraform workspaces or create separate directories for each environment, each with its own state file and variables.</w:t>
        </w:r>
      </w:ins>
    </w:p>
    <w:p w:rsidR="003E418D" w:rsidRDefault="003E418D" w:rsidP="003E418D">
      <w:pPr>
        <w:pStyle w:val="Heading3"/>
        <w:spacing w:before="360" w:beforeAutospacing="0" w:after="240" w:afterAutospacing="0"/>
        <w:ind w:left="240"/>
        <w:rPr>
          <w:ins w:id="248" w:author="Unknown"/>
          <w:rFonts w:ascii="Segoe UI" w:hAnsi="Segoe UI" w:cs="Segoe UI"/>
          <w:color w:val="1F2328"/>
          <w:sz w:val="30"/>
          <w:szCs w:val="30"/>
          <w:bdr w:val="none" w:sz="0" w:space="0" w:color="auto" w:frame="1"/>
          <w:shd w:val="clear" w:color="auto" w:fill="FFFFFF"/>
        </w:rPr>
      </w:pPr>
      <w:ins w:id="249" w:author="Unknown">
        <w:r>
          <w:rPr>
            <w:rFonts w:ascii="Segoe UI" w:hAnsi="Segoe UI" w:cs="Segoe UI"/>
            <w:color w:val="1F2328"/>
            <w:sz w:val="30"/>
            <w:szCs w:val="30"/>
            <w:bdr w:val="none" w:sz="0" w:space="0" w:color="auto" w:frame="1"/>
            <w:shd w:val="clear" w:color="auto" w:fill="FFFFFF"/>
          </w:rPr>
          <w:t>13. How do you handle dependencies between resources in Terraform?</w:t>
        </w:r>
      </w:ins>
    </w:p>
    <w:p w:rsidR="003E418D" w:rsidRDefault="003E418D" w:rsidP="003E418D">
      <w:pPr>
        <w:pStyle w:val="rich-diff-level-zero"/>
        <w:spacing w:before="0" w:beforeAutospacing="0" w:after="240" w:afterAutospacing="0"/>
        <w:ind w:left="240"/>
        <w:rPr>
          <w:ins w:id="250" w:author="Unknown"/>
          <w:rFonts w:ascii="Segoe UI" w:hAnsi="Segoe UI" w:cs="Segoe UI"/>
          <w:color w:val="1F2328"/>
          <w:bdr w:val="none" w:sz="0" w:space="0" w:color="auto" w:frame="1"/>
          <w:shd w:val="clear" w:color="auto" w:fill="FFFFFF"/>
        </w:rPr>
      </w:pPr>
      <w:ins w:id="251" w:author="Unknown">
        <w:r>
          <w:rPr>
            <w:rFonts w:ascii="Segoe UI" w:hAnsi="Segoe UI" w:cs="Segoe UI"/>
            <w:color w:val="1F2328"/>
            <w:bdr w:val="none" w:sz="0" w:space="0" w:color="auto" w:frame="1"/>
            <w:shd w:val="clear" w:color="auto" w:fill="FFFFFF"/>
          </w:rPr>
          <w:t>Terraform automatically handles dependencies based on the resource definitions in your configuration. It will create resources in the correct order.</w:t>
        </w:r>
      </w:ins>
    </w:p>
    <w:p w:rsidR="003E418D" w:rsidRDefault="003E418D" w:rsidP="003E418D">
      <w:pPr>
        <w:pStyle w:val="Heading3"/>
        <w:spacing w:before="360" w:beforeAutospacing="0" w:after="240" w:afterAutospacing="0"/>
        <w:ind w:left="240"/>
        <w:rPr>
          <w:ins w:id="252" w:author="Unknown"/>
          <w:rFonts w:ascii="Segoe UI" w:hAnsi="Segoe UI" w:cs="Segoe UI"/>
          <w:color w:val="1F2328"/>
          <w:sz w:val="30"/>
          <w:szCs w:val="30"/>
          <w:bdr w:val="none" w:sz="0" w:space="0" w:color="auto" w:frame="1"/>
          <w:shd w:val="clear" w:color="auto" w:fill="FFFFFF"/>
        </w:rPr>
      </w:pPr>
      <w:ins w:id="253" w:author="Unknown">
        <w:r>
          <w:rPr>
            <w:rFonts w:ascii="Segoe UI" w:hAnsi="Segoe UI" w:cs="Segoe UI"/>
            <w:color w:val="1F2328"/>
            <w:sz w:val="30"/>
            <w:szCs w:val="30"/>
            <w:bdr w:val="none" w:sz="0" w:space="0" w:color="auto" w:frame="1"/>
            <w:shd w:val="clear" w:color="auto" w:fill="FFFFFF"/>
          </w:rPr>
          <w:t xml:space="preserve">14. What is </w:t>
        </w:r>
        <w:proofErr w:type="spellStart"/>
        <w:r>
          <w:rPr>
            <w:rFonts w:ascii="Segoe UI" w:hAnsi="Segoe UI" w:cs="Segoe UI"/>
            <w:color w:val="1F2328"/>
            <w:sz w:val="30"/>
            <w:szCs w:val="30"/>
            <w:bdr w:val="none" w:sz="0" w:space="0" w:color="auto" w:frame="1"/>
            <w:shd w:val="clear" w:color="auto" w:fill="FFFFFF"/>
          </w:rPr>
          <w:t>Terraform's</w:t>
        </w:r>
        <w:proofErr w:type="spellEnd"/>
        <w:r>
          <w:rPr>
            <w:rFonts w:ascii="Segoe UI" w:hAnsi="Segoe UI" w:cs="Segoe UI"/>
            <w:color w:val="1F2328"/>
            <w:sz w:val="30"/>
            <w:szCs w:val="30"/>
            <w:bdr w:val="none" w:sz="0" w:space="0" w:color="auto" w:frame="1"/>
            <w:shd w:val="clear" w:color="auto" w:fill="FFFFFF"/>
          </w:rPr>
          <w:t xml:space="preserve"> "apply" process?</w:t>
        </w:r>
      </w:ins>
    </w:p>
    <w:p w:rsidR="003E418D" w:rsidRDefault="003E418D" w:rsidP="003E418D">
      <w:pPr>
        <w:pStyle w:val="rich-diff-level-zero"/>
        <w:spacing w:before="0" w:beforeAutospacing="0" w:after="240" w:afterAutospacing="0"/>
        <w:ind w:left="240"/>
        <w:rPr>
          <w:ins w:id="254" w:author="Unknown"/>
          <w:rFonts w:ascii="Segoe UI" w:hAnsi="Segoe UI" w:cs="Segoe UI"/>
          <w:color w:val="1F2328"/>
          <w:bdr w:val="none" w:sz="0" w:space="0" w:color="auto" w:frame="1"/>
          <w:shd w:val="clear" w:color="auto" w:fill="FFFFFF"/>
        </w:rPr>
      </w:pPr>
      <w:ins w:id="255" w:author="Unknown">
        <w:r>
          <w:rPr>
            <w:rFonts w:ascii="Segoe UI" w:hAnsi="Segoe UI" w:cs="Segoe UI"/>
            <w:color w:val="1F2328"/>
            <w:bdr w:val="none" w:sz="0" w:space="0" w:color="auto" w:frame="1"/>
            <w:shd w:val="clear" w:color="auto" w:fill="FFFFFF"/>
          </w:rPr>
          <w:t>The "apply" process in Terraform involves comparing the desired state from your configuration to the current state, generating an execution plan, and then applying the changes.</w:t>
        </w:r>
      </w:ins>
    </w:p>
    <w:p w:rsidR="003E418D" w:rsidRDefault="003E418D" w:rsidP="003E418D">
      <w:pPr>
        <w:pStyle w:val="Heading3"/>
        <w:spacing w:before="360" w:beforeAutospacing="0" w:after="240" w:afterAutospacing="0"/>
        <w:ind w:left="240"/>
        <w:rPr>
          <w:ins w:id="256" w:author="Unknown"/>
          <w:rFonts w:ascii="Segoe UI" w:hAnsi="Segoe UI" w:cs="Segoe UI"/>
          <w:color w:val="1F2328"/>
          <w:sz w:val="30"/>
          <w:szCs w:val="30"/>
          <w:bdr w:val="none" w:sz="0" w:space="0" w:color="auto" w:frame="1"/>
          <w:shd w:val="clear" w:color="auto" w:fill="FFFFFF"/>
        </w:rPr>
      </w:pPr>
      <w:ins w:id="257" w:author="Unknown">
        <w:r>
          <w:rPr>
            <w:rFonts w:ascii="Segoe UI" w:hAnsi="Segoe UI" w:cs="Segoe UI"/>
            <w:color w:val="1F2328"/>
            <w:sz w:val="30"/>
            <w:szCs w:val="30"/>
            <w:bdr w:val="none" w:sz="0" w:space="0" w:color="auto" w:frame="1"/>
            <w:shd w:val="clear" w:color="auto" w:fill="FFFFFF"/>
          </w:rPr>
          <w:t>15. How can you manage versioning of Terraform configurations?</w:t>
        </w:r>
      </w:ins>
    </w:p>
    <w:p w:rsidR="003E418D" w:rsidRDefault="003E418D" w:rsidP="003E418D">
      <w:pPr>
        <w:pStyle w:val="rich-diff-level-zero"/>
        <w:spacing w:before="0" w:beforeAutospacing="0" w:after="240" w:afterAutospacing="0"/>
        <w:ind w:left="240"/>
        <w:rPr>
          <w:ins w:id="258" w:author="Unknown"/>
          <w:rFonts w:ascii="Segoe UI" w:hAnsi="Segoe UI" w:cs="Segoe UI"/>
          <w:color w:val="1F2328"/>
          <w:bdr w:val="none" w:sz="0" w:space="0" w:color="auto" w:frame="1"/>
          <w:shd w:val="clear" w:color="auto" w:fill="FFFFFF"/>
        </w:rPr>
      </w:pPr>
      <w:ins w:id="259" w:author="Unknown">
        <w:r>
          <w:rPr>
            <w:rFonts w:ascii="Segoe UI" w:hAnsi="Segoe UI" w:cs="Segoe UI"/>
            <w:color w:val="1F2328"/>
            <w:bdr w:val="none" w:sz="0" w:space="0" w:color="auto" w:frame="1"/>
            <w:shd w:val="clear" w:color="auto" w:fill="FFFFFF"/>
          </w:rPr>
          <w:t xml:space="preserve">You can use version control systems like </w:t>
        </w:r>
        <w:proofErr w:type="spellStart"/>
        <w:r>
          <w:rPr>
            <w:rFonts w:ascii="Segoe UI" w:hAnsi="Segoe UI" w:cs="Segoe UI"/>
            <w:color w:val="1F2328"/>
            <w:bdr w:val="none" w:sz="0" w:space="0" w:color="auto" w:frame="1"/>
            <w:shd w:val="clear" w:color="auto" w:fill="FFFFFF"/>
          </w:rPr>
          <w:t>Git</w:t>
        </w:r>
        <w:proofErr w:type="spellEnd"/>
        <w:r>
          <w:rPr>
            <w:rFonts w:ascii="Segoe UI" w:hAnsi="Segoe UI" w:cs="Segoe UI"/>
            <w:color w:val="1F2328"/>
            <w:bdr w:val="none" w:sz="0" w:space="0" w:color="auto" w:frame="1"/>
            <w:shd w:val="clear" w:color="auto" w:fill="FFFFFF"/>
          </w:rPr>
          <w:t xml:space="preserve"> to track changes to your Terraform configurations. Additionally, Terraform Cloud and Enterprise offer versioning features.</w:t>
        </w:r>
      </w:ins>
    </w:p>
    <w:p w:rsidR="003E418D" w:rsidRDefault="003E418D" w:rsidP="003E418D">
      <w:pPr>
        <w:pStyle w:val="Heading3"/>
        <w:spacing w:before="360" w:beforeAutospacing="0" w:after="240" w:afterAutospacing="0"/>
        <w:ind w:left="240"/>
        <w:rPr>
          <w:ins w:id="260" w:author="Unknown"/>
          <w:rFonts w:ascii="Segoe UI" w:hAnsi="Segoe UI" w:cs="Segoe UI"/>
          <w:color w:val="1F2328"/>
          <w:sz w:val="30"/>
          <w:szCs w:val="30"/>
          <w:bdr w:val="none" w:sz="0" w:space="0" w:color="auto" w:frame="1"/>
          <w:shd w:val="clear" w:color="auto" w:fill="FFFFFF"/>
        </w:rPr>
      </w:pPr>
      <w:ins w:id="261" w:author="Unknown">
        <w:r>
          <w:rPr>
            <w:rFonts w:ascii="Segoe UI" w:hAnsi="Segoe UI" w:cs="Segoe UI"/>
            <w:color w:val="1F2328"/>
            <w:sz w:val="30"/>
            <w:szCs w:val="30"/>
            <w:bdr w:val="none" w:sz="0" w:space="0" w:color="auto" w:frame="1"/>
            <w:shd w:val="clear" w:color="auto" w:fill="FFFFFF"/>
          </w:rPr>
          <w:t xml:space="preserve">16. What is the difference between Terraform and </w:t>
        </w:r>
        <w:proofErr w:type="spellStart"/>
        <w:r>
          <w:rPr>
            <w:rFonts w:ascii="Segoe UI" w:hAnsi="Segoe UI" w:cs="Segoe UI"/>
            <w:color w:val="1F2328"/>
            <w:sz w:val="30"/>
            <w:szCs w:val="30"/>
            <w:bdr w:val="none" w:sz="0" w:space="0" w:color="auto" w:frame="1"/>
            <w:shd w:val="clear" w:color="auto" w:fill="FFFFFF"/>
          </w:rPr>
          <w:t>CloudFormation</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262" w:author="Unknown"/>
          <w:rFonts w:ascii="Segoe UI" w:hAnsi="Segoe UI" w:cs="Segoe UI"/>
          <w:color w:val="1F2328"/>
          <w:bdr w:val="none" w:sz="0" w:space="0" w:color="auto" w:frame="1"/>
          <w:shd w:val="clear" w:color="auto" w:fill="FFFFFF"/>
        </w:rPr>
      </w:pPr>
      <w:ins w:id="263" w:author="Unknown">
        <w:r>
          <w:rPr>
            <w:rFonts w:ascii="Segoe UI" w:hAnsi="Segoe UI" w:cs="Segoe UI"/>
            <w:color w:val="1F2328"/>
            <w:bdr w:val="none" w:sz="0" w:space="0" w:color="auto" w:frame="1"/>
            <w:shd w:val="clear" w:color="auto" w:fill="FFFFFF"/>
          </w:rPr>
          <w:t xml:space="preserve">Terraform is a multi-cloud </w:t>
        </w:r>
        <w:proofErr w:type="spellStart"/>
        <w:r>
          <w:rPr>
            <w:rFonts w:ascii="Segoe UI" w:hAnsi="Segoe UI" w:cs="Segoe UI"/>
            <w:color w:val="1F2328"/>
            <w:bdr w:val="none" w:sz="0" w:space="0" w:color="auto" w:frame="1"/>
            <w:shd w:val="clear" w:color="auto" w:fill="FFFFFF"/>
          </w:rPr>
          <w:t>IaC</w:t>
        </w:r>
        <w:proofErr w:type="spellEnd"/>
        <w:r>
          <w:rPr>
            <w:rFonts w:ascii="Segoe UI" w:hAnsi="Segoe UI" w:cs="Segoe UI"/>
            <w:color w:val="1F2328"/>
            <w:bdr w:val="none" w:sz="0" w:space="0" w:color="auto" w:frame="1"/>
            <w:shd w:val="clear" w:color="auto" w:fill="FFFFFF"/>
          </w:rPr>
          <w:t xml:space="preserve"> tool that supports various cloud providers, including AWS. </w:t>
        </w:r>
        <w:proofErr w:type="spellStart"/>
        <w:r>
          <w:rPr>
            <w:rFonts w:ascii="Segoe UI" w:hAnsi="Segoe UI" w:cs="Segoe UI"/>
            <w:color w:val="1F2328"/>
            <w:bdr w:val="none" w:sz="0" w:space="0" w:color="auto" w:frame="1"/>
            <w:shd w:val="clear" w:color="auto" w:fill="FFFFFF"/>
          </w:rPr>
          <w:t>CloudFormation</w:t>
        </w:r>
        <w:proofErr w:type="spellEnd"/>
        <w:r>
          <w:rPr>
            <w:rFonts w:ascii="Segoe UI" w:hAnsi="Segoe UI" w:cs="Segoe UI"/>
            <w:color w:val="1F2328"/>
            <w:bdr w:val="none" w:sz="0" w:space="0" w:color="auto" w:frame="1"/>
            <w:shd w:val="clear" w:color="auto" w:fill="FFFFFF"/>
          </w:rPr>
          <w:t xml:space="preserve"> is AWS-specific and focuses on AWS resource provisioning.</w:t>
        </w:r>
      </w:ins>
    </w:p>
    <w:p w:rsidR="003E418D" w:rsidRDefault="003E418D" w:rsidP="003E418D">
      <w:pPr>
        <w:pStyle w:val="Heading3"/>
        <w:spacing w:before="360" w:beforeAutospacing="0" w:after="240" w:afterAutospacing="0"/>
        <w:ind w:left="240"/>
        <w:rPr>
          <w:ins w:id="264" w:author="Unknown"/>
          <w:rFonts w:ascii="Segoe UI" w:hAnsi="Segoe UI" w:cs="Segoe UI"/>
          <w:color w:val="1F2328"/>
          <w:sz w:val="30"/>
          <w:szCs w:val="30"/>
          <w:bdr w:val="none" w:sz="0" w:space="0" w:color="auto" w:frame="1"/>
          <w:shd w:val="clear" w:color="auto" w:fill="FFFFFF"/>
        </w:rPr>
      </w:pPr>
      <w:ins w:id="265" w:author="Unknown">
        <w:r>
          <w:rPr>
            <w:rFonts w:ascii="Segoe UI" w:hAnsi="Segoe UI" w:cs="Segoe UI"/>
            <w:color w:val="1F2328"/>
            <w:sz w:val="30"/>
            <w:szCs w:val="30"/>
            <w:bdr w:val="none" w:sz="0" w:space="0" w:color="auto" w:frame="1"/>
            <w:shd w:val="clear" w:color="auto" w:fill="FFFFFF"/>
          </w:rPr>
          <w:t>17. What is a Terraform module?</w:t>
        </w:r>
      </w:ins>
    </w:p>
    <w:p w:rsidR="003E418D" w:rsidRDefault="003E418D" w:rsidP="003E418D">
      <w:pPr>
        <w:pStyle w:val="rich-diff-level-zero"/>
        <w:spacing w:before="0" w:beforeAutospacing="0" w:after="240" w:afterAutospacing="0"/>
        <w:ind w:left="240"/>
        <w:rPr>
          <w:ins w:id="266" w:author="Unknown"/>
          <w:rFonts w:ascii="Segoe UI" w:hAnsi="Segoe UI" w:cs="Segoe UI"/>
          <w:color w:val="1F2328"/>
          <w:bdr w:val="none" w:sz="0" w:space="0" w:color="auto" w:frame="1"/>
          <w:shd w:val="clear" w:color="auto" w:fill="FFFFFF"/>
        </w:rPr>
      </w:pPr>
      <w:ins w:id="267" w:author="Unknown">
        <w:r>
          <w:rPr>
            <w:rFonts w:ascii="Segoe UI" w:hAnsi="Segoe UI" w:cs="Segoe UI"/>
            <w:color w:val="1F2328"/>
            <w:bdr w:val="none" w:sz="0" w:space="0" w:color="auto" w:frame="1"/>
            <w:shd w:val="clear" w:color="auto" w:fill="FFFFFF"/>
          </w:rPr>
          <w:t xml:space="preserve">A Terraform module is a reusable set of configurations that </w:t>
        </w:r>
        <w:proofErr w:type="gramStart"/>
        <w:r>
          <w:rPr>
            <w:rFonts w:ascii="Segoe UI" w:hAnsi="Segoe UI" w:cs="Segoe UI"/>
            <w:color w:val="1F2328"/>
            <w:bdr w:val="none" w:sz="0" w:space="0" w:color="auto" w:frame="1"/>
            <w:shd w:val="clear" w:color="auto" w:fill="FFFFFF"/>
          </w:rPr>
          <w:t>can be used</w:t>
        </w:r>
        <w:proofErr w:type="gramEnd"/>
        <w:r>
          <w:rPr>
            <w:rFonts w:ascii="Segoe UI" w:hAnsi="Segoe UI" w:cs="Segoe UI"/>
            <w:color w:val="1F2328"/>
            <w:bdr w:val="none" w:sz="0" w:space="0" w:color="auto" w:frame="1"/>
            <w:shd w:val="clear" w:color="auto" w:fill="FFFFFF"/>
          </w:rPr>
          <w:t xml:space="preserve"> to create multiple resources with a consistent configuration.</w:t>
        </w:r>
      </w:ins>
    </w:p>
    <w:p w:rsidR="003E418D" w:rsidRDefault="003E418D" w:rsidP="003E418D">
      <w:pPr>
        <w:pStyle w:val="Heading3"/>
        <w:spacing w:before="360" w:beforeAutospacing="0" w:after="240" w:afterAutospacing="0"/>
        <w:ind w:left="240"/>
        <w:rPr>
          <w:ins w:id="268" w:author="Unknown"/>
          <w:rFonts w:ascii="Segoe UI" w:hAnsi="Segoe UI" w:cs="Segoe UI"/>
          <w:color w:val="1F2328"/>
          <w:sz w:val="30"/>
          <w:szCs w:val="30"/>
          <w:bdr w:val="none" w:sz="0" w:space="0" w:color="auto" w:frame="1"/>
          <w:shd w:val="clear" w:color="auto" w:fill="FFFFFF"/>
        </w:rPr>
      </w:pPr>
      <w:ins w:id="269" w:author="Unknown">
        <w:r>
          <w:rPr>
            <w:rFonts w:ascii="Segoe UI" w:hAnsi="Segoe UI" w:cs="Segoe UI"/>
            <w:color w:val="1F2328"/>
            <w:sz w:val="30"/>
            <w:szCs w:val="30"/>
            <w:bdr w:val="none" w:sz="0" w:space="0" w:color="auto" w:frame="1"/>
            <w:shd w:val="clear" w:color="auto" w:fill="FFFFFF"/>
          </w:rPr>
          <w:t>18. How can you destroy infrastructure created by Terraform?</w:t>
        </w:r>
      </w:ins>
    </w:p>
    <w:p w:rsidR="003E418D" w:rsidRDefault="003E418D" w:rsidP="003E418D">
      <w:pPr>
        <w:pStyle w:val="rich-diff-level-zero"/>
        <w:spacing w:before="0" w:beforeAutospacing="0" w:after="0" w:afterAutospacing="0"/>
        <w:ind w:left="240"/>
        <w:rPr>
          <w:ins w:id="270" w:author="Unknown"/>
          <w:rFonts w:ascii="Segoe UI" w:hAnsi="Segoe UI" w:cs="Segoe UI"/>
          <w:color w:val="1F2328"/>
          <w:bdr w:val="none" w:sz="0" w:space="0" w:color="auto" w:frame="1"/>
          <w:shd w:val="clear" w:color="auto" w:fill="FFFFFF"/>
        </w:rPr>
      </w:pPr>
      <w:ins w:id="271" w:author="Unknown">
        <w:r>
          <w:rPr>
            <w:rFonts w:ascii="Segoe UI" w:hAnsi="Segoe UI" w:cs="Segoe UI"/>
            <w:color w:val="1F2328"/>
            <w:bdr w:val="none" w:sz="0" w:space="0" w:color="auto" w:frame="1"/>
            <w:shd w:val="clear" w:color="auto" w:fill="FFFFFF"/>
          </w:rPr>
          <w:lastRenderedPageBreak/>
          <w:t>You can use the </w:t>
        </w:r>
        <w:r>
          <w:rPr>
            <w:rStyle w:val="HTMLCode"/>
            <w:rFonts w:ascii="Consolas" w:hAnsi="Consolas"/>
            <w:color w:val="1F2328"/>
            <w:bdr w:val="none" w:sz="0" w:space="0" w:color="auto" w:frame="1"/>
            <w:shd w:val="clear" w:color="auto" w:fill="FFFFFF"/>
          </w:rPr>
          <w:t>terraform destroy</w:t>
        </w:r>
        <w:r>
          <w:rPr>
            <w:rFonts w:ascii="Segoe UI" w:hAnsi="Segoe UI" w:cs="Segoe UI"/>
            <w:color w:val="1F2328"/>
            <w:bdr w:val="none" w:sz="0" w:space="0" w:color="auto" w:frame="1"/>
            <w:shd w:val="clear" w:color="auto" w:fill="FFFFFF"/>
          </w:rPr>
          <w:t> command to remove all resources defined in your Terraform configuration.</w:t>
        </w:r>
      </w:ins>
    </w:p>
    <w:p w:rsidR="003E418D" w:rsidRDefault="003E418D" w:rsidP="003E418D">
      <w:pPr>
        <w:pStyle w:val="Heading3"/>
        <w:spacing w:before="360" w:beforeAutospacing="0" w:after="240" w:afterAutospacing="0"/>
        <w:ind w:left="240"/>
        <w:rPr>
          <w:ins w:id="272" w:author="Unknown"/>
          <w:rFonts w:ascii="Segoe UI" w:hAnsi="Segoe UI" w:cs="Segoe UI"/>
          <w:color w:val="1F2328"/>
          <w:sz w:val="30"/>
          <w:szCs w:val="30"/>
          <w:bdr w:val="none" w:sz="0" w:space="0" w:color="auto" w:frame="1"/>
          <w:shd w:val="clear" w:color="auto" w:fill="FFFFFF"/>
        </w:rPr>
      </w:pPr>
      <w:ins w:id="273" w:author="Unknown">
        <w:r>
          <w:rPr>
            <w:rFonts w:ascii="Segoe UI" w:hAnsi="Segoe UI" w:cs="Segoe UI"/>
            <w:color w:val="1F2328"/>
            <w:sz w:val="30"/>
            <w:szCs w:val="30"/>
            <w:bdr w:val="none" w:sz="0" w:space="0" w:color="auto" w:frame="1"/>
            <w:shd w:val="clear" w:color="auto" w:fill="FFFFFF"/>
          </w:rPr>
          <w:t>19. How does Terraform manage updates to existing resources?</w:t>
        </w:r>
      </w:ins>
    </w:p>
    <w:p w:rsidR="003E418D" w:rsidRDefault="003E418D" w:rsidP="003E418D">
      <w:pPr>
        <w:pStyle w:val="rich-diff-level-zero"/>
        <w:spacing w:before="0" w:beforeAutospacing="0" w:after="240" w:afterAutospacing="0"/>
        <w:ind w:left="240"/>
        <w:rPr>
          <w:ins w:id="274" w:author="Unknown"/>
          <w:rFonts w:ascii="Segoe UI" w:hAnsi="Segoe UI" w:cs="Segoe UI"/>
          <w:color w:val="1F2328"/>
          <w:bdr w:val="none" w:sz="0" w:space="0" w:color="auto" w:frame="1"/>
          <w:shd w:val="clear" w:color="auto" w:fill="FFFFFF"/>
        </w:rPr>
      </w:pPr>
      <w:ins w:id="275" w:author="Unknown">
        <w:r>
          <w:rPr>
            <w:rFonts w:ascii="Segoe UI" w:hAnsi="Segoe UI" w:cs="Segoe UI"/>
            <w:color w:val="1F2328"/>
            <w:bdr w:val="none" w:sz="0" w:space="0" w:color="auto" w:frame="1"/>
            <w:shd w:val="clear" w:color="auto" w:fill="FFFFFF"/>
          </w:rPr>
          <w:t>Terraform applies updates by modifying existing resources rather than recreating them. This helps preserve data and configurations.</w:t>
        </w:r>
      </w:ins>
    </w:p>
    <w:p w:rsidR="003E418D" w:rsidRDefault="003E418D" w:rsidP="003E418D">
      <w:pPr>
        <w:pStyle w:val="Heading3"/>
        <w:spacing w:before="360" w:beforeAutospacing="0" w:after="240" w:afterAutospacing="0"/>
        <w:ind w:left="240"/>
        <w:rPr>
          <w:ins w:id="276" w:author="Unknown"/>
          <w:rFonts w:ascii="Segoe UI" w:hAnsi="Segoe UI" w:cs="Segoe UI"/>
          <w:color w:val="1F2328"/>
          <w:sz w:val="30"/>
          <w:szCs w:val="30"/>
          <w:bdr w:val="none" w:sz="0" w:space="0" w:color="auto" w:frame="1"/>
          <w:shd w:val="clear" w:color="auto" w:fill="FFFFFF"/>
        </w:rPr>
      </w:pPr>
      <w:proofErr w:type="gramStart"/>
      <w:ins w:id="277" w:author="Unknown">
        <w:r>
          <w:rPr>
            <w:rFonts w:ascii="Segoe UI" w:hAnsi="Segoe UI" w:cs="Segoe UI"/>
            <w:color w:val="1F2328"/>
            <w:sz w:val="30"/>
            <w:szCs w:val="30"/>
            <w:bdr w:val="none" w:sz="0" w:space="0" w:color="auto" w:frame="1"/>
            <w:shd w:val="clear" w:color="auto" w:fill="FFFFFF"/>
          </w:rPr>
          <w:t>20. Can Terraform be used</w:t>
        </w:r>
        <w:proofErr w:type="gramEnd"/>
        <w:r>
          <w:rPr>
            <w:rFonts w:ascii="Segoe UI" w:hAnsi="Segoe UI" w:cs="Segoe UI"/>
            <w:color w:val="1F2328"/>
            <w:sz w:val="30"/>
            <w:szCs w:val="30"/>
            <w:bdr w:val="none" w:sz="0" w:space="0" w:color="auto" w:frame="1"/>
            <w:shd w:val="clear" w:color="auto" w:fill="FFFFFF"/>
          </w:rPr>
          <w:t xml:space="preserve"> for managing third-party resources?</w:t>
        </w:r>
      </w:ins>
    </w:p>
    <w:p w:rsidR="003E418D" w:rsidRDefault="003E418D" w:rsidP="003E418D">
      <w:pPr>
        <w:pStyle w:val="rich-diff-level-zero"/>
        <w:spacing w:before="0" w:beforeAutospacing="0" w:after="240" w:afterAutospacing="0"/>
        <w:ind w:left="240"/>
        <w:rPr>
          <w:ins w:id="278" w:author="Unknown"/>
          <w:rFonts w:ascii="Segoe UI" w:hAnsi="Segoe UI" w:cs="Segoe UI"/>
          <w:color w:val="1F2328"/>
          <w:bdr w:val="none" w:sz="0" w:space="0" w:color="auto" w:frame="1"/>
          <w:shd w:val="clear" w:color="auto" w:fill="FFFFFF"/>
        </w:rPr>
      </w:pPr>
      <w:ins w:id="279" w:author="Unknown">
        <w:r>
          <w:rPr>
            <w:rFonts w:ascii="Segoe UI" w:hAnsi="Segoe UI" w:cs="Segoe UI"/>
            <w:color w:val="1F2328"/>
            <w:bdr w:val="none" w:sz="0" w:space="0" w:color="auto" w:frame="1"/>
            <w:shd w:val="clear" w:color="auto" w:fill="FFFFFF"/>
          </w:rPr>
          <w:t>Yes, Terraform has the capability to manage resources beyond AWS. It supports multiple providers, making it versatile for managing various cloud and on-premises resources.</w:t>
        </w:r>
      </w:ins>
    </w:p>
    <w:p w:rsidR="003E418D" w:rsidRDefault="003E418D"/>
    <w:p w:rsidR="003E418D" w:rsidRDefault="003E418D" w:rsidP="003E418D">
      <w:pPr>
        <w:pStyle w:val="Heading3"/>
        <w:spacing w:before="0" w:beforeAutospacing="0" w:after="240" w:afterAutospacing="0"/>
        <w:ind w:left="240"/>
        <w:rPr>
          <w:ins w:id="280" w:author="Unknown"/>
          <w:rFonts w:ascii="Segoe UI" w:hAnsi="Segoe UI" w:cs="Segoe UI"/>
          <w:color w:val="1F2328"/>
          <w:sz w:val="30"/>
          <w:szCs w:val="30"/>
          <w:bdr w:val="none" w:sz="0" w:space="0" w:color="auto" w:frame="1"/>
          <w:shd w:val="clear" w:color="auto" w:fill="FFFFFF"/>
        </w:rPr>
      </w:pPr>
      <w:ins w:id="281" w:author="Unknown">
        <w:r>
          <w:rPr>
            <w:rFonts w:ascii="Segoe UI" w:hAnsi="Segoe UI" w:cs="Segoe UI"/>
            <w:color w:val="1F2328"/>
            <w:sz w:val="30"/>
            <w:szCs w:val="30"/>
            <w:bdr w:val="none" w:sz="0" w:space="0" w:color="auto" w:frame="1"/>
            <w:shd w:val="clear" w:color="auto" w:fill="FFFFFF"/>
          </w:rPr>
          <w:t>1. What is cloud migration?</w:t>
        </w:r>
      </w:ins>
    </w:p>
    <w:p w:rsidR="003E418D" w:rsidRDefault="003E418D" w:rsidP="003E418D">
      <w:pPr>
        <w:pStyle w:val="rich-diff-level-zero"/>
        <w:spacing w:before="0" w:beforeAutospacing="0" w:after="240" w:afterAutospacing="0"/>
        <w:ind w:left="240"/>
        <w:rPr>
          <w:ins w:id="282" w:author="Unknown"/>
          <w:rFonts w:ascii="Segoe UI" w:hAnsi="Segoe UI" w:cs="Segoe UI"/>
          <w:color w:val="1F2328"/>
          <w:bdr w:val="none" w:sz="0" w:space="0" w:color="auto" w:frame="1"/>
          <w:shd w:val="clear" w:color="auto" w:fill="FFFFFF"/>
        </w:rPr>
      </w:pPr>
      <w:ins w:id="283" w:author="Unknown">
        <w:r>
          <w:rPr>
            <w:rFonts w:ascii="Segoe UI" w:hAnsi="Segoe UI" w:cs="Segoe UI"/>
            <w:color w:val="1F2328"/>
            <w:bdr w:val="none" w:sz="0" w:space="0" w:color="auto" w:frame="1"/>
            <w:shd w:val="clear" w:color="auto" w:fill="FFFFFF"/>
          </w:rPr>
          <w:t>Cloud migration refers to the process of moving applications, data, and workloads from on-premises environments or one cloud provider to another.</w:t>
        </w:r>
      </w:ins>
    </w:p>
    <w:p w:rsidR="003E418D" w:rsidRDefault="003E418D" w:rsidP="003E418D">
      <w:pPr>
        <w:pStyle w:val="Heading3"/>
        <w:spacing w:before="360" w:beforeAutospacing="0" w:after="240" w:afterAutospacing="0"/>
        <w:ind w:left="240"/>
        <w:rPr>
          <w:ins w:id="284" w:author="Unknown"/>
          <w:rFonts w:ascii="Segoe UI" w:hAnsi="Segoe UI" w:cs="Segoe UI"/>
          <w:color w:val="1F2328"/>
          <w:sz w:val="30"/>
          <w:szCs w:val="30"/>
          <w:bdr w:val="none" w:sz="0" w:space="0" w:color="auto" w:frame="1"/>
          <w:shd w:val="clear" w:color="auto" w:fill="FFFFFF"/>
        </w:rPr>
      </w:pPr>
      <w:ins w:id="285" w:author="Unknown">
        <w:r>
          <w:rPr>
            <w:rFonts w:ascii="Segoe UI" w:hAnsi="Segoe UI" w:cs="Segoe UI"/>
            <w:color w:val="1F2328"/>
            <w:sz w:val="30"/>
            <w:szCs w:val="30"/>
            <w:bdr w:val="none" w:sz="0" w:space="0" w:color="auto" w:frame="1"/>
            <w:shd w:val="clear" w:color="auto" w:fill="FFFFFF"/>
          </w:rPr>
          <w:t>2. What are the common drivers for cloud migration?</w:t>
        </w:r>
      </w:ins>
    </w:p>
    <w:p w:rsidR="003E418D" w:rsidRDefault="003E418D" w:rsidP="003E418D">
      <w:pPr>
        <w:pStyle w:val="rich-diff-level-zero"/>
        <w:spacing w:before="0" w:beforeAutospacing="0" w:after="240" w:afterAutospacing="0"/>
        <w:ind w:left="240"/>
        <w:rPr>
          <w:ins w:id="286" w:author="Unknown"/>
          <w:rFonts w:ascii="Segoe UI" w:hAnsi="Segoe UI" w:cs="Segoe UI"/>
          <w:color w:val="1F2328"/>
          <w:bdr w:val="none" w:sz="0" w:space="0" w:color="auto" w:frame="1"/>
          <w:shd w:val="clear" w:color="auto" w:fill="FFFFFF"/>
        </w:rPr>
      </w:pPr>
      <w:ins w:id="287" w:author="Unknown">
        <w:r>
          <w:rPr>
            <w:rFonts w:ascii="Segoe UI" w:hAnsi="Segoe UI" w:cs="Segoe UI"/>
            <w:color w:val="1F2328"/>
            <w:bdr w:val="none" w:sz="0" w:space="0" w:color="auto" w:frame="1"/>
            <w:shd w:val="clear" w:color="auto" w:fill="FFFFFF"/>
          </w:rPr>
          <w:t>Drivers for cloud migration include cost savings, scalability, agility, improved security, and the ability to leverage advanced cloud services.</w:t>
        </w:r>
      </w:ins>
    </w:p>
    <w:p w:rsidR="003E418D" w:rsidRDefault="003E418D" w:rsidP="003E418D">
      <w:pPr>
        <w:pStyle w:val="Heading3"/>
        <w:spacing w:before="360" w:beforeAutospacing="0" w:after="240" w:afterAutospacing="0"/>
        <w:ind w:left="240"/>
        <w:rPr>
          <w:ins w:id="288" w:author="Unknown"/>
          <w:rFonts w:ascii="Segoe UI" w:hAnsi="Segoe UI" w:cs="Segoe UI"/>
          <w:color w:val="1F2328"/>
          <w:sz w:val="30"/>
          <w:szCs w:val="30"/>
          <w:bdr w:val="none" w:sz="0" w:space="0" w:color="auto" w:frame="1"/>
          <w:shd w:val="clear" w:color="auto" w:fill="FFFFFF"/>
        </w:rPr>
      </w:pPr>
      <w:ins w:id="289" w:author="Unknown">
        <w:r>
          <w:rPr>
            <w:rFonts w:ascii="Segoe UI" w:hAnsi="Segoe UI" w:cs="Segoe UI"/>
            <w:color w:val="1F2328"/>
            <w:sz w:val="30"/>
            <w:szCs w:val="30"/>
            <w:bdr w:val="none" w:sz="0" w:space="0" w:color="auto" w:frame="1"/>
            <w:shd w:val="clear" w:color="auto" w:fill="FFFFFF"/>
          </w:rPr>
          <w:t>3. What are the six common cloud migration strategies?</w:t>
        </w:r>
      </w:ins>
    </w:p>
    <w:p w:rsidR="003E418D" w:rsidRDefault="003E418D" w:rsidP="003E418D">
      <w:pPr>
        <w:pStyle w:val="rich-diff-level-zero"/>
        <w:spacing w:before="0" w:beforeAutospacing="0" w:after="240" w:afterAutospacing="0"/>
        <w:ind w:left="240"/>
        <w:rPr>
          <w:ins w:id="290" w:author="Unknown"/>
          <w:rFonts w:ascii="Segoe UI" w:hAnsi="Segoe UI" w:cs="Segoe UI"/>
          <w:color w:val="1F2328"/>
          <w:bdr w:val="none" w:sz="0" w:space="0" w:color="auto" w:frame="1"/>
          <w:shd w:val="clear" w:color="auto" w:fill="FFFFFF"/>
        </w:rPr>
      </w:pPr>
      <w:ins w:id="291" w:author="Unknown">
        <w:r>
          <w:rPr>
            <w:rFonts w:ascii="Segoe UI" w:hAnsi="Segoe UI" w:cs="Segoe UI"/>
            <w:color w:val="1F2328"/>
            <w:bdr w:val="none" w:sz="0" w:space="0" w:color="auto" w:frame="1"/>
            <w:shd w:val="clear" w:color="auto" w:fill="FFFFFF"/>
          </w:rPr>
          <w:t xml:space="preserve">The six common cloud migration strategies are </w:t>
        </w:r>
        <w:proofErr w:type="spellStart"/>
        <w:r>
          <w:rPr>
            <w:rFonts w:ascii="Segoe UI" w:hAnsi="Segoe UI" w:cs="Segoe UI"/>
            <w:color w:val="1F2328"/>
            <w:bdr w:val="none" w:sz="0" w:space="0" w:color="auto" w:frame="1"/>
            <w:shd w:val="clear" w:color="auto" w:fill="FFFFFF"/>
          </w:rPr>
          <w:t>Rehost</w:t>
        </w:r>
        <w:proofErr w:type="spellEnd"/>
        <w:r>
          <w:rPr>
            <w:rFonts w:ascii="Segoe UI" w:hAnsi="Segoe UI" w:cs="Segoe UI"/>
            <w:color w:val="1F2328"/>
            <w:bdr w:val="none" w:sz="0" w:space="0" w:color="auto" w:frame="1"/>
            <w:shd w:val="clear" w:color="auto" w:fill="FFFFFF"/>
          </w:rPr>
          <w:t xml:space="preserve"> (lift and shift), </w:t>
        </w:r>
        <w:proofErr w:type="spellStart"/>
        <w:r>
          <w:rPr>
            <w:rFonts w:ascii="Segoe UI" w:hAnsi="Segoe UI" w:cs="Segoe UI"/>
            <w:color w:val="1F2328"/>
            <w:bdr w:val="none" w:sz="0" w:space="0" w:color="auto" w:frame="1"/>
            <w:shd w:val="clear" w:color="auto" w:fill="FFFFFF"/>
          </w:rPr>
          <w:t>Replatform</w:t>
        </w:r>
        <w:proofErr w:type="spellEnd"/>
        <w:r>
          <w:rPr>
            <w:rFonts w:ascii="Segoe UI" w:hAnsi="Segoe UI" w:cs="Segoe UI"/>
            <w:color w:val="1F2328"/>
            <w:bdr w:val="none" w:sz="0" w:space="0" w:color="auto" w:frame="1"/>
            <w:shd w:val="clear" w:color="auto" w:fill="FFFFFF"/>
          </w:rPr>
          <w:t>, Repurchase (buy a SaaS solution), Refactor (</w:t>
        </w:r>
        <w:proofErr w:type="spellStart"/>
        <w:r>
          <w:rPr>
            <w:rFonts w:ascii="Segoe UI" w:hAnsi="Segoe UI" w:cs="Segoe UI"/>
            <w:color w:val="1F2328"/>
            <w:bdr w:val="none" w:sz="0" w:space="0" w:color="auto" w:frame="1"/>
            <w:shd w:val="clear" w:color="auto" w:fill="FFFFFF"/>
          </w:rPr>
          <w:t>rearchitect</w:t>
        </w:r>
        <w:proofErr w:type="spellEnd"/>
        <w:r>
          <w:rPr>
            <w:rFonts w:ascii="Segoe UI" w:hAnsi="Segoe UI" w:cs="Segoe UI"/>
            <w:color w:val="1F2328"/>
            <w:bdr w:val="none" w:sz="0" w:space="0" w:color="auto" w:frame="1"/>
            <w:shd w:val="clear" w:color="auto" w:fill="FFFFFF"/>
          </w:rPr>
          <w:t xml:space="preserve">), Retire, and </w:t>
        </w:r>
        <w:proofErr w:type="gramStart"/>
        <w:r>
          <w:rPr>
            <w:rFonts w:ascii="Segoe UI" w:hAnsi="Segoe UI" w:cs="Segoe UI"/>
            <w:color w:val="1F2328"/>
            <w:bdr w:val="none" w:sz="0" w:space="0" w:color="auto" w:frame="1"/>
            <w:shd w:val="clear" w:color="auto" w:fill="FFFFFF"/>
          </w:rPr>
          <w:t>Retain</w:t>
        </w:r>
        <w:proofErr w:type="gramEnd"/>
        <w:r>
          <w:rPr>
            <w:rFonts w:ascii="Segoe UI" w:hAnsi="Segoe UI" w:cs="Segoe UI"/>
            <w:color w:val="1F2328"/>
            <w:bdr w:val="none" w:sz="0" w:space="0" w:color="auto" w:frame="1"/>
            <w:shd w:val="clear" w:color="auto" w:fill="FFFFFF"/>
          </w:rPr>
          <w:t xml:space="preserve"> (leave unchanged).</w:t>
        </w:r>
      </w:ins>
    </w:p>
    <w:p w:rsidR="003E418D" w:rsidRDefault="003E418D" w:rsidP="003E418D">
      <w:pPr>
        <w:pStyle w:val="Heading3"/>
        <w:spacing w:before="360" w:beforeAutospacing="0" w:after="240" w:afterAutospacing="0"/>
        <w:ind w:left="240"/>
        <w:rPr>
          <w:ins w:id="292" w:author="Unknown"/>
          <w:rFonts w:ascii="Segoe UI" w:hAnsi="Segoe UI" w:cs="Segoe UI"/>
          <w:color w:val="1F2328"/>
          <w:sz w:val="30"/>
          <w:szCs w:val="30"/>
          <w:bdr w:val="none" w:sz="0" w:space="0" w:color="auto" w:frame="1"/>
          <w:shd w:val="clear" w:color="auto" w:fill="FFFFFF"/>
        </w:rPr>
      </w:pPr>
      <w:ins w:id="293" w:author="Unknown">
        <w:r>
          <w:rPr>
            <w:rFonts w:ascii="Segoe UI" w:hAnsi="Segoe UI" w:cs="Segoe UI"/>
            <w:color w:val="1F2328"/>
            <w:sz w:val="30"/>
            <w:szCs w:val="30"/>
            <w:bdr w:val="none" w:sz="0" w:space="0" w:color="auto" w:frame="1"/>
            <w:shd w:val="clear" w:color="auto" w:fill="FFFFFF"/>
          </w:rPr>
          <w:t>4. What is the "lift and shift" migration strategy?</w:t>
        </w:r>
      </w:ins>
    </w:p>
    <w:p w:rsidR="003E418D" w:rsidRDefault="003E418D" w:rsidP="003E418D">
      <w:pPr>
        <w:pStyle w:val="rich-diff-level-zero"/>
        <w:spacing w:before="0" w:beforeAutospacing="0" w:after="240" w:afterAutospacing="0"/>
        <w:ind w:left="240"/>
        <w:rPr>
          <w:ins w:id="294" w:author="Unknown"/>
          <w:rFonts w:ascii="Segoe UI" w:hAnsi="Segoe UI" w:cs="Segoe UI"/>
          <w:color w:val="1F2328"/>
          <w:bdr w:val="none" w:sz="0" w:space="0" w:color="auto" w:frame="1"/>
          <w:shd w:val="clear" w:color="auto" w:fill="FFFFFF"/>
        </w:rPr>
      </w:pPr>
      <w:ins w:id="295" w:author="Unknown">
        <w:r>
          <w:rPr>
            <w:rFonts w:ascii="Segoe UI" w:hAnsi="Segoe UI" w:cs="Segoe UI"/>
            <w:color w:val="1F2328"/>
            <w:bdr w:val="none" w:sz="0" w:space="0" w:color="auto" w:frame="1"/>
            <w:shd w:val="clear" w:color="auto" w:fill="FFFFFF"/>
          </w:rPr>
          <w:t>The "lift and shift" strategy (</w:t>
        </w:r>
        <w:proofErr w:type="spellStart"/>
        <w:r>
          <w:rPr>
            <w:rFonts w:ascii="Segoe UI" w:hAnsi="Segoe UI" w:cs="Segoe UI"/>
            <w:color w:val="1F2328"/>
            <w:bdr w:val="none" w:sz="0" w:space="0" w:color="auto" w:frame="1"/>
            <w:shd w:val="clear" w:color="auto" w:fill="FFFFFF"/>
          </w:rPr>
          <w:t>Rehost</w:t>
        </w:r>
        <w:proofErr w:type="spellEnd"/>
        <w:r>
          <w:rPr>
            <w:rFonts w:ascii="Segoe UI" w:hAnsi="Segoe UI" w:cs="Segoe UI"/>
            <w:color w:val="1F2328"/>
            <w:bdr w:val="none" w:sz="0" w:space="0" w:color="auto" w:frame="1"/>
            <w:shd w:val="clear" w:color="auto" w:fill="FFFFFF"/>
          </w:rPr>
          <w:t>) involves moving applications and data as they are from on-premises to the cloud without significant modifications.</w:t>
        </w:r>
      </w:ins>
    </w:p>
    <w:p w:rsidR="003E418D" w:rsidRDefault="003E418D" w:rsidP="003E418D">
      <w:pPr>
        <w:pStyle w:val="Heading3"/>
        <w:spacing w:before="360" w:beforeAutospacing="0" w:after="240" w:afterAutospacing="0"/>
        <w:ind w:left="240"/>
        <w:rPr>
          <w:ins w:id="296" w:author="Unknown"/>
          <w:rFonts w:ascii="Segoe UI" w:hAnsi="Segoe UI" w:cs="Segoe UI"/>
          <w:color w:val="1F2328"/>
          <w:sz w:val="30"/>
          <w:szCs w:val="30"/>
          <w:bdr w:val="none" w:sz="0" w:space="0" w:color="auto" w:frame="1"/>
          <w:shd w:val="clear" w:color="auto" w:fill="FFFFFF"/>
        </w:rPr>
      </w:pPr>
      <w:ins w:id="297" w:author="Unknown">
        <w:r>
          <w:rPr>
            <w:rFonts w:ascii="Segoe UI" w:hAnsi="Segoe UI" w:cs="Segoe UI"/>
            <w:color w:val="1F2328"/>
            <w:sz w:val="30"/>
            <w:szCs w:val="30"/>
            <w:bdr w:val="none" w:sz="0" w:space="0" w:color="auto" w:frame="1"/>
            <w:shd w:val="clear" w:color="auto" w:fill="FFFFFF"/>
          </w:rPr>
          <w:t>5. How does the "</w:t>
        </w:r>
        <w:proofErr w:type="spellStart"/>
        <w:r>
          <w:rPr>
            <w:rFonts w:ascii="Segoe UI" w:hAnsi="Segoe UI" w:cs="Segoe UI"/>
            <w:color w:val="1F2328"/>
            <w:sz w:val="30"/>
            <w:szCs w:val="30"/>
            <w:bdr w:val="none" w:sz="0" w:space="0" w:color="auto" w:frame="1"/>
            <w:shd w:val="clear" w:color="auto" w:fill="FFFFFF"/>
          </w:rPr>
          <w:t>replatform</w:t>
        </w:r>
        <w:proofErr w:type="spellEnd"/>
        <w:r>
          <w:rPr>
            <w:rFonts w:ascii="Segoe UI" w:hAnsi="Segoe UI" w:cs="Segoe UI"/>
            <w:color w:val="1F2328"/>
            <w:sz w:val="30"/>
            <w:szCs w:val="30"/>
            <w:bdr w:val="none" w:sz="0" w:space="0" w:color="auto" w:frame="1"/>
            <w:shd w:val="clear" w:color="auto" w:fill="FFFFFF"/>
          </w:rPr>
          <w:t>" strategy differ from "lift and shift"?</w:t>
        </w:r>
      </w:ins>
    </w:p>
    <w:p w:rsidR="003E418D" w:rsidRDefault="003E418D" w:rsidP="003E418D">
      <w:pPr>
        <w:pStyle w:val="rich-diff-level-zero"/>
        <w:spacing w:before="0" w:beforeAutospacing="0" w:after="240" w:afterAutospacing="0"/>
        <w:ind w:left="240"/>
        <w:rPr>
          <w:ins w:id="298" w:author="Unknown"/>
          <w:rFonts w:ascii="Segoe UI" w:hAnsi="Segoe UI" w:cs="Segoe UI"/>
          <w:color w:val="1F2328"/>
          <w:bdr w:val="none" w:sz="0" w:space="0" w:color="auto" w:frame="1"/>
          <w:shd w:val="clear" w:color="auto" w:fill="FFFFFF"/>
        </w:rPr>
      </w:pPr>
      <w:ins w:id="299" w:author="Unknown">
        <w:r>
          <w:rPr>
            <w:rFonts w:ascii="Segoe UI" w:hAnsi="Segoe UI" w:cs="Segoe UI"/>
            <w:color w:val="1F2328"/>
            <w:bdr w:val="none" w:sz="0" w:space="0" w:color="auto" w:frame="1"/>
            <w:shd w:val="clear" w:color="auto" w:fill="FFFFFF"/>
          </w:rPr>
          <w:lastRenderedPageBreak/>
          <w:t>The "</w:t>
        </w:r>
        <w:proofErr w:type="spellStart"/>
        <w:r>
          <w:rPr>
            <w:rFonts w:ascii="Segoe UI" w:hAnsi="Segoe UI" w:cs="Segoe UI"/>
            <w:color w:val="1F2328"/>
            <w:bdr w:val="none" w:sz="0" w:space="0" w:color="auto" w:frame="1"/>
            <w:shd w:val="clear" w:color="auto" w:fill="FFFFFF"/>
          </w:rPr>
          <w:t>replatform</w:t>
        </w:r>
        <w:proofErr w:type="spellEnd"/>
        <w:r>
          <w:rPr>
            <w:rFonts w:ascii="Segoe UI" w:hAnsi="Segoe UI" w:cs="Segoe UI"/>
            <w:color w:val="1F2328"/>
            <w:bdr w:val="none" w:sz="0" w:space="0" w:color="auto" w:frame="1"/>
            <w:shd w:val="clear" w:color="auto" w:fill="FFFFFF"/>
          </w:rPr>
          <w:t>" strategy involves making minor adjustments to applications or databases before migrating them to the cloud, often to optimize for cloud services.</w:t>
        </w:r>
      </w:ins>
    </w:p>
    <w:p w:rsidR="003E418D" w:rsidRDefault="003E418D" w:rsidP="003E418D">
      <w:pPr>
        <w:pStyle w:val="Heading3"/>
        <w:spacing w:before="360" w:beforeAutospacing="0" w:after="240" w:afterAutospacing="0"/>
        <w:ind w:left="240"/>
        <w:rPr>
          <w:ins w:id="300" w:author="Unknown"/>
          <w:rFonts w:ascii="Segoe UI" w:hAnsi="Segoe UI" w:cs="Segoe UI"/>
          <w:color w:val="1F2328"/>
          <w:sz w:val="30"/>
          <w:szCs w:val="30"/>
          <w:bdr w:val="none" w:sz="0" w:space="0" w:color="auto" w:frame="1"/>
          <w:shd w:val="clear" w:color="auto" w:fill="FFFFFF"/>
        </w:rPr>
      </w:pPr>
      <w:ins w:id="301" w:author="Unknown">
        <w:r>
          <w:rPr>
            <w:rFonts w:ascii="Segoe UI" w:hAnsi="Segoe UI" w:cs="Segoe UI"/>
            <w:color w:val="1F2328"/>
            <w:sz w:val="30"/>
            <w:szCs w:val="30"/>
            <w:bdr w:val="none" w:sz="0" w:space="0" w:color="auto" w:frame="1"/>
            <w:shd w:val="clear" w:color="auto" w:fill="FFFFFF"/>
          </w:rPr>
          <w:t>6. When would you consider the "rebuy" strategy?</w:t>
        </w:r>
      </w:ins>
    </w:p>
    <w:p w:rsidR="003E418D" w:rsidRDefault="003E418D" w:rsidP="003E418D">
      <w:pPr>
        <w:pStyle w:val="rich-diff-level-zero"/>
        <w:spacing w:before="0" w:beforeAutospacing="0" w:after="240" w:afterAutospacing="0"/>
        <w:ind w:left="240"/>
        <w:rPr>
          <w:ins w:id="302" w:author="Unknown"/>
          <w:rFonts w:ascii="Segoe UI" w:hAnsi="Segoe UI" w:cs="Segoe UI"/>
          <w:color w:val="1F2328"/>
          <w:bdr w:val="none" w:sz="0" w:space="0" w:color="auto" w:frame="1"/>
          <w:shd w:val="clear" w:color="auto" w:fill="FFFFFF"/>
        </w:rPr>
      </w:pPr>
      <w:ins w:id="303" w:author="Unknown">
        <w:r>
          <w:rPr>
            <w:rFonts w:ascii="Segoe UI" w:hAnsi="Segoe UI" w:cs="Segoe UI"/>
            <w:color w:val="1F2328"/>
            <w:bdr w:val="none" w:sz="0" w:space="0" w:color="auto" w:frame="1"/>
            <w:shd w:val="clear" w:color="auto" w:fill="FFFFFF"/>
          </w:rPr>
          <w:t xml:space="preserve">The "rebuy" strategy (Repurchase) involves replacing an existing application with a cloud-based Software as a Service (SaaS) solution. </w:t>
        </w:r>
        <w:proofErr w:type="gramStart"/>
        <w:r>
          <w:rPr>
            <w:rFonts w:ascii="Segoe UI" w:hAnsi="Segoe UI" w:cs="Segoe UI"/>
            <w:color w:val="1F2328"/>
            <w:bdr w:val="none" w:sz="0" w:space="0" w:color="auto" w:frame="1"/>
            <w:shd w:val="clear" w:color="auto" w:fill="FFFFFF"/>
          </w:rPr>
          <w:t>It's</w:t>
        </w:r>
        <w:proofErr w:type="gramEnd"/>
        <w:r>
          <w:rPr>
            <w:rFonts w:ascii="Segoe UI" w:hAnsi="Segoe UI" w:cs="Segoe UI"/>
            <w:color w:val="1F2328"/>
            <w:bdr w:val="none" w:sz="0" w:space="0" w:color="auto" w:frame="1"/>
            <w:shd w:val="clear" w:color="auto" w:fill="FFFFFF"/>
          </w:rPr>
          <w:t xml:space="preserve"> suitable when a suitable SaaS option is available.</w:t>
        </w:r>
      </w:ins>
    </w:p>
    <w:p w:rsidR="003E418D" w:rsidRDefault="003E418D" w:rsidP="003E418D">
      <w:pPr>
        <w:pStyle w:val="Heading3"/>
        <w:spacing w:before="360" w:beforeAutospacing="0" w:after="240" w:afterAutospacing="0"/>
        <w:ind w:left="240"/>
        <w:rPr>
          <w:ins w:id="304" w:author="Unknown"/>
          <w:rFonts w:ascii="Segoe UI" w:hAnsi="Segoe UI" w:cs="Segoe UI"/>
          <w:color w:val="1F2328"/>
          <w:sz w:val="30"/>
          <w:szCs w:val="30"/>
          <w:bdr w:val="none" w:sz="0" w:space="0" w:color="auto" w:frame="1"/>
          <w:shd w:val="clear" w:color="auto" w:fill="FFFFFF"/>
        </w:rPr>
      </w:pPr>
      <w:ins w:id="305" w:author="Unknown">
        <w:r>
          <w:rPr>
            <w:rFonts w:ascii="Segoe UI" w:hAnsi="Segoe UI" w:cs="Segoe UI"/>
            <w:color w:val="1F2328"/>
            <w:sz w:val="30"/>
            <w:szCs w:val="30"/>
            <w:bdr w:val="none" w:sz="0" w:space="0" w:color="auto" w:frame="1"/>
            <w:shd w:val="clear" w:color="auto" w:fill="FFFFFF"/>
          </w:rPr>
          <w:t>7. What is the "</w:t>
        </w:r>
        <w:proofErr w:type="spellStart"/>
        <w:r>
          <w:rPr>
            <w:rFonts w:ascii="Segoe UI" w:hAnsi="Segoe UI" w:cs="Segoe UI"/>
            <w:color w:val="1F2328"/>
            <w:sz w:val="30"/>
            <w:szCs w:val="30"/>
            <w:bdr w:val="none" w:sz="0" w:space="0" w:color="auto" w:frame="1"/>
            <w:shd w:val="clear" w:color="auto" w:fill="FFFFFF"/>
          </w:rPr>
          <w:t>rearchitect</w:t>
        </w:r>
        <w:proofErr w:type="spellEnd"/>
        <w:r>
          <w:rPr>
            <w:rFonts w:ascii="Segoe UI" w:hAnsi="Segoe UI" w:cs="Segoe UI"/>
            <w:color w:val="1F2328"/>
            <w:sz w:val="30"/>
            <w:szCs w:val="30"/>
            <w:bdr w:val="none" w:sz="0" w:space="0" w:color="auto" w:frame="1"/>
            <w:shd w:val="clear" w:color="auto" w:fill="FFFFFF"/>
          </w:rPr>
          <w:t>" migration strategy?</w:t>
        </w:r>
      </w:ins>
    </w:p>
    <w:p w:rsidR="003E418D" w:rsidRDefault="003E418D" w:rsidP="003E418D">
      <w:pPr>
        <w:pStyle w:val="rich-diff-level-zero"/>
        <w:spacing w:before="0" w:beforeAutospacing="0" w:after="240" w:afterAutospacing="0"/>
        <w:ind w:left="240"/>
        <w:rPr>
          <w:ins w:id="306" w:author="Unknown"/>
          <w:rFonts w:ascii="Segoe UI" w:hAnsi="Segoe UI" w:cs="Segoe UI"/>
          <w:color w:val="1F2328"/>
          <w:bdr w:val="none" w:sz="0" w:space="0" w:color="auto" w:frame="1"/>
          <w:shd w:val="clear" w:color="auto" w:fill="FFFFFF"/>
        </w:rPr>
      </w:pPr>
      <w:ins w:id="307" w:author="Unknown">
        <w:r>
          <w:rPr>
            <w:rFonts w:ascii="Segoe UI" w:hAnsi="Segoe UI" w:cs="Segoe UI"/>
            <w:color w:val="1F2328"/>
            <w:bdr w:val="none" w:sz="0" w:space="0" w:color="auto" w:frame="1"/>
            <w:shd w:val="clear" w:color="auto" w:fill="FFFFFF"/>
          </w:rPr>
          <w:t>The "</w:t>
        </w:r>
        <w:proofErr w:type="spellStart"/>
        <w:r>
          <w:rPr>
            <w:rFonts w:ascii="Segoe UI" w:hAnsi="Segoe UI" w:cs="Segoe UI"/>
            <w:color w:val="1F2328"/>
            <w:bdr w:val="none" w:sz="0" w:space="0" w:color="auto" w:frame="1"/>
            <w:shd w:val="clear" w:color="auto" w:fill="FFFFFF"/>
          </w:rPr>
          <w:t>rearchitect</w:t>
        </w:r>
        <w:proofErr w:type="spellEnd"/>
        <w:r>
          <w:rPr>
            <w:rFonts w:ascii="Segoe UI" w:hAnsi="Segoe UI" w:cs="Segoe UI"/>
            <w:color w:val="1F2328"/>
            <w:bdr w:val="none" w:sz="0" w:space="0" w:color="auto" w:frame="1"/>
            <w:shd w:val="clear" w:color="auto" w:fill="FFFFFF"/>
          </w:rPr>
          <w:t xml:space="preserve">" strategy (Refactor) involves modifying or </w:t>
        </w:r>
        <w:proofErr w:type="spellStart"/>
        <w:r>
          <w:rPr>
            <w:rFonts w:ascii="Segoe UI" w:hAnsi="Segoe UI" w:cs="Segoe UI"/>
            <w:color w:val="1F2328"/>
            <w:bdr w:val="none" w:sz="0" w:space="0" w:color="auto" w:frame="1"/>
            <w:shd w:val="clear" w:color="auto" w:fill="FFFFFF"/>
          </w:rPr>
          <w:t>rearchitecting</w:t>
        </w:r>
        <w:proofErr w:type="spellEnd"/>
        <w:r>
          <w:rPr>
            <w:rFonts w:ascii="Segoe UI" w:hAnsi="Segoe UI" w:cs="Segoe UI"/>
            <w:color w:val="1F2328"/>
            <w:bdr w:val="none" w:sz="0" w:space="0" w:color="auto" w:frame="1"/>
            <w:shd w:val="clear" w:color="auto" w:fill="FFFFFF"/>
          </w:rPr>
          <w:t xml:space="preserve"> applications </w:t>
        </w:r>
        <w:proofErr w:type="gramStart"/>
        <w:r>
          <w:rPr>
            <w:rFonts w:ascii="Segoe UI" w:hAnsi="Segoe UI" w:cs="Segoe UI"/>
            <w:color w:val="1F2328"/>
            <w:bdr w:val="none" w:sz="0" w:space="0" w:color="auto" w:frame="1"/>
            <w:shd w:val="clear" w:color="auto" w:fill="FFFFFF"/>
          </w:rPr>
          <w:t>to fully leverage</w:t>
        </w:r>
        <w:proofErr w:type="gramEnd"/>
        <w:r>
          <w:rPr>
            <w:rFonts w:ascii="Segoe UI" w:hAnsi="Segoe UI" w:cs="Segoe UI"/>
            <w:color w:val="1F2328"/>
            <w:bdr w:val="none" w:sz="0" w:space="0" w:color="auto" w:frame="1"/>
            <w:shd w:val="clear" w:color="auto" w:fill="FFFFFF"/>
          </w:rPr>
          <w:t xml:space="preserve"> cloud-native features and services.</w:t>
        </w:r>
      </w:ins>
    </w:p>
    <w:p w:rsidR="003E418D" w:rsidRDefault="003E418D" w:rsidP="003E418D">
      <w:pPr>
        <w:pStyle w:val="Heading3"/>
        <w:spacing w:before="360" w:beforeAutospacing="0" w:after="240" w:afterAutospacing="0"/>
        <w:ind w:left="240"/>
        <w:rPr>
          <w:ins w:id="308" w:author="Unknown"/>
          <w:rFonts w:ascii="Segoe UI" w:hAnsi="Segoe UI" w:cs="Segoe UI"/>
          <w:color w:val="1F2328"/>
          <w:sz w:val="30"/>
          <w:szCs w:val="30"/>
          <w:bdr w:val="none" w:sz="0" w:space="0" w:color="auto" w:frame="1"/>
          <w:shd w:val="clear" w:color="auto" w:fill="FFFFFF"/>
        </w:rPr>
      </w:pPr>
      <w:ins w:id="309" w:author="Unknown">
        <w:r>
          <w:rPr>
            <w:rFonts w:ascii="Segoe UI" w:hAnsi="Segoe UI" w:cs="Segoe UI"/>
            <w:color w:val="1F2328"/>
            <w:sz w:val="30"/>
            <w:szCs w:val="30"/>
            <w:bdr w:val="none" w:sz="0" w:space="0" w:color="auto" w:frame="1"/>
            <w:shd w:val="clear" w:color="auto" w:fill="FFFFFF"/>
          </w:rPr>
          <w:t>8. How do you decide which cloud migration strategy to use?</w:t>
        </w:r>
      </w:ins>
    </w:p>
    <w:p w:rsidR="003E418D" w:rsidRDefault="003E418D" w:rsidP="003E418D">
      <w:pPr>
        <w:pStyle w:val="rich-diff-level-zero"/>
        <w:spacing w:before="0" w:beforeAutospacing="0" w:after="240" w:afterAutospacing="0"/>
        <w:ind w:left="240"/>
        <w:rPr>
          <w:ins w:id="310" w:author="Unknown"/>
          <w:rFonts w:ascii="Segoe UI" w:hAnsi="Segoe UI" w:cs="Segoe UI"/>
          <w:color w:val="1F2328"/>
          <w:bdr w:val="none" w:sz="0" w:space="0" w:color="auto" w:frame="1"/>
          <w:shd w:val="clear" w:color="auto" w:fill="FFFFFF"/>
        </w:rPr>
      </w:pPr>
      <w:ins w:id="311" w:author="Unknown">
        <w:r>
          <w:rPr>
            <w:rFonts w:ascii="Segoe UI" w:hAnsi="Segoe UI" w:cs="Segoe UI"/>
            <w:color w:val="1F2328"/>
            <w:bdr w:val="none" w:sz="0" w:space="0" w:color="auto" w:frame="1"/>
            <w:shd w:val="clear" w:color="auto" w:fill="FFFFFF"/>
          </w:rPr>
          <w:t>The choice of strategy depends on factors like business goals, existing technology stack, application complexity, and desired outcomes.</w:t>
        </w:r>
      </w:ins>
    </w:p>
    <w:p w:rsidR="003E418D" w:rsidRDefault="003E418D" w:rsidP="003E418D">
      <w:pPr>
        <w:pStyle w:val="Heading3"/>
        <w:spacing w:before="360" w:beforeAutospacing="0" w:after="240" w:afterAutospacing="0"/>
        <w:ind w:left="240"/>
        <w:rPr>
          <w:ins w:id="312" w:author="Unknown"/>
          <w:rFonts w:ascii="Segoe UI" w:hAnsi="Segoe UI" w:cs="Segoe UI"/>
          <w:color w:val="1F2328"/>
          <w:sz w:val="30"/>
          <w:szCs w:val="30"/>
          <w:bdr w:val="none" w:sz="0" w:space="0" w:color="auto" w:frame="1"/>
          <w:shd w:val="clear" w:color="auto" w:fill="FFFFFF"/>
        </w:rPr>
      </w:pPr>
      <w:ins w:id="313" w:author="Unknown">
        <w:r>
          <w:rPr>
            <w:rFonts w:ascii="Segoe UI" w:hAnsi="Segoe UI" w:cs="Segoe UI"/>
            <w:color w:val="1F2328"/>
            <w:sz w:val="30"/>
            <w:szCs w:val="30"/>
            <w:bdr w:val="none" w:sz="0" w:space="0" w:color="auto" w:frame="1"/>
            <w:shd w:val="clear" w:color="auto" w:fill="FFFFFF"/>
          </w:rPr>
          <w:t>9. What are some key benefits of the "</w:t>
        </w:r>
        <w:proofErr w:type="spellStart"/>
        <w:r>
          <w:rPr>
            <w:rFonts w:ascii="Segoe UI" w:hAnsi="Segoe UI" w:cs="Segoe UI"/>
            <w:color w:val="1F2328"/>
            <w:sz w:val="30"/>
            <w:szCs w:val="30"/>
            <w:bdr w:val="none" w:sz="0" w:space="0" w:color="auto" w:frame="1"/>
            <w:shd w:val="clear" w:color="auto" w:fill="FFFFFF"/>
          </w:rPr>
          <w:t>rearchitect</w:t>
        </w:r>
        <w:proofErr w:type="spellEnd"/>
        <w:r>
          <w:rPr>
            <w:rFonts w:ascii="Segoe UI" w:hAnsi="Segoe UI" w:cs="Segoe UI"/>
            <w:color w:val="1F2328"/>
            <w:sz w:val="30"/>
            <w:szCs w:val="30"/>
            <w:bdr w:val="none" w:sz="0" w:space="0" w:color="auto" w:frame="1"/>
            <w:shd w:val="clear" w:color="auto" w:fill="FFFFFF"/>
          </w:rPr>
          <w:t>" strategy?</w:t>
        </w:r>
      </w:ins>
    </w:p>
    <w:p w:rsidR="003E418D" w:rsidRDefault="003E418D" w:rsidP="003E418D">
      <w:pPr>
        <w:pStyle w:val="rich-diff-level-zero"/>
        <w:spacing w:before="0" w:beforeAutospacing="0" w:after="240" w:afterAutospacing="0"/>
        <w:ind w:left="240"/>
        <w:rPr>
          <w:ins w:id="314" w:author="Unknown"/>
          <w:rFonts w:ascii="Segoe UI" w:hAnsi="Segoe UI" w:cs="Segoe UI"/>
          <w:color w:val="1F2328"/>
          <w:bdr w:val="none" w:sz="0" w:space="0" w:color="auto" w:frame="1"/>
          <w:shd w:val="clear" w:color="auto" w:fill="FFFFFF"/>
        </w:rPr>
      </w:pPr>
      <w:ins w:id="315" w:author="Unknown">
        <w:r>
          <w:rPr>
            <w:rFonts w:ascii="Segoe UI" w:hAnsi="Segoe UI" w:cs="Segoe UI"/>
            <w:color w:val="1F2328"/>
            <w:bdr w:val="none" w:sz="0" w:space="0" w:color="auto" w:frame="1"/>
            <w:shd w:val="clear" w:color="auto" w:fill="FFFFFF"/>
          </w:rPr>
          <w:t>The "</w:t>
        </w:r>
        <w:proofErr w:type="spellStart"/>
        <w:r>
          <w:rPr>
            <w:rFonts w:ascii="Segoe UI" w:hAnsi="Segoe UI" w:cs="Segoe UI"/>
            <w:color w:val="1F2328"/>
            <w:bdr w:val="none" w:sz="0" w:space="0" w:color="auto" w:frame="1"/>
            <w:shd w:val="clear" w:color="auto" w:fill="FFFFFF"/>
          </w:rPr>
          <w:t>rearchitect</w:t>
        </w:r>
        <w:proofErr w:type="spellEnd"/>
        <w:r>
          <w:rPr>
            <w:rFonts w:ascii="Segoe UI" w:hAnsi="Segoe UI" w:cs="Segoe UI"/>
            <w:color w:val="1F2328"/>
            <w:bdr w:val="none" w:sz="0" w:space="0" w:color="auto" w:frame="1"/>
            <w:shd w:val="clear" w:color="auto" w:fill="FFFFFF"/>
          </w:rPr>
          <w:t>" strategy can lead to improved performance, scalability, and cost savings by utilizing cloud-native services.</w:t>
        </w:r>
      </w:ins>
    </w:p>
    <w:p w:rsidR="003E418D" w:rsidRDefault="003E418D" w:rsidP="003E418D">
      <w:pPr>
        <w:pStyle w:val="Heading3"/>
        <w:spacing w:before="360" w:beforeAutospacing="0" w:after="240" w:afterAutospacing="0"/>
        <w:ind w:left="240"/>
        <w:rPr>
          <w:ins w:id="316" w:author="Unknown"/>
          <w:rFonts w:ascii="Segoe UI" w:hAnsi="Segoe UI" w:cs="Segoe UI"/>
          <w:color w:val="1F2328"/>
          <w:sz w:val="30"/>
          <w:szCs w:val="30"/>
          <w:bdr w:val="none" w:sz="0" w:space="0" w:color="auto" w:frame="1"/>
          <w:shd w:val="clear" w:color="auto" w:fill="FFFFFF"/>
        </w:rPr>
      </w:pPr>
      <w:ins w:id="317" w:author="Unknown">
        <w:r>
          <w:rPr>
            <w:rFonts w:ascii="Segoe UI" w:hAnsi="Segoe UI" w:cs="Segoe UI"/>
            <w:color w:val="1F2328"/>
            <w:sz w:val="30"/>
            <w:szCs w:val="30"/>
            <w:bdr w:val="none" w:sz="0" w:space="0" w:color="auto" w:frame="1"/>
            <w:shd w:val="clear" w:color="auto" w:fill="FFFFFF"/>
          </w:rPr>
          <w:t>10. What is the importance of a migration readiness assessment?</w:t>
        </w:r>
      </w:ins>
    </w:p>
    <w:p w:rsidR="003E418D" w:rsidRDefault="003E418D" w:rsidP="003E418D">
      <w:pPr>
        <w:pStyle w:val="rich-diff-level-zero"/>
        <w:spacing w:before="0" w:beforeAutospacing="0" w:after="240" w:afterAutospacing="0"/>
        <w:ind w:left="240"/>
        <w:rPr>
          <w:ins w:id="318" w:author="Unknown"/>
          <w:rFonts w:ascii="Segoe UI" w:hAnsi="Segoe UI" w:cs="Segoe UI"/>
          <w:color w:val="1F2328"/>
          <w:bdr w:val="none" w:sz="0" w:space="0" w:color="auto" w:frame="1"/>
          <w:shd w:val="clear" w:color="auto" w:fill="FFFFFF"/>
        </w:rPr>
      </w:pPr>
      <w:ins w:id="319" w:author="Unknown">
        <w:r>
          <w:rPr>
            <w:rFonts w:ascii="Segoe UI" w:hAnsi="Segoe UI" w:cs="Segoe UI"/>
            <w:color w:val="1F2328"/>
            <w:bdr w:val="none" w:sz="0" w:space="0" w:color="auto" w:frame="1"/>
            <w:shd w:val="clear" w:color="auto" w:fill="FFFFFF"/>
          </w:rPr>
          <w:t>A migration readiness assessment helps evaluate an organization's current environment, readiness for cloud migration, and the appropriate migration strategy to adopt.</w:t>
        </w:r>
      </w:ins>
    </w:p>
    <w:p w:rsidR="003E418D" w:rsidRDefault="003E418D" w:rsidP="003E418D">
      <w:pPr>
        <w:pStyle w:val="Heading3"/>
        <w:spacing w:before="360" w:beforeAutospacing="0" w:after="240" w:afterAutospacing="0"/>
        <w:ind w:left="240"/>
        <w:rPr>
          <w:ins w:id="320" w:author="Unknown"/>
          <w:rFonts w:ascii="Segoe UI" w:hAnsi="Segoe UI" w:cs="Segoe UI"/>
          <w:color w:val="1F2328"/>
          <w:sz w:val="30"/>
          <w:szCs w:val="30"/>
          <w:bdr w:val="none" w:sz="0" w:space="0" w:color="auto" w:frame="1"/>
          <w:shd w:val="clear" w:color="auto" w:fill="FFFFFF"/>
        </w:rPr>
      </w:pPr>
      <w:ins w:id="321" w:author="Unknown">
        <w:r>
          <w:rPr>
            <w:rFonts w:ascii="Segoe UI" w:hAnsi="Segoe UI" w:cs="Segoe UI"/>
            <w:color w:val="1F2328"/>
            <w:sz w:val="30"/>
            <w:szCs w:val="30"/>
            <w:bdr w:val="none" w:sz="0" w:space="0" w:color="auto" w:frame="1"/>
            <w:shd w:val="clear" w:color="auto" w:fill="FFFFFF"/>
          </w:rPr>
          <w:t>11. How can you minimize downtime during cloud migration?</w:t>
        </w:r>
      </w:ins>
    </w:p>
    <w:p w:rsidR="003E418D" w:rsidRDefault="003E418D" w:rsidP="003E418D">
      <w:pPr>
        <w:pStyle w:val="rich-diff-level-zero"/>
        <w:spacing w:before="0" w:beforeAutospacing="0" w:after="240" w:afterAutospacing="0"/>
        <w:ind w:left="240"/>
        <w:rPr>
          <w:ins w:id="322" w:author="Unknown"/>
          <w:rFonts w:ascii="Segoe UI" w:hAnsi="Segoe UI" w:cs="Segoe UI"/>
          <w:color w:val="1F2328"/>
          <w:bdr w:val="none" w:sz="0" w:space="0" w:color="auto" w:frame="1"/>
          <w:shd w:val="clear" w:color="auto" w:fill="FFFFFF"/>
        </w:rPr>
      </w:pPr>
      <w:ins w:id="323" w:author="Unknown">
        <w:r>
          <w:rPr>
            <w:rFonts w:ascii="Segoe UI" w:hAnsi="Segoe UI" w:cs="Segoe UI"/>
            <w:color w:val="1F2328"/>
            <w:bdr w:val="none" w:sz="0" w:space="0" w:color="auto" w:frame="1"/>
            <w:shd w:val="clear" w:color="auto" w:fill="FFFFFF"/>
          </w:rPr>
          <w:t>You can use strategies like blue-green deployments, canary releases, and traffic shifting to minimize downtime and ensure a smooth migration process.</w:t>
        </w:r>
      </w:ins>
    </w:p>
    <w:p w:rsidR="003E418D" w:rsidRDefault="003E418D" w:rsidP="003E418D">
      <w:pPr>
        <w:pStyle w:val="Heading3"/>
        <w:spacing w:before="360" w:beforeAutospacing="0" w:after="240" w:afterAutospacing="0"/>
        <w:ind w:left="240"/>
        <w:rPr>
          <w:ins w:id="324" w:author="Unknown"/>
          <w:rFonts w:ascii="Segoe UI" w:hAnsi="Segoe UI" w:cs="Segoe UI"/>
          <w:color w:val="1F2328"/>
          <w:sz w:val="30"/>
          <w:szCs w:val="30"/>
          <w:bdr w:val="none" w:sz="0" w:space="0" w:color="auto" w:frame="1"/>
          <w:shd w:val="clear" w:color="auto" w:fill="FFFFFF"/>
        </w:rPr>
      </w:pPr>
      <w:ins w:id="325" w:author="Unknown">
        <w:r>
          <w:rPr>
            <w:rFonts w:ascii="Segoe UI" w:hAnsi="Segoe UI" w:cs="Segoe UI"/>
            <w:color w:val="1F2328"/>
            <w:sz w:val="30"/>
            <w:szCs w:val="30"/>
            <w:bdr w:val="none" w:sz="0" w:space="0" w:color="auto" w:frame="1"/>
            <w:shd w:val="clear" w:color="auto" w:fill="FFFFFF"/>
          </w:rPr>
          <w:t>12. What is data migration in the context of cloud migration?</w:t>
        </w:r>
      </w:ins>
    </w:p>
    <w:p w:rsidR="003E418D" w:rsidRDefault="003E418D" w:rsidP="003E418D">
      <w:pPr>
        <w:pStyle w:val="rich-diff-level-zero"/>
        <w:spacing w:before="0" w:beforeAutospacing="0" w:after="240" w:afterAutospacing="0"/>
        <w:ind w:left="240"/>
        <w:rPr>
          <w:ins w:id="326" w:author="Unknown"/>
          <w:rFonts w:ascii="Segoe UI" w:hAnsi="Segoe UI" w:cs="Segoe UI"/>
          <w:color w:val="1F2328"/>
          <w:bdr w:val="none" w:sz="0" w:space="0" w:color="auto" w:frame="1"/>
          <w:shd w:val="clear" w:color="auto" w:fill="FFFFFF"/>
        </w:rPr>
      </w:pPr>
      <w:ins w:id="327" w:author="Unknown">
        <w:r>
          <w:rPr>
            <w:rFonts w:ascii="Segoe UI" w:hAnsi="Segoe UI" w:cs="Segoe UI"/>
            <w:color w:val="1F2328"/>
            <w:bdr w:val="none" w:sz="0" w:space="0" w:color="auto" w:frame="1"/>
            <w:shd w:val="clear" w:color="auto" w:fill="FFFFFF"/>
          </w:rPr>
          <w:t>Data migration involves moving data from on-premises databases to cloud-based databases, ensuring data consistency, integrity, and minimal disruption.</w:t>
        </w:r>
      </w:ins>
    </w:p>
    <w:p w:rsidR="003E418D" w:rsidRDefault="003E418D" w:rsidP="003E418D">
      <w:pPr>
        <w:pStyle w:val="Heading3"/>
        <w:spacing w:before="360" w:beforeAutospacing="0" w:after="240" w:afterAutospacing="0"/>
        <w:ind w:left="240"/>
        <w:rPr>
          <w:ins w:id="328" w:author="Unknown"/>
          <w:rFonts w:ascii="Segoe UI" w:hAnsi="Segoe UI" w:cs="Segoe UI"/>
          <w:color w:val="1F2328"/>
          <w:sz w:val="30"/>
          <w:szCs w:val="30"/>
          <w:bdr w:val="none" w:sz="0" w:space="0" w:color="auto" w:frame="1"/>
          <w:shd w:val="clear" w:color="auto" w:fill="FFFFFF"/>
        </w:rPr>
      </w:pPr>
      <w:ins w:id="329" w:author="Unknown">
        <w:r>
          <w:rPr>
            <w:rFonts w:ascii="Segoe UI" w:hAnsi="Segoe UI" w:cs="Segoe UI"/>
            <w:color w:val="1F2328"/>
            <w:sz w:val="30"/>
            <w:szCs w:val="30"/>
            <w:bdr w:val="none" w:sz="0" w:space="0" w:color="auto" w:frame="1"/>
            <w:shd w:val="clear" w:color="auto" w:fill="FFFFFF"/>
          </w:rPr>
          <w:lastRenderedPageBreak/>
          <w:t>13. What is the "big bang" migration approach?</w:t>
        </w:r>
      </w:ins>
    </w:p>
    <w:p w:rsidR="003E418D" w:rsidRDefault="003E418D" w:rsidP="003E418D">
      <w:pPr>
        <w:pStyle w:val="rich-diff-level-zero"/>
        <w:spacing w:before="0" w:beforeAutospacing="0" w:after="240" w:afterAutospacing="0"/>
        <w:ind w:left="240"/>
        <w:rPr>
          <w:ins w:id="330" w:author="Unknown"/>
          <w:rFonts w:ascii="Segoe UI" w:hAnsi="Segoe UI" w:cs="Segoe UI"/>
          <w:color w:val="1F2328"/>
          <w:bdr w:val="none" w:sz="0" w:space="0" w:color="auto" w:frame="1"/>
          <w:shd w:val="clear" w:color="auto" w:fill="FFFFFF"/>
        </w:rPr>
      </w:pPr>
      <w:ins w:id="331" w:author="Unknown">
        <w:r>
          <w:rPr>
            <w:rFonts w:ascii="Segoe UI" w:hAnsi="Segoe UI" w:cs="Segoe UI"/>
            <w:color w:val="1F2328"/>
            <w:bdr w:val="none" w:sz="0" w:space="0" w:color="auto" w:frame="1"/>
            <w:shd w:val="clear" w:color="auto" w:fill="FFFFFF"/>
          </w:rPr>
          <w:t xml:space="preserve">The "big bang" approach involves migrating all applications and data at once, which can be risky due to potential disruptions. </w:t>
        </w:r>
        <w:proofErr w:type="gramStart"/>
        <w:r>
          <w:rPr>
            <w:rFonts w:ascii="Segoe UI" w:hAnsi="Segoe UI" w:cs="Segoe UI"/>
            <w:color w:val="1F2328"/>
            <w:bdr w:val="none" w:sz="0" w:space="0" w:color="auto" w:frame="1"/>
            <w:shd w:val="clear" w:color="auto" w:fill="FFFFFF"/>
          </w:rPr>
          <w:t>It's</w:t>
        </w:r>
        <w:proofErr w:type="gramEnd"/>
        <w:r>
          <w:rPr>
            <w:rFonts w:ascii="Segoe UI" w:hAnsi="Segoe UI" w:cs="Segoe UI"/>
            <w:color w:val="1F2328"/>
            <w:bdr w:val="none" w:sz="0" w:space="0" w:color="auto" w:frame="1"/>
            <w:shd w:val="clear" w:color="auto" w:fill="FFFFFF"/>
          </w:rPr>
          <w:t xml:space="preserve"> often considered when there's a clear deadline.</w:t>
        </w:r>
      </w:ins>
    </w:p>
    <w:p w:rsidR="003E418D" w:rsidRDefault="003E418D" w:rsidP="003E418D">
      <w:pPr>
        <w:pStyle w:val="Heading3"/>
        <w:spacing w:before="360" w:beforeAutospacing="0" w:after="240" w:afterAutospacing="0"/>
        <w:ind w:left="240"/>
        <w:rPr>
          <w:ins w:id="332" w:author="Unknown"/>
          <w:rFonts w:ascii="Segoe UI" w:hAnsi="Segoe UI" w:cs="Segoe UI"/>
          <w:color w:val="1F2328"/>
          <w:sz w:val="30"/>
          <w:szCs w:val="30"/>
          <w:bdr w:val="none" w:sz="0" w:space="0" w:color="auto" w:frame="1"/>
          <w:shd w:val="clear" w:color="auto" w:fill="FFFFFF"/>
        </w:rPr>
      </w:pPr>
      <w:ins w:id="333" w:author="Unknown">
        <w:r>
          <w:rPr>
            <w:rFonts w:ascii="Segoe UI" w:hAnsi="Segoe UI" w:cs="Segoe UI"/>
            <w:color w:val="1F2328"/>
            <w:sz w:val="30"/>
            <w:szCs w:val="30"/>
            <w:bdr w:val="none" w:sz="0" w:space="0" w:color="auto" w:frame="1"/>
            <w:shd w:val="clear" w:color="auto" w:fill="FFFFFF"/>
          </w:rPr>
          <w:t>14. What is the "staged" migration approach?</w:t>
        </w:r>
      </w:ins>
    </w:p>
    <w:p w:rsidR="003E418D" w:rsidRDefault="003E418D" w:rsidP="003E418D">
      <w:pPr>
        <w:pStyle w:val="rich-diff-level-zero"/>
        <w:spacing w:before="0" w:beforeAutospacing="0" w:after="240" w:afterAutospacing="0"/>
        <w:ind w:left="240"/>
        <w:rPr>
          <w:ins w:id="334" w:author="Unknown"/>
          <w:rFonts w:ascii="Segoe UI" w:hAnsi="Segoe UI" w:cs="Segoe UI"/>
          <w:color w:val="1F2328"/>
          <w:bdr w:val="none" w:sz="0" w:space="0" w:color="auto" w:frame="1"/>
          <w:shd w:val="clear" w:color="auto" w:fill="FFFFFF"/>
        </w:rPr>
      </w:pPr>
      <w:ins w:id="335" w:author="Unknown">
        <w:r>
          <w:rPr>
            <w:rFonts w:ascii="Segoe UI" w:hAnsi="Segoe UI" w:cs="Segoe UI"/>
            <w:color w:val="1F2328"/>
            <w:bdr w:val="none" w:sz="0" w:space="0" w:color="auto" w:frame="1"/>
            <w:shd w:val="clear" w:color="auto" w:fill="FFFFFF"/>
          </w:rPr>
          <w:t>The "staged" approach involves migrating applications or components in stages, allowing for gradual adoption and risk mitigation.</w:t>
        </w:r>
      </w:ins>
    </w:p>
    <w:p w:rsidR="003E418D" w:rsidRDefault="003E418D" w:rsidP="003E418D">
      <w:pPr>
        <w:pStyle w:val="Heading3"/>
        <w:spacing w:before="360" w:beforeAutospacing="0" w:after="240" w:afterAutospacing="0"/>
        <w:ind w:left="240"/>
        <w:rPr>
          <w:ins w:id="336" w:author="Unknown"/>
          <w:rFonts w:ascii="Segoe UI" w:hAnsi="Segoe UI" w:cs="Segoe UI"/>
          <w:color w:val="1F2328"/>
          <w:sz w:val="30"/>
          <w:szCs w:val="30"/>
          <w:bdr w:val="none" w:sz="0" w:space="0" w:color="auto" w:frame="1"/>
          <w:shd w:val="clear" w:color="auto" w:fill="FFFFFF"/>
        </w:rPr>
      </w:pPr>
      <w:ins w:id="337" w:author="Unknown">
        <w:r>
          <w:rPr>
            <w:rFonts w:ascii="Segoe UI" w:hAnsi="Segoe UI" w:cs="Segoe UI"/>
            <w:color w:val="1F2328"/>
            <w:sz w:val="30"/>
            <w:szCs w:val="30"/>
            <w:bdr w:val="none" w:sz="0" w:space="0" w:color="auto" w:frame="1"/>
            <w:shd w:val="clear" w:color="auto" w:fill="FFFFFF"/>
          </w:rPr>
          <w:t>15. How does the "strangler" migration pattern work?</w:t>
        </w:r>
      </w:ins>
    </w:p>
    <w:p w:rsidR="003E418D" w:rsidRDefault="003E418D" w:rsidP="003E418D">
      <w:pPr>
        <w:pStyle w:val="rich-diff-level-zero"/>
        <w:spacing w:before="0" w:beforeAutospacing="0" w:after="240" w:afterAutospacing="0"/>
        <w:ind w:left="240"/>
        <w:rPr>
          <w:ins w:id="338" w:author="Unknown"/>
          <w:rFonts w:ascii="Segoe UI" w:hAnsi="Segoe UI" w:cs="Segoe UI"/>
          <w:color w:val="1F2328"/>
          <w:bdr w:val="none" w:sz="0" w:space="0" w:color="auto" w:frame="1"/>
          <w:shd w:val="clear" w:color="auto" w:fill="FFFFFF"/>
        </w:rPr>
      </w:pPr>
      <w:ins w:id="339" w:author="Unknown">
        <w:r>
          <w:rPr>
            <w:rFonts w:ascii="Segoe UI" w:hAnsi="Segoe UI" w:cs="Segoe UI"/>
            <w:color w:val="1F2328"/>
            <w:bdr w:val="none" w:sz="0" w:space="0" w:color="auto" w:frame="1"/>
            <w:shd w:val="clear" w:color="auto" w:fill="FFFFFF"/>
          </w:rPr>
          <w:t>The "strangler" pattern involves gradually replacing components of an existing application with cloud-native components until the entire application is migrated.</w:t>
        </w:r>
      </w:ins>
    </w:p>
    <w:p w:rsidR="003E418D" w:rsidRDefault="003E418D" w:rsidP="003E418D">
      <w:pPr>
        <w:pStyle w:val="Heading3"/>
        <w:spacing w:before="360" w:beforeAutospacing="0" w:after="240" w:afterAutospacing="0"/>
        <w:ind w:left="240"/>
        <w:rPr>
          <w:ins w:id="340" w:author="Unknown"/>
          <w:rFonts w:ascii="Segoe UI" w:hAnsi="Segoe UI" w:cs="Segoe UI"/>
          <w:color w:val="1F2328"/>
          <w:sz w:val="30"/>
          <w:szCs w:val="30"/>
          <w:bdr w:val="none" w:sz="0" w:space="0" w:color="auto" w:frame="1"/>
          <w:shd w:val="clear" w:color="auto" w:fill="FFFFFF"/>
        </w:rPr>
      </w:pPr>
      <w:ins w:id="341" w:author="Unknown">
        <w:r>
          <w:rPr>
            <w:rFonts w:ascii="Segoe UI" w:hAnsi="Segoe UI" w:cs="Segoe UI"/>
            <w:color w:val="1F2328"/>
            <w:sz w:val="30"/>
            <w:szCs w:val="30"/>
            <w:bdr w:val="none" w:sz="0" w:space="0" w:color="auto" w:frame="1"/>
            <w:shd w:val="clear" w:color="auto" w:fill="FFFFFF"/>
          </w:rPr>
          <w:t>16. What role does automation play in cloud migration?</w:t>
        </w:r>
      </w:ins>
    </w:p>
    <w:p w:rsidR="003E418D" w:rsidRDefault="003E418D" w:rsidP="003E418D">
      <w:pPr>
        <w:pStyle w:val="rich-diff-level-zero"/>
        <w:spacing w:before="0" w:beforeAutospacing="0" w:after="240" w:afterAutospacing="0"/>
        <w:ind w:left="240"/>
        <w:rPr>
          <w:ins w:id="342" w:author="Unknown"/>
          <w:rFonts w:ascii="Segoe UI" w:hAnsi="Segoe UI" w:cs="Segoe UI"/>
          <w:color w:val="1F2328"/>
          <w:bdr w:val="none" w:sz="0" w:space="0" w:color="auto" w:frame="1"/>
          <w:shd w:val="clear" w:color="auto" w:fill="FFFFFF"/>
        </w:rPr>
      </w:pPr>
      <w:ins w:id="343" w:author="Unknown">
        <w:r>
          <w:rPr>
            <w:rFonts w:ascii="Segoe UI" w:hAnsi="Segoe UI" w:cs="Segoe UI"/>
            <w:color w:val="1F2328"/>
            <w:bdr w:val="none" w:sz="0" w:space="0" w:color="auto" w:frame="1"/>
            <w:shd w:val="clear" w:color="auto" w:fill="FFFFFF"/>
          </w:rPr>
          <w:t>Automation streamlines the migration process by reducing manual tasks, ensuring consistency, and accelerating deployments.</w:t>
        </w:r>
      </w:ins>
    </w:p>
    <w:p w:rsidR="003E418D" w:rsidRDefault="003E418D" w:rsidP="003E418D">
      <w:pPr>
        <w:pStyle w:val="Heading3"/>
        <w:spacing w:before="360" w:beforeAutospacing="0" w:after="240" w:afterAutospacing="0"/>
        <w:ind w:left="240"/>
        <w:rPr>
          <w:ins w:id="344" w:author="Unknown"/>
          <w:rFonts w:ascii="Segoe UI" w:hAnsi="Segoe UI" w:cs="Segoe UI"/>
          <w:color w:val="1F2328"/>
          <w:sz w:val="30"/>
          <w:szCs w:val="30"/>
          <w:bdr w:val="none" w:sz="0" w:space="0" w:color="auto" w:frame="1"/>
          <w:shd w:val="clear" w:color="auto" w:fill="FFFFFF"/>
        </w:rPr>
      </w:pPr>
      <w:ins w:id="345" w:author="Unknown">
        <w:r>
          <w:rPr>
            <w:rFonts w:ascii="Segoe UI" w:hAnsi="Segoe UI" w:cs="Segoe UI"/>
            <w:color w:val="1F2328"/>
            <w:sz w:val="30"/>
            <w:szCs w:val="30"/>
            <w:bdr w:val="none" w:sz="0" w:space="0" w:color="auto" w:frame="1"/>
            <w:shd w:val="clear" w:color="auto" w:fill="FFFFFF"/>
          </w:rPr>
          <w:t>17. How do you ensure security during cloud migration?</w:t>
        </w:r>
      </w:ins>
    </w:p>
    <w:p w:rsidR="003E418D" w:rsidRDefault="003E418D" w:rsidP="003E418D">
      <w:pPr>
        <w:pStyle w:val="rich-diff-level-zero"/>
        <w:spacing w:before="0" w:beforeAutospacing="0" w:after="240" w:afterAutospacing="0"/>
        <w:ind w:left="240"/>
        <w:rPr>
          <w:ins w:id="346" w:author="Unknown"/>
          <w:rFonts w:ascii="Segoe UI" w:hAnsi="Segoe UI" w:cs="Segoe UI"/>
          <w:color w:val="1F2328"/>
          <w:bdr w:val="none" w:sz="0" w:space="0" w:color="auto" w:frame="1"/>
          <w:shd w:val="clear" w:color="auto" w:fill="FFFFFF"/>
        </w:rPr>
      </w:pPr>
      <w:ins w:id="347" w:author="Unknown">
        <w:r>
          <w:rPr>
            <w:rFonts w:ascii="Segoe UI" w:hAnsi="Segoe UI" w:cs="Segoe UI"/>
            <w:color w:val="1F2328"/>
            <w:bdr w:val="none" w:sz="0" w:space="0" w:color="auto" w:frame="1"/>
            <w:shd w:val="clear" w:color="auto" w:fill="FFFFFF"/>
          </w:rPr>
          <w:t xml:space="preserve">Security </w:t>
        </w:r>
        <w:proofErr w:type="gramStart"/>
        <w:r>
          <w:rPr>
            <w:rFonts w:ascii="Segoe UI" w:hAnsi="Segoe UI" w:cs="Segoe UI"/>
            <w:color w:val="1F2328"/>
            <w:bdr w:val="none" w:sz="0" w:space="0" w:color="auto" w:frame="1"/>
            <w:shd w:val="clear" w:color="auto" w:fill="FFFFFF"/>
          </w:rPr>
          <w:t>should be considered</w:t>
        </w:r>
        <w:proofErr w:type="gramEnd"/>
        <w:r>
          <w:rPr>
            <w:rFonts w:ascii="Segoe UI" w:hAnsi="Segoe UI" w:cs="Segoe UI"/>
            <w:color w:val="1F2328"/>
            <w:bdr w:val="none" w:sz="0" w:space="0" w:color="auto" w:frame="1"/>
            <w:shd w:val="clear" w:color="auto" w:fill="FFFFFF"/>
          </w:rPr>
          <w:t xml:space="preserve"> at every stage of migration. Ensure data encryption, access controls, compliance, and monitoring are in place.</w:t>
        </w:r>
      </w:ins>
    </w:p>
    <w:p w:rsidR="003E418D" w:rsidRDefault="003E418D" w:rsidP="003E418D">
      <w:pPr>
        <w:pStyle w:val="Heading3"/>
        <w:spacing w:before="360" w:beforeAutospacing="0" w:after="240" w:afterAutospacing="0"/>
        <w:ind w:left="240"/>
        <w:rPr>
          <w:ins w:id="348" w:author="Unknown"/>
          <w:rFonts w:ascii="Segoe UI" w:hAnsi="Segoe UI" w:cs="Segoe UI"/>
          <w:color w:val="1F2328"/>
          <w:sz w:val="30"/>
          <w:szCs w:val="30"/>
          <w:bdr w:val="none" w:sz="0" w:space="0" w:color="auto" w:frame="1"/>
          <w:shd w:val="clear" w:color="auto" w:fill="FFFFFF"/>
        </w:rPr>
      </w:pPr>
      <w:ins w:id="349" w:author="Unknown">
        <w:r>
          <w:rPr>
            <w:rFonts w:ascii="Segoe UI" w:hAnsi="Segoe UI" w:cs="Segoe UI"/>
            <w:color w:val="1F2328"/>
            <w:sz w:val="30"/>
            <w:szCs w:val="30"/>
            <w:bdr w:val="none" w:sz="0" w:space="0" w:color="auto" w:frame="1"/>
            <w:shd w:val="clear" w:color="auto" w:fill="FFFFFF"/>
          </w:rPr>
          <w:t>18. How can you handle application dependencies during migration?</w:t>
        </w:r>
      </w:ins>
    </w:p>
    <w:p w:rsidR="003E418D" w:rsidRDefault="003E418D" w:rsidP="003E418D">
      <w:pPr>
        <w:pStyle w:val="rich-diff-level-zero"/>
        <w:spacing w:before="0" w:beforeAutospacing="0" w:after="240" w:afterAutospacing="0"/>
        <w:ind w:left="240"/>
        <w:rPr>
          <w:ins w:id="350" w:author="Unknown"/>
          <w:rFonts w:ascii="Segoe UI" w:hAnsi="Segoe UI" w:cs="Segoe UI"/>
          <w:color w:val="1F2328"/>
          <w:bdr w:val="none" w:sz="0" w:space="0" w:color="auto" w:frame="1"/>
          <w:shd w:val="clear" w:color="auto" w:fill="FFFFFF"/>
        </w:rPr>
      </w:pPr>
      <w:ins w:id="351" w:author="Unknown">
        <w:r>
          <w:rPr>
            <w:rFonts w:ascii="Segoe UI" w:hAnsi="Segoe UI" w:cs="Segoe UI"/>
            <w:color w:val="1F2328"/>
            <w:bdr w:val="none" w:sz="0" w:space="0" w:color="auto" w:frame="1"/>
            <w:shd w:val="clear" w:color="auto" w:fill="FFFFFF"/>
          </w:rPr>
          <w:t>Understanding application dependencies is crucial. You can use tools to map dependencies and ensure that all necessary components are migrated together.</w:t>
        </w:r>
      </w:ins>
    </w:p>
    <w:p w:rsidR="003E418D" w:rsidRDefault="003E418D" w:rsidP="003E418D">
      <w:pPr>
        <w:pStyle w:val="Heading3"/>
        <w:spacing w:before="360" w:beforeAutospacing="0" w:after="240" w:afterAutospacing="0"/>
        <w:ind w:left="240"/>
        <w:rPr>
          <w:ins w:id="352" w:author="Unknown"/>
          <w:rFonts w:ascii="Segoe UI" w:hAnsi="Segoe UI" w:cs="Segoe UI"/>
          <w:color w:val="1F2328"/>
          <w:sz w:val="30"/>
          <w:szCs w:val="30"/>
          <w:bdr w:val="none" w:sz="0" w:space="0" w:color="auto" w:frame="1"/>
          <w:shd w:val="clear" w:color="auto" w:fill="FFFFFF"/>
        </w:rPr>
      </w:pPr>
      <w:ins w:id="353" w:author="Unknown">
        <w:r>
          <w:rPr>
            <w:rFonts w:ascii="Segoe UI" w:hAnsi="Segoe UI" w:cs="Segoe UI"/>
            <w:color w:val="1F2328"/>
            <w:sz w:val="30"/>
            <w:szCs w:val="30"/>
            <w:bdr w:val="none" w:sz="0" w:space="0" w:color="auto" w:frame="1"/>
            <w:shd w:val="clear" w:color="auto" w:fill="FFFFFF"/>
          </w:rPr>
          <w:t>19. What is the "lift and reshape" strategy?</w:t>
        </w:r>
      </w:ins>
    </w:p>
    <w:p w:rsidR="003E418D" w:rsidRDefault="003E418D" w:rsidP="003E418D">
      <w:pPr>
        <w:pStyle w:val="rich-diff-level-zero"/>
        <w:spacing w:before="0" w:beforeAutospacing="0" w:after="240" w:afterAutospacing="0"/>
        <w:ind w:left="240"/>
        <w:rPr>
          <w:ins w:id="354" w:author="Unknown"/>
          <w:rFonts w:ascii="Segoe UI" w:hAnsi="Segoe UI" w:cs="Segoe UI"/>
          <w:color w:val="1F2328"/>
          <w:bdr w:val="none" w:sz="0" w:space="0" w:color="auto" w:frame="1"/>
          <w:shd w:val="clear" w:color="auto" w:fill="FFFFFF"/>
        </w:rPr>
      </w:pPr>
      <w:ins w:id="355" w:author="Unknown">
        <w:r>
          <w:rPr>
            <w:rFonts w:ascii="Segoe UI" w:hAnsi="Segoe UI" w:cs="Segoe UI"/>
            <w:color w:val="1F2328"/>
            <w:bdr w:val="none" w:sz="0" w:space="0" w:color="auto" w:frame="1"/>
            <w:shd w:val="clear" w:color="auto" w:fill="FFFFFF"/>
          </w:rPr>
          <w:t>The "lift and reshape" strategy involves moving applications to the cloud and then making necessary adjustments for better cloud optimization and cost savings.</w:t>
        </w:r>
      </w:ins>
    </w:p>
    <w:p w:rsidR="003E418D" w:rsidRDefault="003E418D" w:rsidP="003E418D">
      <w:pPr>
        <w:pStyle w:val="Heading3"/>
        <w:spacing w:before="360" w:beforeAutospacing="0" w:after="240" w:afterAutospacing="0"/>
        <w:ind w:left="240"/>
        <w:rPr>
          <w:ins w:id="356" w:author="Unknown"/>
          <w:rFonts w:ascii="Segoe UI" w:hAnsi="Segoe UI" w:cs="Segoe UI"/>
          <w:color w:val="1F2328"/>
          <w:sz w:val="30"/>
          <w:szCs w:val="30"/>
          <w:bdr w:val="none" w:sz="0" w:space="0" w:color="auto" w:frame="1"/>
          <w:shd w:val="clear" w:color="auto" w:fill="FFFFFF"/>
        </w:rPr>
      </w:pPr>
      <w:ins w:id="357" w:author="Unknown">
        <w:r>
          <w:rPr>
            <w:rFonts w:ascii="Segoe UI" w:hAnsi="Segoe UI" w:cs="Segoe UI"/>
            <w:color w:val="1F2328"/>
            <w:sz w:val="30"/>
            <w:szCs w:val="30"/>
            <w:bdr w:val="none" w:sz="0" w:space="0" w:color="auto" w:frame="1"/>
            <w:shd w:val="clear" w:color="auto" w:fill="FFFFFF"/>
          </w:rPr>
          <w:t>20. What is the importance of testing in cloud migration?</w:t>
        </w:r>
      </w:ins>
    </w:p>
    <w:p w:rsidR="003E418D" w:rsidRDefault="003E418D" w:rsidP="003E418D">
      <w:pPr>
        <w:pStyle w:val="rich-diff-level-zero"/>
        <w:spacing w:before="0" w:beforeAutospacing="0" w:after="240" w:afterAutospacing="0"/>
        <w:ind w:left="240"/>
        <w:rPr>
          <w:ins w:id="358" w:author="Unknown"/>
          <w:rFonts w:ascii="Segoe UI" w:hAnsi="Segoe UI" w:cs="Segoe UI"/>
          <w:color w:val="1F2328"/>
          <w:bdr w:val="none" w:sz="0" w:space="0" w:color="auto" w:frame="1"/>
          <w:shd w:val="clear" w:color="auto" w:fill="FFFFFF"/>
        </w:rPr>
      </w:pPr>
      <w:ins w:id="359" w:author="Unknown">
        <w:r>
          <w:rPr>
            <w:rFonts w:ascii="Segoe UI" w:hAnsi="Segoe UI" w:cs="Segoe UI"/>
            <w:color w:val="1F2328"/>
            <w:bdr w:val="none" w:sz="0" w:space="0" w:color="auto" w:frame="1"/>
            <w:shd w:val="clear" w:color="auto" w:fill="FFFFFF"/>
          </w:rPr>
          <w:lastRenderedPageBreak/>
          <w:t>Testing helps identify issues, validate performance, and ensure the migrated applications function as expected in the new cloud environment.</w:t>
        </w:r>
      </w:ins>
    </w:p>
    <w:p w:rsidR="003E418D" w:rsidRDefault="003E418D"/>
    <w:p w:rsidR="003E418D" w:rsidRDefault="003E418D" w:rsidP="003E418D">
      <w:pPr>
        <w:pStyle w:val="Heading3"/>
        <w:spacing w:before="0" w:beforeAutospacing="0" w:after="240" w:afterAutospacing="0"/>
        <w:ind w:left="240"/>
        <w:rPr>
          <w:ins w:id="360" w:author="Unknown"/>
          <w:rFonts w:ascii="Segoe UI" w:hAnsi="Segoe UI" w:cs="Segoe UI"/>
          <w:color w:val="1F2328"/>
          <w:sz w:val="30"/>
          <w:szCs w:val="30"/>
          <w:bdr w:val="none" w:sz="0" w:space="0" w:color="auto" w:frame="1"/>
          <w:shd w:val="clear" w:color="auto" w:fill="FFFFFF"/>
        </w:rPr>
      </w:pPr>
      <w:ins w:id="361" w:author="Unknown">
        <w:r>
          <w:rPr>
            <w:rFonts w:ascii="Segoe UI" w:hAnsi="Segoe UI" w:cs="Segoe UI"/>
            <w:color w:val="1F2328"/>
            <w:sz w:val="30"/>
            <w:szCs w:val="30"/>
            <w:bdr w:val="none" w:sz="0" w:space="0" w:color="auto" w:frame="1"/>
            <w:shd w:val="clear" w:color="auto" w:fill="FFFFFF"/>
          </w:rPr>
          <w:t xml:space="preserve">1. What is AWS </w:t>
        </w:r>
        <w:proofErr w:type="spellStart"/>
        <w:r>
          <w:rPr>
            <w:rFonts w:ascii="Segoe UI" w:hAnsi="Segoe UI" w:cs="Segoe UI"/>
            <w:color w:val="1F2328"/>
            <w:sz w:val="30"/>
            <w:szCs w:val="30"/>
            <w:bdr w:val="none" w:sz="0" w:space="0" w:color="auto" w:frame="1"/>
            <w:shd w:val="clear" w:color="auto" w:fill="FFFFFF"/>
          </w:rPr>
          <w:t>CloudFormation</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362" w:author="Unknown"/>
          <w:rFonts w:ascii="Segoe UI" w:hAnsi="Segoe UI" w:cs="Segoe UI"/>
          <w:color w:val="1F2328"/>
          <w:bdr w:val="none" w:sz="0" w:space="0" w:color="auto" w:frame="1"/>
          <w:shd w:val="clear" w:color="auto" w:fill="FFFFFF"/>
        </w:rPr>
      </w:pPr>
      <w:ins w:id="363" w:author="Unknown">
        <w:r>
          <w:rPr>
            <w:rFonts w:ascii="Segoe UI" w:hAnsi="Segoe UI" w:cs="Segoe UI"/>
            <w:color w:val="1F2328"/>
            <w:bdr w:val="none" w:sz="0" w:space="0" w:color="auto" w:frame="1"/>
            <w:shd w:val="clear" w:color="auto" w:fill="FFFFFF"/>
          </w:rPr>
          <w:t xml:space="preserve">AWS </w:t>
        </w:r>
        <w:proofErr w:type="spellStart"/>
        <w:r>
          <w:rPr>
            <w:rFonts w:ascii="Segoe UI" w:hAnsi="Segoe UI" w:cs="Segoe UI"/>
            <w:color w:val="1F2328"/>
            <w:bdr w:val="none" w:sz="0" w:space="0" w:color="auto" w:frame="1"/>
            <w:shd w:val="clear" w:color="auto" w:fill="FFFFFF"/>
          </w:rPr>
          <w:t>CloudFormation</w:t>
        </w:r>
        <w:proofErr w:type="spellEnd"/>
        <w:r>
          <w:rPr>
            <w:rFonts w:ascii="Segoe UI" w:hAnsi="Segoe UI" w:cs="Segoe UI"/>
            <w:color w:val="1F2328"/>
            <w:bdr w:val="none" w:sz="0" w:space="0" w:color="auto" w:frame="1"/>
            <w:shd w:val="clear" w:color="auto" w:fill="FFFFFF"/>
          </w:rPr>
          <w:t xml:space="preserve"> is a service that allows you to define and provision infrastructure as code, enabling you to create, update, and manage AWS resources in a declarative and automated way.</w:t>
        </w:r>
      </w:ins>
    </w:p>
    <w:p w:rsidR="003E418D" w:rsidRDefault="003E418D" w:rsidP="003E418D">
      <w:pPr>
        <w:pStyle w:val="Heading3"/>
        <w:spacing w:before="360" w:beforeAutospacing="0" w:after="240" w:afterAutospacing="0"/>
        <w:ind w:left="240"/>
        <w:rPr>
          <w:ins w:id="364" w:author="Unknown"/>
          <w:rFonts w:ascii="Segoe UI" w:hAnsi="Segoe UI" w:cs="Segoe UI"/>
          <w:color w:val="1F2328"/>
          <w:sz w:val="30"/>
          <w:szCs w:val="30"/>
          <w:bdr w:val="none" w:sz="0" w:space="0" w:color="auto" w:frame="1"/>
          <w:shd w:val="clear" w:color="auto" w:fill="FFFFFF"/>
        </w:rPr>
      </w:pPr>
      <w:ins w:id="365" w:author="Unknown">
        <w:r>
          <w:rPr>
            <w:rFonts w:ascii="Segoe UI" w:hAnsi="Segoe UI" w:cs="Segoe UI"/>
            <w:color w:val="1F2328"/>
            <w:sz w:val="30"/>
            <w:szCs w:val="30"/>
            <w:bdr w:val="none" w:sz="0" w:space="0" w:color="auto" w:frame="1"/>
            <w:shd w:val="clear" w:color="auto" w:fill="FFFFFF"/>
          </w:rPr>
          <w:t xml:space="preserve">2. What are the benefits of using AWS </w:t>
        </w:r>
        <w:proofErr w:type="spellStart"/>
        <w:r>
          <w:rPr>
            <w:rFonts w:ascii="Segoe UI" w:hAnsi="Segoe UI" w:cs="Segoe UI"/>
            <w:color w:val="1F2328"/>
            <w:sz w:val="30"/>
            <w:szCs w:val="30"/>
            <w:bdr w:val="none" w:sz="0" w:space="0" w:color="auto" w:frame="1"/>
            <w:shd w:val="clear" w:color="auto" w:fill="FFFFFF"/>
          </w:rPr>
          <w:t>CloudFormation</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366" w:author="Unknown"/>
          <w:rFonts w:ascii="Segoe UI" w:hAnsi="Segoe UI" w:cs="Segoe UI"/>
          <w:color w:val="1F2328"/>
          <w:bdr w:val="none" w:sz="0" w:space="0" w:color="auto" w:frame="1"/>
          <w:shd w:val="clear" w:color="auto" w:fill="FFFFFF"/>
        </w:rPr>
      </w:pPr>
      <w:ins w:id="367" w:author="Unknown">
        <w:r>
          <w:rPr>
            <w:rFonts w:ascii="Segoe UI" w:hAnsi="Segoe UI" w:cs="Segoe UI"/>
            <w:color w:val="1F2328"/>
            <w:bdr w:val="none" w:sz="0" w:space="0" w:color="auto" w:frame="1"/>
            <w:shd w:val="clear" w:color="auto" w:fill="FFFFFF"/>
          </w:rPr>
          <w:t xml:space="preserve">Benefits of using AWS </w:t>
        </w:r>
        <w:proofErr w:type="spellStart"/>
        <w:r>
          <w:rPr>
            <w:rFonts w:ascii="Segoe UI" w:hAnsi="Segoe UI" w:cs="Segoe UI"/>
            <w:color w:val="1F2328"/>
            <w:bdr w:val="none" w:sz="0" w:space="0" w:color="auto" w:frame="1"/>
            <w:shd w:val="clear" w:color="auto" w:fill="FFFFFF"/>
          </w:rPr>
          <w:t>CloudFormation</w:t>
        </w:r>
        <w:proofErr w:type="spellEnd"/>
        <w:r>
          <w:rPr>
            <w:rFonts w:ascii="Segoe UI" w:hAnsi="Segoe UI" w:cs="Segoe UI"/>
            <w:color w:val="1F2328"/>
            <w:bdr w:val="none" w:sz="0" w:space="0" w:color="auto" w:frame="1"/>
            <w:shd w:val="clear" w:color="auto" w:fill="FFFFFF"/>
          </w:rPr>
          <w:t xml:space="preserve"> include infrastructure as code, automated resource provisioning, consistent deployments, version control, and support for template reuse.</w:t>
        </w:r>
      </w:ins>
    </w:p>
    <w:p w:rsidR="003E418D" w:rsidRDefault="003E418D" w:rsidP="003E418D">
      <w:pPr>
        <w:pStyle w:val="Heading3"/>
        <w:spacing w:before="360" w:beforeAutospacing="0" w:after="240" w:afterAutospacing="0"/>
        <w:ind w:left="240"/>
        <w:rPr>
          <w:ins w:id="368" w:author="Unknown"/>
          <w:rFonts w:ascii="Segoe UI" w:hAnsi="Segoe UI" w:cs="Segoe UI"/>
          <w:color w:val="1F2328"/>
          <w:sz w:val="30"/>
          <w:szCs w:val="30"/>
          <w:bdr w:val="none" w:sz="0" w:space="0" w:color="auto" w:frame="1"/>
          <w:shd w:val="clear" w:color="auto" w:fill="FFFFFF"/>
        </w:rPr>
      </w:pPr>
      <w:ins w:id="369" w:author="Unknown">
        <w:r>
          <w:rPr>
            <w:rFonts w:ascii="Segoe UI" w:hAnsi="Segoe UI" w:cs="Segoe UI"/>
            <w:color w:val="1F2328"/>
            <w:sz w:val="30"/>
            <w:szCs w:val="30"/>
            <w:bdr w:val="none" w:sz="0" w:space="0" w:color="auto" w:frame="1"/>
            <w:shd w:val="clear" w:color="auto" w:fill="FFFFFF"/>
          </w:rPr>
          <w:t xml:space="preserve">3. What is an AWS </w:t>
        </w:r>
        <w:proofErr w:type="spellStart"/>
        <w:r>
          <w:rPr>
            <w:rFonts w:ascii="Segoe UI" w:hAnsi="Segoe UI" w:cs="Segoe UI"/>
            <w:color w:val="1F2328"/>
            <w:sz w:val="30"/>
            <w:szCs w:val="30"/>
            <w:bdr w:val="none" w:sz="0" w:space="0" w:color="auto" w:frame="1"/>
            <w:shd w:val="clear" w:color="auto" w:fill="FFFFFF"/>
          </w:rPr>
          <w:t>CloudFormation</w:t>
        </w:r>
        <w:proofErr w:type="spellEnd"/>
        <w:r>
          <w:rPr>
            <w:rFonts w:ascii="Segoe UI" w:hAnsi="Segoe UI" w:cs="Segoe UI"/>
            <w:color w:val="1F2328"/>
            <w:sz w:val="30"/>
            <w:szCs w:val="30"/>
            <w:bdr w:val="none" w:sz="0" w:space="0" w:color="auto" w:frame="1"/>
            <w:shd w:val="clear" w:color="auto" w:fill="FFFFFF"/>
          </w:rPr>
          <w:t xml:space="preserve"> template?</w:t>
        </w:r>
      </w:ins>
    </w:p>
    <w:p w:rsidR="003E418D" w:rsidRDefault="003E418D" w:rsidP="003E418D">
      <w:pPr>
        <w:pStyle w:val="rich-diff-level-zero"/>
        <w:spacing w:before="0" w:beforeAutospacing="0" w:after="240" w:afterAutospacing="0"/>
        <w:ind w:left="240"/>
        <w:rPr>
          <w:ins w:id="370" w:author="Unknown"/>
          <w:rFonts w:ascii="Segoe UI" w:hAnsi="Segoe UI" w:cs="Segoe UI"/>
          <w:color w:val="1F2328"/>
          <w:bdr w:val="none" w:sz="0" w:space="0" w:color="auto" w:frame="1"/>
          <w:shd w:val="clear" w:color="auto" w:fill="FFFFFF"/>
        </w:rPr>
      </w:pPr>
      <w:ins w:id="371" w:author="Unknown">
        <w:r>
          <w:rPr>
            <w:rFonts w:ascii="Segoe UI" w:hAnsi="Segoe UI" w:cs="Segoe UI"/>
            <w:color w:val="1F2328"/>
            <w:bdr w:val="none" w:sz="0" w:space="0" w:color="auto" w:frame="1"/>
            <w:shd w:val="clear" w:color="auto" w:fill="FFFFFF"/>
          </w:rPr>
          <w:t xml:space="preserve">An AWS </w:t>
        </w:r>
        <w:proofErr w:type="spellStart"/>
        <w:r>
          <w:rPr>
            <w:rFonts w:ascii="Segoe UI" w:hAnsi="Segoe UI" w:cs="Segoe UI"/>
            <w:color w:val="1F2328"/>
            <w:bdr w:val="none" w:sz="0" w:space="0" w:color="auto" w:frame="1"/>
            <w:shd w:val="clear" w:color="auto" w:fill="FFFFFF"/>
          </w:rPr>
          <w:t>CloudFormation</w:t>
        </w:r>
        <w:proofErr w:type="spellEnd"/>
        <w:r>
          <w:rPr>
            <w:rFonts w:ascii="Segoe UI" w:hAnsi="Segoe UI" w:cs="Segoe UI"/>
            <w:color w:val="1F2328"/>
            <w:bdr w:val="none" w:sz="0" w:space="0" w:color="auto" w:frame="1"/>
            <w:shd w:val="clear" w:color="auto" w:fill="FFFFFF"/>
          </w:rPr>
          <w:t xml:space="preserve"> template is a JSON or YAML file that defines the AWS resources and their configurations needed for a particular stack.</w:t>
        </w:r>
      </w:ins>
    </w:p>
    <w:p w:rsidR="003E418D" w:rsidRDefault="003E418D" w:rsidP="003E418D">
      <w:pPr>
        <w:pStyle w:val="Heading3"/>
        <w:spacing w:before="360" w:beforeAutospacing="0" w:after="240" w:afterAutospacing="0"/>
        <w:ind w:left="240"/>
        <w:rPr>
          <w:ins w:id="372" w:author="Unknown"/>
          <w:rFonts w:ascii="Segoe UI" w:hAnsi="Segoe UI" w:cs="Segoe UI"/>
          <w:color w:val="1F2328"/>
          <w:sz w:val="30"/>
          <w:szCs w:val="30"/>
          <w:bdr w:val="none" w:sz="0" w:space="0" w:color="auto" w:frame="1"/>
          <w:shd w:val="clear" w:color="auto" w:fill="FFFFFF"/>
        </w:rPr>
      </w:pPr>
      <w:ins w:id="373" w:author="Unknown">
        <w:r>
          <w:rPr>
            <w:rFonts w:ascii="Segoe UI" w:hAnsi="Segoe UI" w:cs="Segoe UI"/>
            <w:color w:val="1F2328"/>
            <w:sz w:val="30"/>
            <w:szCs w:val="30"/>
            <w:bdr w:val="none" w:sz="0" w:space="0" w:color="auto" w:frame="1"/>
            <w:shd w:val="clear" w:color="auto" w:fill="FFFFFF"/>
          </w:rPr>
          <w:t xml:space="preserve">4. How does AWS </w:t>
        </w:r>
        <w:proofErr w:type="spellStart"/>
        <w:r>
          <w:rPr>
            <w:rFonts w:ascii="Segoe UI" w:hAnsi="Segoe UI" w:cs="Segoe UI"/>
            <w:color w:val="1F2328"/>
            <w:sz w:val="30"/>
            <w:szCs w:val="30"/>
            <w:bdr w:val="none" w:sz="0" w:space="0" w:color="auto" w:frame="1"/>
            <w:shd w:val="clear" w:color="auto" w:fill="FFFFFF"/>
          </w:rPr>
          <w:t>CloudFormation</w:t>
        </w:r>
        <w:proofErr w:type="spellEnd"/>
        <w:r>
          <w:rPr>
            <w:rFonts w:ascii="Segoe UI" w:hAnsi="Segoe UI" w:cs="Segoe UI"/>
            <w:color w:val="1F2328"/>
            <w:sz w:val="30"/>
            <w:szCs w:val="30"/>
            <w:bdr w:val="none" w:sz="0" w:space="0" w:color="auto" w:frame="1"/>
            <w:shd w:val="clear" w:color="auto" w:fill="FFFFFF"/>
          </w:rPr>
          <w:t xml:space="preserve"> work?</w:t>
        </w:r>
      </w:ins>
    </w:p>
    <w:p w:rsidR="003E418D" w:rsidRDefault="003E418D" w:rsidP="003E418D">
      <w:pPr>
        <w:pStyle w:val="rich-diff-level-zero"/>
        <w:spacing w:before="0" w:beforeAutospacing="0" w:after="240" w:afterAutospacing="0"/>
        <w:ind w:left="240"/>
        <w:rPr>
          <w:ins w:id="374" w:author="Unknown"/>
          <w:rFonts w:ascii="Segoe UI" w:hAnsi="Segoe UI" w:cs="Segoe UI"/>
          <w:color w:val="1F2328"/>
          <w:bdr w:val="none" w:sz="0" w:space="0" w:color="auto" w:frame="1"/>
          <w:shd w:val="clear" w:color="auto" w:fill="FFFFFF"/>
        </w:rPr>
      </w:pPr>
      <w:ins w:id="375" w:author="Unknown">
        <w:r>
          <w:rPr>
            <w:rFonts w:ascii="Segoe UI" w:hAnsi="Segoe UI" w:cs="Segoe UI"/>
            <w:color w:val="1F2328"/>
            <w:bdr w:val="none" w:sz="0" w:space="0" w:color="auto" w:frame="1"/>
            <w:shd w:val="clear" w:color="auto" w:fill="FFFFFF"/>
          </w:rPr>
          <w:t xml:space="preserve">AWS </w:t>
        </w:r>
        <w:proofErr w:type="spellStart"/>
        <w:r>
          <w:rPr>
            <w:rFonts w:ascii="Segoe UI" w:hAnsi="Segoe UI" w:cs="Segoe UI"/>
            <w:color w:val="1F2328"/>
            <w:bdr w:val="none" w:sz="0" w:space="0" w:color="auto" w:frame="1"/>
            <w:shd w:val="clear" w:color="auto" w:fill="FFFFFF"/>
          </w:rPr>
          <w:t>CloudFormation</w:t>
        </w:r>
        <w:proofErr w:type="spellEnd"/>
        <w:r>
          <w:rPr>
            <w:rFonts w:ascii="Segoe UI" w:hAnsi="Segoe UI" w:cs="Segoe UI"/>
            <w:color w:val="1F2328"/>
            <w:bdr w:val="none" w:sz="0" w:space="0" w:color="auto" w:frame="1"/>
            <w:shd w:val="clear" w:color="auto" w:fill="FFFFFF"/>
          </w:rPr>
          <w:t xml:space="preserve"> interprets templates and deploys the specified resources in the order defined, managing the provisioning, updating, and deletion of resources.</w:t>
        </w:r>
      </w:ins>
    </w:p>
    <w:p w:rsidR="003E418D" w:rsidRDefault="003E418D" w:rsidP="003E418D">
      <w:pPr>
        <w:pStyle w:val="Heading3"/>
        <w:spacing w:before="360" w:beforeAutospacing="0" w:after="240" w:afterAutospacing="0"/>
        <w:ind w:left="240"/>
        <w:rPr>
          <w:ins w:id="376" w:author="Unknown"/>
          <w:rFonts w:ascii="Segoe UI" w:hAnsi="Segoe UI" w:cs="Segoe UI"/>
          <w:color w:val="1F2328"/>
          <w:sz w:val="30"/>
          <w:szCs w:val="30"/>
          <w:bdr w:val="none" w:sz="0" w:space="0" w:color="auto" w:frame="1"/>
          <w:shd w:val="clear" w:color="auto" w:fill="FFFFFF"/>
        </w:rPr>
      </w:pPr>
      <w:ins w:id="377" w:author="Unknown">
        <w:r>
          <w:rPr>
            <w:rFonts w:ascii="Segoe UI" w:hAnsi="Segoe UI" w:cs="Segoe UI"/>
            <w:color w:val="1F2328"/>
            <w:sz w:val="30"/>
            <w:szCs w:val="30"/>
            <w:bdr w:val="none" w:sz="0" w:space="0" w:color="auto" w:frame="1"/>
            <w:shd w:val="clear" w:color="auto" w:fill="FFFFFF"/>
          </w:rPr>
          <w:t xml:space="preserve">5. What is a </w:t>
        </w:r>
        <w:proofErr w:type="spellStart"/>
        <w:r>
          <w:rPr>
            <w:rFonts w:ascii="Segoe UI" w:hAnsi="Segoe UI" w:cs="Segoe UI"/>
            <w:color w:val="1F2328"/>
            <w:sz w:val="30"/>
            <w:szCs w:val="30"/>
            <w:bdr w:val="none" w:sz="0" w:space="0" w:color="auto" w:frame="1"/>
            <w:shd w:val="clear" w:color="auto" w:fill="FFFFFF"/>
          </w:rPr>
          <w:t>CloudFormation</w:t>
        </w:r>
        <w:proofErr w:type="spellEnd"/>
        <w:r>
          <w:rPr>
            <w:rFonts w:ascii="Segoe UI" w:hAnsi="Segoe UI" w:cs="Segoe UI"/>
            <w:color w:val="1F2328"/>
            <w:sz w:val="30"/>
            <w:szCs w:val="30"/>
            <w:bdr w:val="none" w:sz="0" w:space="0" w:color="auto" w:frame="1"/>
            <w:shd w:val="clear" w:color="auto" w:fill="FFFFFF"/>
          </w:rPr>
          <w:t xml:space="preserve"> stack?</w:t>
        </w:r>
      </w:ins>
    </w:p>
    <w:p w:rsidR="003E418D" w:rsidRDefault="003E418D" w:rsidP="003E418D">
      <w:pPr>
        <w:pStyle w:val="rich-diff-level-zero"/>
        <w:spacing w:before="0" w:beforeAutospacing="0" w:after="240" w:afterAutospacing="0"/>
        <w:ind w:left="240"/>
        <w:rPr>
          <w:ins w:id="378" w:author="Unknown"/>
          <w:rFonts w:ascii="Segoe UI" w:hAnsi="Segoe UI" w:cs="Segoe UI"/>
          <w:color w:val="1F2328"/>
          <w:bdr w:val="none" w:sz="0" w:space="0" w:color="auto" w:frame="1"/>
          <w:shd w:val="clear" w:color="auto" w:fill="FFFFFF"/>
        </w:rPr>
      </w:pPr>
      <w:ins w:id="379" w:author="Unknown">
        <w:r>
          <w:rPr>
            <w:rFonts w:ascii="Segoe UI" w:hAnsi="Segoe UI" w:cs="Segoe UI"/>
            <w:color w:val="1F2328"/>
            <w:bdr w:val="none" w:sz="0" w:space="0" w:color="auto" w:frame="1"/>
            <w:shd w:val="clear" w:color="auto" w:fill="FFFFFF"/>
          </w:rPr>
          <w:t xml:space="preserve">A </w:t>
        </w:r>
        <w:proofErr w:type="spellStart"/>
        <w:r>
          <w:rPr>
            <w:rFonts w:ascii="Segoe UI" w:hAnsi="Segoe UI" w:cs="Segoe UI"/>
            <w:color w:val="1F2328"/>
            <w:bdr w:val="none" w:sz="0" w:space="0" w:color="auto" w:frame="1"/>
            <w:shd w:val="clear" w:color="auto" w:fill="FFFFFF"/>
          </w:rPr>
          <w:t>CloudFormation</w:t>
        </w:r>
        <w:proofErr w:type="spellEnd"/>
        <w:r>
          <w:rPr>
            <w:rFonts w:ascii="Segoe UI" w:hAnsi="Segoe UI" w:cs="Segoe UI"/>
            <w:color w:val="1F2328"/>
            <w:bdr w:val="none" w:sz="0" w:space="0" w:color="auto" w:frame="1"/>
            <w:shd w:val="clear" w:color="auto" w:fill="FFFFFF"/>
          </w:rPr>
          <w:t xml:space="preserve"> stack is a collection of AWS resources created and managed as a single unit, based on a </w:t>
        </w:r>
        <w:proofErr w:type="spellStart"/>
        <w:r>
          <w:rPr>
            <w:rFonts w:ascii="Segoe UI" w:hAnsi="Segoe UI" w:cs="Segoe UI"/>
            <w:color w:val="1F2328"/>
            <w:bdr w:val="none" w:sz="0" w:space="0" w:color="auto" w:frame="1"/>
            <w:shd w:val="clear" w:color="auto" w:fill="FFFFFF"/>
          </w:rPr>
          <w:t>CloudFormation</w:t>
        </w:r>
        <w:proofErr w:type="spellEnd"/>
        <w:r>
          <w:rPr>
            <w:rFonts w:ascii="Segoe UI" w:hAnsi="Segoe UI" w:cs="Segoe UI"/>
            <w:color w:val="1F2328"/>
            <w:bdr w:val="none" w:sz="0" w:space="0" w:color="auto" w:frame="1"/>
            <w:shd w:val="clear" w:color="auto" w:fill="FFFFFF"/>
          </w:rPr>
          <w:t xml:space="preserve"> template.</w:t>
        </w:r>
      </w:ins>
    </w:p>
    <w:p w:rsidR="003E418D" w:rsidRDefault="003E418D" w:rsidP="003E418D">
      <w:pPr>
        <w:pStyle w:val="Heading3"/>
        <w:spacing w:before="360" w:beforeAutospacing="0" w:after="240" w:afterAutospacing="0"/>
        <w:ind w:left="240"/>
        <w:rPr>
          <w:ins w:id="380" w:author="Unknown"/>
          <w:rFonts w:ascii="Segoe UI" w:hAnsi="Segoe UI" w:cs="Segoe UI"/>
          <w:color w:val="1F2328"/>
          <w:sz w:val="30"/>
          <w:szCs w:val="30"/>
          <w:bdr w:val="none" w:sz="0" w:space="0" w:color="auto" w:frame="1"/>
          <w:shd w:val="clear" w:color="auto" w:fill="FFFFFF"/>
        </w:rPr>
      </w:pPr>
      <w:ins w:id="381" w:author="Unknown">
        <w:r>
          <w:rPr>
            <w:rFonts w:ascii="Segoe UI" w:hAnsi="Segoe UI" w:cs="Segoe UI"/>
            <w:color w:val="1F2328"/>
            <w:sz w:val="30"/>
            <w:szCs w:val="30"/>
            <w:bdr w:val="none" w:sz="0" w:space="0" w:color="auto" w:frame="1"/>
            <w:shd w:val="clear" w:color="auto" w:fill="FFFFFF"/>
          </w:rPr>
          <w:t xml:space="preserve">6. What is the difference between AWS </w:t>
        </w:r>
        <w:proofErr w:type="spellStart"/>
        <w:r>
          <w:rPr>
            <w:rFonts w:ascii="Segoe UI" w:hAnsi="Segoe UI" w:cs="Segoe UI"/>
            <w:color w:val="1F2328"/>
            <w:sz w:val="30"/>
            <w:szCs w:val="30"/>
            <w:bdr w:val="none" w:sz="0" w:space="0" w:color="auto" w:frame="1"/>
            <w:shd w:val="clear" w:color="auto" w:fill="FFFFFF"/>
          </w:rPr>
          <w:t>CloudFormation</w:t>
        </w:r>
        <w:proofErr w:type="spellEnd"/>
        <w:r>
          <w:rPr>
            <w:rFonts w:ascii="Segoe UI" w:hAnsi="Segoe UI" w:cs="Segoe UI"/>
            <w:color w:val="1F2328"/>
            <w:sz w:val="30"/>
            <w:szCs w:val="30"/>
            <w:bdr w:val="none" w:sz="0" w:space="0" w:color="auto" w:frame="1"/>
            <w:shd w:val="clear" w:color="auto" w:fill="FFFFFF"/>
          </w:rPr>
          <w:t xml:space="preserve"> and AWS Elastic Beanstalk?</w:t>
        </w:r>
      </w:ins>
    </w:p>
    <w:p w:rsidR="003E418D" w:rsidRDefault="003E418D" w:rsidP="003E418D">
      <w:pPr>
        <w:pStyle w:val="rich-diff-level-zero"/>
        <w:spacing w:before="0" w:beforeAutospacing="0" w:after="240" w:afterAutospacing="0"/>
        <w:ind w:left="240"/>
        <w:rPr>
          <w:ins w:id="382" w:author="Unknown"/>
          <w:rFonts w:ascii="Segoe UI" w:hAnsi="Segoe UI" w:cs="Segoe UI"/>
          <w:color w:val="1F2328"/>
          <w:bdr w:val="none" w:sz="0" w:space="0" w:color="auto" w:frame="1"/>
          <w:shd w:val="clear" w:color="auto" w:fill="FFFFFF"/>
        </w:rPr>
      </w:pPr>
      <w:ins w:id="383" w:author="Unknown">
        <w:r>
          <w:rPr>
            <w:rFonts w:ascii="Segoe UI" w:hAnsi="Segoe UI" w:cs="Segoe UI"/>
            <w:color w:val="1F2328"/>
            <w:bdr w:val="none" w:sz="0" w:space="0" w:color="auto" w:frame="1"/>
            <w:shd w:val="clear" w:color="auto" w:fill="FFFFFF"/>
          </w:rPr>
          <w:t xml:space="preserve">AWS </w:t>
        </w:r>
        <w:proofErr w:type="spellStart"/>
        <w:r>
          <w:rPr>
            <w:rFonts w:ascii="Segoe UI" w:hAnsi="Segoe UI" w:cs="Segoe UI"/>
            <w:color w:val="1F2328"/>
            <w:bdr w:val="none" w:sz="0" w:space="0" w:color="auto" w:frame="1"/>
            <w:shd w:val="clear" w:color="auto" w:fill="FFFFFF"/>
          </w:rPr>
          <w:t>CloudFormation</w:t>
        </w:r>
        <w:proofErr w:type="spellEnd"/>
        <w:r>
          <w:rPr>
            <w:rFonts w:ascii="Segoe UI" w:hAnsi="Segoe UI" w:cs="Segoe UI"/>
            <w:color w:val="1F2328"/>
            <w:bdr w:val="none" w:sz="0" w:space="0" w:color="auto" w:frame="1"/>
            <w:shd w:val="clear" w:color="auto" w:fill="FFFFFF"/>
          </w:rPr>
          <w:t xml:space="preserve"> provides infrastructure as code and lets you define and manage resources at a lower level, while AWS Elastic Beanstalk is a platform-as-a-service (PaaS) that abstracts the deployment of applications.</w:t>
        </w:r>
      </w:ins>
    </w:p>
    <w:p w:rsidR="003E418D" w:rsidRDefault="003E418D" w:rsidP="003E418D">
      <w:pPr>
        <w:pStyle w:val="Heading3"/>
        <w:spacing w:before="360" w:beforeAutospacing="0" w:after="240" w:afterAutospacing="0"/>
        <w:ind w:left="240"/>
        <w:rPr>
          <w:ins w:id="384" w:author="Unknown"/>
          <w:rFonts w:ascii="Segoe UI" w:hAnsi="Segoe UI" w:cs="Segoe UI"/>
          <w:color w:val="1F2328"/>
          <w:sz w:val="30"/>
          <w:szCs w:val="30"/>
          <w:bdr w:val="none" w:sz="0" w:space="0" w:color="auto" w:frame="1"/>
          <w:shd w:val="clear" w:color="auto" w:fill="FFFFFF"/>
        </w:rPr>
      </w:pPr>
      <w:ins w:id="385" w:author="Unknown">
        <w:r>
          <w:rPr>
            <w:rFonts w:ascii="Segoe UI" w:hAnsi="Segoe UI" w:cs="Segoe UI"/>
            <w:color w:val="1F2328"/>
            <w:sz w:val="30"/>
            <w:szCs w:val="30"/>
            <w:bdr w:val="none" w:sz="0" w:space="0" w:color="auto" w:frame="1"/>
            <w:shd w:val="clear" w:color="auto" w:fill="FFFFFF"/>
          </w:rPr>
          <w:t xml:space="preserve">7. What is the purpose of a </w:t>
        </w:r>
        <w:proofErr w:type="spellStart"/>
        <w:r>
          <w:rPr>
            <w:rFonts w:ascii="Segoe UI" w:hAnsi="Segoe UI" w:cs="Segoe UI"/>
            <w:color w:val="1F2328"/>
            <w:sz w:val="30"/>
            <w:szCs w:val="30"/>
            <w:bdr w:val="none" w:sz="0" w:space="0" w:color="auto" w:frame="1"/>
            <w:shd w:val="clear" w:color="auto" w:fill="FFFFFF"/>
          </w:rPr>
          <w:t>CloudFormation</w:t>
        </w:r>
        <w:proofErr w:type="spellEnd"/>
        <w:r>
          <w:rPr>
            <w:rFonts w:ascii="Segoe UI" w:hAnsi="Segoe UI" w:cs="Segoe UI"/>
            <w:color w:val="1F2328"/>
            <w:sz w:val="30"/>
            <w:szCs w:val="30"/>
            <w:bdr w:val="none" w:sz="0" w:space="0" w:color="auto" w:frame="1"/>
            <w:shd w:val="clear" w:color="auto" w:fill="FFFFFF"/>
          </w:rPr>
          <w:t xml:space="preserve"> change set?</w:t>
        </w:r>
      </w:ins>
    </w:p>
    <w:p w:rsidR="003E418D" w:rsidRDefault="003E418D" w:rsidP="003E418D">
      <w:pPr>
        <w:pStyle w:val="rich-diff-level-zero"/>
        <w:spacing w:before="0" w:beforeAutospacing="0" w:after="240" w:afterAutospacing="0"/>
        <w:ind w:left="240"/>
        <w:rPr>
          <w:ins w:id="386" w:author="Unknown"/>
          <w:rFonts w:ascii="Segoe UI" w:hAnsi="Segoe UI" w:cs="Segoe UI"/>
          <w:color w:val="1F2328"/>
          <w:bdr w:val="none" w:sz="0" w:space="0" w:color="auto" w:frame="1"/>
          <w:shd w:val="clear" w:color="auto" w:fill="FFFFFF"/>
        </w:rPr>
      </w:pPr>
      <w:ins w:id="387" w:author="Unknown">
        <w:r>
          <w:rPr>
            <w:rFonts w:ascii="Segoe UI" w:hAnsi="Segoe UI" w:cs="Segoe UI"/>
            <w:color w:val="1F2328"/>
            <w:bdr w:val="none" w:sz="0" w:space="0" w:color="auto" w:frame="1"/>
            <w:shd w:val="clear" w:color="auto" w:fill="FFFFFF"/>
          </w:rPr>
          <w:lastRenderedPageBreak/>
          <w:t xml:space="preserve">A </w:t>
        </w:r>
        <w:proofErr w:type="spellStart"/>
        <w:r>
          <w:rPr>
            <w:rFonts w:ascii="Segoe UI" w:hAnsi="Segoe UI" w:cs="Segoe UI"/>
            <w:color w:val="1F2328"/>
            <w:bdr w:val="none" w:sz="0" w:space="0" w:color="auto" w:frame="1"/>
            <w:shd w:val="clear" w:color="auto" w:fill="FFFFFF"/>
          </w:rPr>
          <w:t>CloudFormation</w:t>
        </w:r>
        <w:proofErr w:type="spellEnd"/>
        <w:r>
          <w:rPr>
            <w:rFonts w:ascii="Segoe UI" w:hAnsi="Segoe UI" w:cs="Segoe UI"/>
            <w:color w:val="1F2328"/>
            <w:bdr w:val="none" w:sz="0" w:space="0" w:color="auto" w:frame="1"/>
            <w:shd w:val="clear" w:color="auto" w:fill="FFFFFF"/>
          </w:rPr>
          <w:t xml:space="preserve"> change set allows you to preview the changes that will be made to a stack before applying those changes, helping to ensure that updates </w:t>
        </w:r>
        <w:proofErr w:type="gramStart"/>
        <w:r>
          <w:rPr>
            <w:rFonts w:ascii="Segoe UI" w:hAnsi="Segoe UI" w:cs="Segoe UI"/>
            <w:color w:val="1F2328"/>
            <w:bdr w:val="none" w:sz="0" w:space="0" w:color="auto" w:frame="1"/>
            <w:shd w:val="clear" w:color="auto" w:fill="FFFFFF"/>
          </w:rPr>
          <w:t>won't</w:t>
        </w:r>
        <w:proofErr w:type="gramEnd"/>
        <w:r>
          <w:rPr>
            <w:rFonts w:ascii="Segoe UI" w:hAnsi="Segoe UI" w:cs="Segoe UI"/>
            <w:color w:val="1F2328"/>
            <w:bdr w:val="none" w:sz="0" w:space="0" w:color="auto" w:frame="1"/>
            <w:shd w:val="clear" w:color="auto" w:fill="FFFFFF"/>
          </w:rPr>
          <w:t xml:space="preserve"> cause unintended consequences.</w:t>
        </w:r>
      </w:ins>
    </w:p>
    <w:p w:rsidR="003E418D" w:rsidRDefault="003E418D" w:rsidP="003E418D">
      <w:pPr>
        <w:pStyle w:val="Heading3"/>
        <w:spacing w:before="360" w:beforeAutospacing="0" w:after="240" w:afterAutospacing="0"/>
        <w:ind w:left="240"/>
        <w:rPr>
          <w:ins w:id="388" w:author="Unknown"/>
          <w:rFonts w:ascii="Segoe UI" w:hAnsi="Segoe UI" w:cs="Segoe UI"/>
          <w:color w:val="1F2328"/>
          <w:sz w:val="30"/>
          <w:szCs w:val="30"/>
          <w:bdr w:val="none" w:sz="0" w:space="0" w:color="auto" w:frame="1"/>
          <w:shd w:val="clear" w:color="auto" w:fill="FFFFFF"/>
        </w:rPr>
      </w:pPr>
      <w:ins w:id="389" w:author="Unknown">
        <w:r>
          <w:rPr>
            <w:rFonts w:ascii="Segoe UI" w:hAnsi="Segoe UI" w:cs="Segoe UI"/>
            <w:color w:val="1F2328"/>
            <w:sz w:val="30"/>
            <w:szCs w:val="30"/>
            <w:bdr w:val="none" w:sz="0" w:space="0" w:color="auto" w:frame="1"/>
            <w:shd w:val="clear" w:color="auto" w:fill="FFFFFF"/>
          </w:rPr>
          <w:t xml:space="preserve">8. How can you create an AWS </w:t>
        </w:r>
        <w:proofErr w:type="spellStart"/>
        <w:r>
          <w:rPr>
            <w:rFonts w:ascii="Segoe UI" w:hAnsi="Segoe UI" w:cs="Segoe UI"/>
            <w:color w:val="1F2328"/>
            <w:sz w:val="30"/>
            <w:szCs w:val="30"/>
            <w:bdr w:val="none" w:sz="0" w:space="0" w:color="auto" w:frame="1"/>
            <w:shd w:val="clear" w:color="auto" w:fill="FFFFFF"/>
          </w:rPr>
          <w:t>CloudFormation</w:t>
        </w:r>
        <w:proofErr w:type="spellEnd"/>
        <w:r>
          <w:rPr>
            <w:rFonts w:ascii="Segoe UI" w:hAnsi="Segoe UI" w:cs="Segoe UI"/>
            <w:color w:val="1F2328"/>
            <w:sz w:val="30"/>
            <w:szCs w:val="30"/>
            <w:bdr w:val="none" w:sz="0" w:space="0" w:color="auto" w:frame="1"/>
            <w:shd w:val="clear" w:color="auto" w:fill="FFFFFF"/>
          </w:rPr>
          <w:t xml:space="preserve"> stack?</w:t>
        </w:r>
      </w:ins>
    </w:p>
    <w:p w:rsidR="003E418D" w:rsidRDefault="003E418D" w:rsidP="003E418D">
      <w:pPr>
        <w:pStyle w:val="rich-diff-level-zero"/>
        <w:spacing w:before="0" w:beforeAutospacing="0" w:after="240" w:afterAutospacing="0"/>
        <w:ind w:left="240"/>
        <w:rPr>
          <w:ins w:id="390" w:author="Unknown"/>
          <w:rFonts w:ascii="Segoe UI" w:hAnsi="Segoe UI" w:cs="Segoe UI"/>
          <w:color w:val="1F2328"/>
          <w:bdr w:val="none" w:sz="0" w:space="0" w:color="auto" w:frame="1"/>
          <w:shd w:val="clear" w:color="auto" w:fill="FFFFFF"/>
        </w:rPr>
      </w:pPr>
      <w:ins w:id="391" w:author="Unknown">
        <w:r>
          <w:rPr>
            <w:rFonts w:ascii="Segoe UI" w:hAnsi="Segoe UI" w:cs="Segoe UI"/>
            <w:color w:val="1F2328"/>
            <w:bdr w:val="none" w:sz="0" w:space="0" w:color="auto" w:frame="1"/>
            <w:shd w:val="clear" w:color="auto" w:fill="FFFFFF"/>
          </w:rPr>
          <w:t xml:space="preserve">You can create a </w:t>
        </w:r>
        <w:proofErr w:type="spellStart"/>
        <w:r>
          <w:rPr>
            <w:rFonts w:ascii="Segoe UI" w:hAnsi="Segoe UI" w:cs="Segoe UI"/>
            <w:color w:val="1F2328"/>
            <w:bdr w:val="none" w:sz="0" w:space="0" w:color="auto" w:frame="1"/>
            <w:shd w:val="clear" w:color="auto" w:fill="FFFFFF"/>
          </w:rPr>
          <w:t>CloudFormation</w:t>
        </w:r>
        <w:proofErr w:type="spellEnd"/>
        <w:r>
          <w:rPr>
            <w:rFonts w:ascii="Segoe UI" w:hAnsi="Segoe UI" w:cs="Segoe UI"/>
            <w:color w:val="1F2328"/>
            <w:bdr w:val="none" w:sz="0" w:space="0" w:color="auto" w:frame="1"/>
            <w:shd w:val="clear" w:color="auto" w:fill="FFFFFF"/>
          </w:rPr>
          <w:t xml:space="preserve"> stack using the AWS Management Console, AWS CLI, or AWS SDKs. You provide a template, choose a stack name, and specify any parameters.</w:t>
        </w:r>
      </w:ins>
    </w:p>
    <w:p w:rsidR="003E418D" w:rsidRDefault="003E418D" w:rsidP="003E418D">
      <w:pPr>
        <w:pStyle w:val="Heading3"/>
        <w:spacing w:before="360" w:beforeAutospacing="0" w:after="240" w:afterAutospacing="0"/>
        <w:ind w:left="240"/>
        <w:rPr>
          <w:ins w:id="392" w:author="Unknown"/>
          <w:rFonts w:ascii="Segoe UI" w:hAnsi="Segoe UI" w:cs="Segoe UI"/>
          <w:color w:val="1F2328"/>
          <w:sz w:val="30"/>
          <w:szCs w:val="30"/>
          <w:bdr w:val="none" w:sz="0" w:space="0" w:color="auto" w:frame="1"/>
          <w:shd w:val="clear" w:color="auto" w:fill="FFFFFF"/>
        </w:rPr>
      </w:pPr>
      <w:ins w:id="393" w:author="Unknown">
        <w:r>
          <w:rPr>
            <w:rFonts w:ascii="Segoe UI" w:hAnsi="Segoe UI" w:cs="Segoe UI"/>
            <w:color w:val="1F2328"/>
            <w:sz w:val="30"/>
            <w:szCs w:val="30"/>
            <w:bdr w:val="none" w:sz="0" w:space="0" w:color="auto" w:frame="1"/>
            <w:shd w:val="clear" w:color="auto" w:fill="FFFFFF"/>
          </w:rPr>
          <w:t xml:space="preserve">9. How can you update an existing AWS </w:t>
        </w:r>
        <w:proofErr w:type="spellStart"/>
        <w:r>
          <w:rPr>
            <w:rFonts w:ascii="Segoe UI" w:hAnsi="Segoe UI" w:cs="Segoe UI"/>
            <w:color w:val="1F2328"/>
            <w:sz w:val="30"/>
            <w:szCs w:val="30"/>
            <w:bdr w:val="none" w:sz="0" w:space="0" w:color="auto" w:frame="1"/>
            <w:shd w:val="clear" w:color="auto" w:fill="FFFFFF"/>
          </w:rPr>
          <w:t>CloudFormation</w:t>
        </w:r>
        <w:proofErr w:type="spellEnd"/>
        <w:r>
          <w:rPr>
            <w:rFonts w:ascii="Segoe UI" w:hAnsi="Segoe UI" w:cs="Segoe UI"/>
            <w:color w:val="1F2328"/>
            <w:sz w:val="30"/>
            <w:szCs w:val="30"/>
            <w:bdr w:val="none" w:sz="0" w:space="0" w:color="auto" w:frame="1"/>
            <w:shd w:val="clear" w:color="auto" w:fill="FFFFFF"/>
          </w:rPr>
          <w:t xml:space="preserve"> stack?</w:t>
        </w:r>
      </w:ins>
    </w:p>
    <w:p w:rsidR="003E418D" w:rsidRDefault="003E418D" w:rsidP="003E418D">
      <w:pPr>
        <w:pStyle w:val="rich-diff-level-zero"/>
        <w:spacing w:before="0" w:beforeAutospacing="0" w:after="240" w:afterAutospacing="0"/>
        <w:ind w:left="240"/>
        <w:rPr>
          <w:ins w:id="394" w:author="Unknown"/>
          <w:rFonts w:ascii="Segoe UI" w:hAnsi="Segoe UI" w:cs="Segoe UI"/>
          <w:color w:val="1F2328"/>
          <w:bdr w:val="none" w:sz="0" w:space="0" w:color="auto" w:frame="1"/>
          <w:shd w:val="clear" w:color="auto" w:fill="FFFFFF"/>
        </w:rPr>
      </w:pPr>
      <w:ins w:id="395" w:author="Unknown">
        <w:r>
          <w:rPr>
            <w:rFonts w:ascii="Segoe UI" w:hAnsi="Segoe UI" w:cs="Segoe UI"/>
            <w:color w:val="1F2328"/>
            <w:bdr w:val="none" w:sz="0" w:space="0" w:color="auto" w:frame="1"/>
            <w:shd w:val="clear" w:color="auto" w:fill="FFFFFF"/>
          </w:rPr>
          <w:t xml:space="preserve">You can update a </w:t>
        </w:r>
        <w:proofErr w:type="spellStart"/>
        <w:r>
          <w:rPr>
            <w:rFonts w:ascii="Segoe UI" w:hAnsi="Segoe UI" w:cs="Segoe UI"/>
            <w:color w:val="1F2328"/>
            <w:bdr w:val="none" w:sz="0" w:space="0" w:color="auto" w:frame="1"/>
            <w:shd w:val="clear" w:color="auto" w:fill="FFFFFF"/>
          </w:rPr>
          <w:t>CloudFormation</w:t>
        </w:r>
        <w:proofErr w:type="spellEnd"/>
        <w:r>
          <w:rPr>
            <w:rFonts w:ascii="Segoe UI" w:hAnsi="Segoe UI" w:cs="Segoe UI"/>
            <w:color w:val="1F2328"/>
            <w:bdr w:val="none" w:sz="0" w:space="0" w:color="auto" w:frame="1"/>
            <w:shd w:val="clear" w:color="auto" w:fill="FFFFFF"/>
          </w:rPr>
          <w:t xml:space="preserve"> stack by making changes to the template or stack parameters and then using the AWS Management Console, AWS CLI, or SDKs to initiate an update.</w:t>
        </w:r>
      </w:ins>
    </w:p>
    <w:p w:rsidR="003E418D" w:rsidRDefault="003E418D" w:rsidP="003E418D">
      <w:pPr>
        <w:pStyle w:val="Heading3"/>
        <w:spacing w:before="360" w:beforeAutospacing="0" w:after="240" w:afterAutospacing="0"/>
        <w:ind w:left="240"/>
        <w:rPr>
          <w:ins w:id="396" w:author="Unknown"/>
          <w:rFonts w:ascii="Segoe UI" w:hAnsi="Segoe UI" w:cs="Segoe UI"/>
          <w:color w:val="1F2328"/>
          <w:sz w:val="30"/>
          <w:szCs w:val="30"/>
          <w:bdr w:val="none" w:sz="0" w:space="0" w:color="auto" w:frame="1"/>
          <w:shd w:val="clear" w:color="auto" w:fill="FFFFFF"/>
        </w:rPr>
      </w:pPr>
      <w:ins w:id="397" w:author="Unknown">
        <w:r>
          <w:rPr>
            <w:rFonts w:ascii="Segoe UI" w:hAnsi="Segoe UI" w:cs="Segoe UI"/>
            <w:color w:val="1F2328"/>
            <w:sz w:val="30"/>
            <w:szCs w:val="30"/>
            <w:bdr w:val="none" w:sz="0" w:space="0" w:color="auto" w:frame="1"/>
            <w:shd w:val="clear" w:color="auto" w:fill="FFFFFF"/>
          </w:rPr>
          <w:t xml:space="preserve">10. What is the </w:t>
        </w:r>
        <w:proofErr w:type="spellStart"/>
        <w:r>
          <w:rPr>
            <w:rFonts w:ascii="Segoe UI" w:hAnsi="Segoe UI" w:cs="Segoe UI"/>
            <w:color w:val="1F2328"/>
            <w:sz w:val="30"/>
            <w:szCs w:val="30"/>
            <w:bdr w:val="none" w:sz="0" w:space="0" w:color="auto" w:frame="1"/>
            <w:shd w:val="clear" w:color="auto" w:fill="FFFFFF"/>
          </w:rPr>
          <w:t>CloudFormation</w:t>
        </w:r>
        <w:proofErr w:type="spellEnd"/>
        <w:r>
          <w:rPr>
            <w:rFonts w:ascii="Segoe UI" w:hAnsi="Segoe UI" w:cs="Segoe UI"/>
            <w:color w:val="1F2328"/>
            <w:sz w:val="30"/>
            <w:szCs w:val="30"/>
            <w:bdr w:val="none" w:sz="0" w:space="0" w:color="auto" w:frame="1"/>
            <w:shd w:val="clear" w:color="auto" w:fill="FFFFFF"/>
          </w:rPr>
          <w:t xml:space="preserve"> rollback feature?</w:t>
        </w:r>
      </w:ins>
    </w:p>
    <w:p w:rsidR="003E418D" w:rsidRDefault="003E418D" w:rsidP="003E418D">
      <w:pPr>
        <w:pStyle w:val="rich-diff-level-zero"/>
        <w:spacing w:before="0" w:beforeAutospacing="0" w:after="240" w:afterAutospacing="0"/>
        <w:ind w:left="240"/>
        <w:rPr>
          <w:ins w:id="398" w:author="Unknown"/>
          <w:rFonts w:ascii="Segoe UI" w:hAnsi="Segoe UI" w:cs="Segoe UI"/>
          <w:color w:val="1F2328"/>
          <w:bdr w:val="none" w:sz="0" w:space="0" w:color="auto" w:frame="1"/>
          <w:shd w:val="clear" w:color="auto" w:fill="FFFFFF"/>
        </w:rPr>
      </w:pPr>
      <w:ins w:id="399" w:author="Unknown">
        <w:r>
          <w:rPr>
            <w:rFonts w:ascii="Segoe UI" w:hAnsi="Segoe UI" w:cs="Segoe UI"/>
            <w:color w:val="1F2328"/>
            <w:bdr w:val="none" w:sz="0" w:space="0" w:color="auto" w:frame="1"/>
            <w:shd w:val="clear" w:color="auto" w:fill="FFFFFF"/>
          </w:rPr>
          <w:t xml:space="preserve">The </w:t>
        </w:r>
        <w:proofErr w:type="spellStart"/>
        <w:r>
          <w:rPr>
            <w:rFonts w:ascii="Segoe UI" w:hAnsi="Segoe UI" w:cs="Segoe UI"/>
            <w:color w:val="1F2328"/>
            <w:bdr w:val="none" w:sz="0" w:space="0" w:color="auto" w:frame="1"/>
            <w:shd w:val="clear" w:color="auto" w:fill="FFFFFF"/>
          </w:rPr>
          <w:t>CloudFormation</w:t>
        </w:r>
        <w:proofErr w:type="spellEnd"/>
        <w:r>
          <w:rPr>
            <w:rFonts w:ascii="Segoe UI" w:hAnsi="Segoe UI" w:cs="Segoe UI"/>
            <w:color w:val="1F2328"/>
            <w:bdr w:val="none" w:sz="0" w:space="0" w:color="auto" w:frame="1"/>
            <w:shd w:val="clear" w:color="auto" w:fill="FFFFFF"/>
          </w:rPr>
          <w:t xml:space="preserve"> rollback feature automatically reverts changes to a stack if an update fails, helping to ensure that your infrastructure remains consistent.</w:t>
        </w:r>
      </w:ins>
    </w:p>
    <w:p w:rsidR="003E418D" w:rsidRDefault="003E418D" w:rsidP="003E418D">
      <w:pPr>
        <w:pStyle w:val="Heading3"/>
        <w:spacing w:before="360" w:beforeAutospacing="0" w:after="240" w:afterAutospacing="0"/>
        <w:ind w:left="240"/>
        <w:rPr>
          <w:ins w:id="400" w:author="Unknown"/>
          <w:rFonts w:ascii="Segoe UI" w:hAnsi="Segoe UI" w:cs="Segoe UI"/>
          <w:color w:val="1F2328"/>
          <w:sz w:val="30"/>
          <w:szCs w:val="30"/>
          <w:bdr w:val="none" w:sz="0" w:space="0" w:color="auto" w:frame="1"/>
          <w:shd w:val="clear" w:color="auto" w:fill="FFFFFF"/>
        </w:rPr>
      </w:pPr>
      <w:ins w:id="401" w:author="Unknown">
        <w:r>
          <w:rPr>
            <w:rFonts w:ascii="Segoe UI" w:hAnsi="Segoe UI" w:cs="Segoe UI"/>
            <w:color w:val="1F2328"/>
            <w:sz w:val="30"/>
            <w:szCs w:val="30"/>
            <w:bdr w:val="none" w:sz="0" w:space="0" w:color="auto" w:frame="1"/>
            <w:shd w:val="clear" w:color="auto" w:fill="FFFFFF"/>
          </w:rPr>
          <w:t xml:space="preserve">11. How does AWS </w:t>
        </w:r>
        <w:proofErr w:type="spellStart"/>
        <w:r>
          <w:rPr>
            <w:rFonts w:ascii="Segoe UI" w:hAnsi="Segoe UI" w:cs="Segoe UI"/>
            <w:color w:val="1F2328"/>
            <w:sz w:val="30"/>
            <w:szCs w:val="30"/>
            <w:bdr w:val="none" w:sz="0" w:space="0" w:color="auto" w:frame="1"/>
            <w:shd w:val="clear" w:color="auto" w:fill="FFFFFF"/>
          </w:rPr>
          <w:t>CloudFormation</w:t>
        </w:r>
        <w:proofErr w:type="spellEnd"/>
        <w:r>
          <w:rPr>
            <w:rFonts w:ascii="Segoe UI" w:hAnsi="Segoe UI" w:cs="Segoe UI"/>
            <w:color w:val="1F2328"/>
            <w:sz w:val="30"/>
            <w:szCs w:val="30"/>
            <w:bdr w:val="none" w:sz="0" w:space="0" w:color="auto" w:frame="1"/>
            <w:shd w:val="clear" w:color="auto" w:fill="FFFFFF"/>
          </w:rPr>
          <w:t xml:space="preserve"> handle dependencies between resources?</w:t>
        </w:r>
      </w:ins>
    </w:p>
    <w:p w:rsidR="003E418D" w:rsidRDefault="003E418D" w:rsidP="003E418D">
      <w:pPr>
        <w:pStyle w:val="rich-diff-level-zero"/>
        <w:spacing w:before="0" w:beforeAutospacing="0" w:after="240" w:afterAutospacing="0"/>
        <w:ind w:left="240"/>
        <w:rPr>
          <w:ins w:id="402" w:author="Unknown"/>
          <w:rFonts w:ascii="Segoe UI" w:hAnsi="Segoe UI" w:cs="Segoe UI"/>
          <w:color w:val="1F2328"/>
          <w:bdr w:val="none" w:sz="0" w:space="0" w:color="auto" w:frame="1"/>
          <w:shd w:val="clear" w:color="auto" w:fill="FFFFFF"/>
        </w:rPr>
      </w:pPr>
      <w:proofErr w:type="spellStart"/>
      <w:ins w:id="403" w:author="Unknown">
        <w:r>
          <w:rPr>
            <w:rFonts w:ascii="Segoe UI" w:hAnsi="Segoe UI" w:cs="Segoe UI"/>
            <w:color w:val="1F2328"/>
            <w:bdr w:val="none" w:sz="0" w:space="0" w:color="auto" w:frame="1"/>
            <w:shd w:val="clear" w:color="auto" w:fill="FFFFFF"/>
          </w:rPr>
          <w:t>CloudFormation</w:t>
        </w:r>
        <w:proofErr w:type="spellEnd"/>
        <w:r>
          <w:rPr>
            <w:rFonts w:ascii="Segoe UI" w:hAnsi="Segoe UI" w:cs="Segoe UI"/>
            <w:color w:val="1F2328"/>
            <w:bdr w:val="none" w:sz="0" w:space="0" w:color="auto" w:frame="1"/>
            <w:shd w:val="clear" w:color="auto" w:fill="FFFFFF"/>
          </w:rPr>
          <w:t xml:space="preserve"> handles dependencies by automatically determining the order in which resources need to be </w:t>
        </w:r>
        <w:proofErr w:type="gramStart"/>
        <w:r>
          <w:rPr>
            <w:rFonts w:ascii="Segoe UI" w:hAnsi="Segoe UI" w:cs="Segoe UI"/>
            <w:color w:val="1F2328"/>
            <w:bdr w:val="none" w:sz="0" w:space="0" w:color="auto" w:frame="1"/>
            <w:shd w:val="clear" w:color="auto" w:fill="FFFFFF"/>
          </w:rPr>
          <w:t>created</w:t>
        </w:r>
        <w:proofErr w:type="gramEnd"/>
        <w:r>
          <w:rPr>
            <w:rFonts w:ascii="Segoe UI" w:hAnsi="Segoe UI" w:cs="Segoe UI"/>
            <w:color w:val="1F2328"/>
            <w:bdr w:val="none" w:sz="0" w:space="0" w:color="auto" w:frame="1"/>
            <w:shd w:val="clear" w:color="auto" w:fill="FFFFFF"/>
          </w:rPr>
          <w:t xml:space="preserve"> or updated to maintain consistent state.</w:t>
        </w:r>
      </w:ins>
    </w:p>
    <w:p w:rsidR="003E418D" w:rsidRDefault="003E418D" w:rsidP="003E418D">
      <w:pPr>
        <w:pStyle w:val="Heading3"/>
        <w:spacing w:before="360" w:beforeAutospacing="0" w:after="240" w:afterAutospacing="0"/>
        <w:ind w:left="240"/>
        <w:rPr>
          <w:ins w:id="404" w:author="Unknown"/>
          <w:rFonts w:ascii="Segoe UI" w:hAnsi="Segoe UI" w:cs="Segoe UI"/>
          <w:color w:val="1F2328"/>
          <w:sz w:val="30"/>
          <w:szCs w:val="30"/>
          <w:bdr w:val="none" w:sz="0" w:space="0" w:color="auto" w:frame="1"/>
          <w:shd w:val="clear" w:color="auto" w:fill="FFFFFF"/>
        </w:rPr>
      </w:pPr>
      <w:ins w:id="405" w:author="Unknown">
        <w:r>
          <w:rPr>
            <w:rFonts w:ascii="Segoe UI" w:hAnsi="Segoe UI" w:cs="Segoe UI"/>
            <w:color w:val="1F2328"/>
            <w:sz w:val="30"/>
            <w:szCs w:val="30"/>
            <w:bdr w:val="none" w:sz="0" w:space="0" w:color="auto" w:frame="1"/>
            <w:shd w:val="clear" w:color="auto" w:fill="FFFFFF"/>
          </w:rPr>
          <w:t xml:space="preserve">12. What are </w:t>
        </w:r>
        <w:proofErr w:type="spellStart"/>
        <w:r>
          <w:rPr>
            <w:rFonts w:ascii="Segoe UI" w:hAnsi="Segoe UI" w:cs="Segoe UI"/>
            <w:color w:val="1F2328"/>
            <w:sz w:val="30"/>
            <w:szCs w:val="30"/>
            <w:bdr w:val="none" w:sz="0" w:space="0" w:color="auto" w:frame="1"/>
            <w:shd w:val="clear" w:color="auto" w:fill="FFFFFF"/>
          </w:rPr>
          <w:t>CloudFormation</w:t>
        </w:r>
        <w:proofErr w:type="spellEnd"/>
        <w:r>
          <w:rPr>
            <w:rFonts w:ascii="Segoe UI" w:hAnsi="Segoe UI" w:cs="Segoe UI"/>
            <w:color w:val="1F2328"/>
            <w:sz w:val="30"/>
            <w:szCs w:val="30"/>
            <w:bdr w:val="none" w:sz="0" w:space="0" w:color="auto" w:frame="1"/>
            <w:shd w:val="clear" w:color="auto" w:fill="FFFFFF"/>
          </w:rPr>
          <w:t xml:space="preserve"> intrinsic functions?</w:t>
        </w:r>
      </w:ins>
    </w:p>
    <w:p w:rsidR="003E418D" w:rsidRDefault="003E418D" w:rsidP="003E418D">
      <w:pPr>
        <w:pStyle w:val="rich-diff-level-zero"/>
        <w:spacing w:before="0" w:beforeAutospacing="0" w:after="240" w:afterAutospacing="0"/>
        <w:ind w:left="240"/>
        <w:rPr>
          <w:ins w:id="406" w:author="Unknown"/>
          <w:rFonts w:ascii="Segoe UI" w:hAnsi="Segoe UI" w:cs="Segoe UI"/>
          <w:color w:val="1F2328"/>
          <w:bdr w:val="none" w:sz="0" w:space="0" w:color="auto" w:frame="1"/>
          <w:shd w:val="clear" w:color="auto" w:fill="FFFFFF"/>
        </w:rPr>
      </w:pPr>
      <w:proofErr w:type="spellStart"/>
      <w:ins w:id="407" w:author="Unknown">
        <w:r>
          <w:rPr>
            <w:rFonts w:ascii="Segoe UI" w:hAnsi="Segoe UI" w:cs="Segoe UI"/>
            <w:color w:val="1F2328"/>
            <w:bdr w:val="none" w:sz="0" w:space="0" w:color="auto" w:frame="1"/>
            <w:shd w:val="clear" w:color="auto" w:fill="FFFFFF"/>
          </w:rPr>
          <w:t>CloudFormation</w:t>
        </w:r>
        <w:proofErr w:type="spellEnd"/>
        <w:r>
          <w:rPr>
            <w:rFonts w:ascii="Segoe UI" w:hAnsi="Segoe UI" w:cs="Segoe UI"/>
            <w:color w:val="1F2328"/>
            <w:bdr w:val="none" w:sz="0" w:space="0" w:color="auto" w:frame="1"/>
            <w:shd w:val="clear" w:color="auto" w:fill="FFFFFF"/>
          </w:rPr>
          <w:t xml:space="preserve"> intrinsic functions are built-in functions that you can use within templates to manipulate values or perform dynamic operations during stack creation and update.</w:t>
        </w:r>
      </w:ins>
    </w:p>
    <w:p w:rsidR="003E418D" w:rsidRDefault="003E418D" w:rsidP="003E418D">
      <w:pPr>
        <w:pStyle w:val="Heading3"/>
        <w:spacing w:before="360" w:beforeAutospacing="0" w:after="240" w:afterAutospacing="0"/>
        <w:ind w:left="240"/>
        <w:rPr>
          <w:ins w:id="408" w:author="Unknown"/>
          <w:rFonts w:ascii="Segoe UI" w:hAnsi="Segoe UI" w:cs="Segoe UI"/>
          <w:color w:val="1F2328"/>
          <w:sz w:val="30"/>
          <w:szCs w:val="30"/>
          <w:bdr w:val="none" w:sz="0" w:space="0" w:color="auto" w:frame="1"/>
          <w:shd w:val="clear" w:color="auto" w:fill="FFFFFF"/>
        </w:rPr>
      </w:pPr>
      <w:ins w:id="409" w:author="Unknown">
        <w:r>
          <w:rPr>
            <w:rFonts w:ascii="Segoe UI" w:hAnsi="Segoe UI" w:cs="Segoe UI"/>
            <w:color w:val="1F2328"/>
            <w:sz w:val="30"/>
            <w:szCs w:val="30"/>
            <w:bdr w:val="none" w:sz="0" w:space="0" w:color="auto" w:frame="1"/>
            <w:shd w:val="clear" w:color="auto" w:fill="FFFFFF"/>
          </w:rPr>
          <w:t xml:space="preserve">13. How can you perform conditionals in </w:t>
        </w:r>
        <w:proofErr w:type="spellStart"/>
        <w:r>
          <w:rPr>
            <w:rFonts w:ascii="Segoe UI" w:hAnsi="Segoe UI" w:cs="Segoe UI"/>
            <w:color w:val="1F2328"/>
            <w:sz w:val="30"/>
            <w:szCs w:val="30"/>
            <w:bdr w:val="none" w:sz="0" w:space="0" w:color="auto" w:frame="1"/>
            <w:shd w:val="clear" w:color="auto" w:fill="FFFFFF"/>
          </w:rPr>
          <w:t>CloudFormation</w:t>
        </w:r>
        <w:proofErr w:type="spellEnd"/>
        <w:r>
          <w:rPr>
            <w:rFonts w:ascii="Segoe UI" w:hAnsi="Segoe UI" w:cs="Segoe UI"/>
            <w:color w:val="1F2328"/>
            <w:sz w:val="30"/>
            <w:szCs w:val="30"/>
            <w:bdr w:val="none" w:sz="0" w:space="0" w:color="auto" w:frame="1"/>
            <w:shd w:val="clear" w:color="auto" w:fill="FFFFFF"/>
          </w:rPr>
          <w:t xml:space="preserve"> templates?</w:t>
        </w:r>
      </w:ins>
    </w:p>
    <w:p w:rsidR="003E418D" w:rsidRDefault="003E418D" w:rsidP="003E418D">
      <w:pPr>
        <w:pStyle w:val="rich-diff-level-zero"/>
        <w:spacing w:before="0" w:beforeAutospacing="0" w:after="0" w:afterAutospacing="0"/>
        <w:ind w:left="240"/>
        <w:rPr>
          <w:ins w:id="410" w:author="Unknown"/>
          <w:rFonts w:ascii="Segoe UI" w:hAnsi="Segoe UI" w:cs="Segoe UI"/>
          <w:color w:val="1F2328"/>
          <w:bdr w:val="none" w:sz="0" w:space="0" w:color="auto" w:frame="1"/>
          <w:shd w:val="clear" w:color="auto" w:fill="FFFFFF"/>
        </w:rPr>
      </w:pPr>
      <w:ins w:id="411" w:author="Unknown">
        <w:r>
          <w:rPr>
            <w:rFonts w:ascii="Segoe UI" w:hAnsi="Segoe UI" w:cs="Segoe UI"/>
            <w:color w:val="1F2328"/>
            <w:bdr w:val="none" w:sz="0" w:space="0" w:color="auto" w:frame="1"/>
            <w:shd w:val="clear" w:color="auto" w:fill="FFFFFF"/>
          </w:rPr>
          <w:t xml:space="preserve">You can use </w:t>
        </w:r>
        <w:proofErr w:type="spellStart"/>
        <w:r>
          <w:rPr>
            <w:rFonts w:ascii="Segoe UI" w:hAnsi="Segoe UI" w:cs="Segoe UI"/>
            <w:color w:val="1F2328"/>
            <w:bdr w:val="none" w:sz="0" w:space="0" w:color="auto" w:frame="1"/>
            <w:shd w:val="clear" w:color="auto" w:fill="FFFFFF"/>
          </w:rPr>
          <w:t>CloudFormation's</w:t>
        </w:r>
        <w:proofErr w:type="spellEnd"/>
        <w:r>
          <w:rPr>
            <w:rFonts w:ascii="Segoe UI" w:hAnsi="Segoe UI" w:cs="Segoe UI"/>
            <w:color w:val="1F2328"/>
            <w:bdr w:val="none" w:sz="0" w:space="0" w:color="auto" w:frame="1"/>
            <w:shd w:val="clear" w:color="auto" w:fill="FFFFFF"/>
          </w:rPr>
          <w:t xml:space="preserve"> intrinsic functions, such as </w:t>
        </w:r>
        <w:proofErr w:type="spellStart"/>
        <w:r>
          <w:rPr>
            <w:rStyle w:val="HTMLCode"/>
            <w:rFonts w:ascii="Consolas" w:hAnsi="Consolas"/>
            <w:color w:val="1F2328"/>
            <w:bdr w:val="none" w:sz="0" w:space="0" w:color="auto" w:frame="1"/>
            <w:shd w:val="clear" w:color="auto" w:fill="FFFFFF"/>
          </w:rPr>
          <w:t>Fn</w:t>
        </w:r>
        <w:proofErr w:type="spellEnd"/>
        <w:r>
          <w:rPr>
            <w:rStyle w:val="HTMLCode"/>
            <w:rFonts w:ascii="Consolas" w:hAnsi="Consolas"/>
            <w:color w:val="1F2328"/>
            <w:bdr w:val="none" w:sz="0" w:space="0" w:color="auto" w:frame="1"/>
            <w:shd w:val="clear" w:color="auto" w:fill="FFFFFF"/>
          </w:rPr>
          <w:t>::If</w:t>
        </w:r>
        <w:r>
          <w:rPr>
            <w:rFonts w:ascii="Segoe UI" w:hAnsi="Segoe UI" w:cs="Segoe UI"/>
            <w:color w:val="1F2328"/>
            <w:bdr w:val="none" w:sz="0" w:space="0" w:color="auto" w:frame="1"/>
            <w:shd w:val="clear" w:color="auto" w:fill="FFFFFF"/>
          </w:rPr>
          <w:t> and </w:t>
        </w:r>
        <w:proofErr w:type="spellStart"/>
        <w:r>
          <w:rPr>
            <w:rStyle w:val="HTMLCode"/>
            <w:rFonts w:ascii="Consolas" w:hAnsi="Consolas"/>
            <w:color w:val="1F2328"/>
            <w:bdr w:val="none" w:sz="0" w:space="0" w:color="auto" w:frame="1"/>
            <w:shd w:val="clear" w:color="auto" w:fill="FFFFFF"/>
          </w:rPr>
          <w:t>Fn</w:t>
        </w:r>
        <w:proofErr w:type="spellEnd"/>
        <w:r>
          <w:rPr>
            <w:rStyle w:val="HTMLCode"/>
            <w:rFonts w:ascii="Consolas" w:hAnsi="Consolas"/>
            <w:color w:val="1F2328"/>
            <w:bdr w:val="none" w:sz="0" w:space="0" w:color="auto" w:frame="1"/>
            <w:shd w:val="clear" w:color="auto" w:fill="FFFFFF"/>
          </w:rPr>
          <w:t>::Equals</w:t>
        </w:r>
        <w:r>
          <w:rPr>
            <w:rFonts w:ascii="Segoe UI" w:hAnsi="Segoe UI" w:cs="Segoe UI"/>
            <w:color w:val="1F2328"/>
            <w:bdr w:val="none" w:sz="0" w:space="0" w:color="auto" w:frame="1"/>
            <w:shd w:val="clear" w:color="auto" w:fill="FFFFFF"/>
          </w:rPr>
          <w:t>, to define conditions and control the creation of resources based on those conditions.</w:t>
        </w:r>
      </w:ins>
    </w:p>
    <w:p w:rsidR="003E418D" w:rsidRDefault="003E418D" w:rsidP="003E418D">
      <w:pPr>
        <w:pStyle w:val="Heading3"/>
        <w:spacing w:before="360" w:beforeAutospacing="0" w:after="240" w:afterAutospacing="0"/>
        <w:ind w:left="240"/>
        <w:rPr>
          <w:ins w:id="412" w:author="Unknown"/>
          <w:rFonts w:ascii="Segoe UI" w:hAnsi="Segoe UI" w:cs="Segoe UI"/>
          <w:color w:val="1F2328"/>
          <w:sz w:val="30"/>
          <w:szCs w:val="30"/>
          <w:bdr w:val="none" w:sz="0" w:space="0" w:color="auto" w:frame="1"/>
          <w:shd w:val="clear" w:color="auto" w:fill="FFFFFF"/>
        </w:rPr>
      </w:pPr>
      <w:ins w:id="413" w:author="Unknown">
        <w:r>
          <w:rPr>
            <w:rFonts w:ascii="Segoe UI" w:hAnsi="Segoe UI" w:cs="Segoe UI"/>
            <w:color w:val="1F2328"/>
            <w:sz w:val="30"/>
            <w:szCs w:val="30"/>
            <w:bdr w:val="none" w:sz="0" w:space="0" w:color="auto" w:frame="1"/>
            <w:shd w:val="clear" w:color="auto" w:fill="FFFFFF"/>
          </w:rPr>
          <w:lastRenderedPageBreak/>
          <w:t xml:space="preserve">14. What is the </w:t>
        </w:r>
        <w:proofErr w:type="spellStart"/>
        <w:r>
          <w:rPr>
            <w:rFonts w:ascii="Segoe UI" w:hAnsi="Segoe UI" w:cs="Segoe UI"/>
            <w:color w:val="1F2328"/>
            <w:sz w:val="30"/>
            <w:szCs w:val="30"/>
            <w:bdr w:val="none" w:sz="0" w:space="0" w:color="auto" w:frame="1"/>
            <w:shd w:val="clear" w:color="auto" w:fill="FFFFFF"/>
          </w:rPr>
          <w:t>CloudFormation</w:t>
        </w:r>
        <w:proofErr w:type="spellEnd"/>
        <w:r>
          <w:rPr>
            <w:rFonts w:ascii="Segoe UI" w:hAnsi="Segoe UI" w:cs="Segoe UI"/>
            <w:color w:val="1F2328"/>
            <w:sz w:val="30"/>
            <w:szCs w:val="30"/>
            <w:bdr w:val="none" w:sz="0" w:space="0" w:color="auto" w:frame="1"/>
            <w:shd w:val="clear" w:color="auto" w:fill="FFFFFF"/>
          </w:rPr>
          <w:t xml:space="preserve"> Designer?</w:t>
        </w:r>
      </w:ins>
    </w:p>
    <w:p w:rsidR="003E418D" w:rsidRDefault="003E418D" w:rsidP="003E418D">
      <w:pPr>
        <w:pStyle w:val="rich-diff-level-zero"/>
        <w:spacing w:before="0" w:beforeAutospacing="0" w:after="240" w:afterAutospacing="0"/>
        <w:ind w:left="240"/>
        <w:rPr>
          <w:ins w:id="414" w:author="Unknown"/>
          <w:rFonts w:ascii="Segoe UI" w:hAnsi="Segoe UI" w:cs="Segoe UI"/>
          <w:color w:val="1F2328"/>
          <w:bdr w:val="none" w:sz="0" w:space="0" w:color="auto" w:frame="1"/>
          <w:shd w:val="clear" w:color="auto" w:fill="FFFFFF"/>
        </w:rPr>
      </w:pPr>
      <w:ins w:id="415" w:author="Unknown">
        <w:r>
          <w:rPr>
            <w:rFonts w:ascii="Segoe UI" w:hAnsi="Segoe UI" w:cs="Segoe UI"/>
            <w:color w:val="1F2328"/>
            <w:bdr w:val="none" w:sz="0" w:space="0" w:color="auto" w:frame="1"/>
            <w:shd w:val="clear" w:color="auto" w:fill="FFFFFF"/>
          </w:rPr>
          <w:t xml:space="preserve">The </w:t>
        </w:r>
        <w:proofErr w:type="spellStart"/>
        <w:r>
          <w:rPr>
            <w:rFonts w:ascii="Segoe UI" w:hAnsi="Segoe UI" w:cs="Segoe UI"/>
            <w:color w:val="1F2328"/>
            <w:bdr w:val="none" w:sz="0" w:space="0" w:color="auto" w:frame="1"/>
            <w:shd w:val="clear" w:color="auto" w:fill="FFFFFF"/>
          </w:rPr>
          <w:t>CloudFormation</w:t>
        </w:r>
        <w:proofErr w:type="spellEnd"/>
        <w:r>
          <w:rPr>
            <w:rFonts w:ascii="Segoe UI" w:hAnsi="Segoe UI" w:cs="Segoe UI"/>
            <w:color w:val="1F2328"/>
            <w:bdr w:val="none" w:sz="0" w:space="0" w:color="auto" w:frame="1"/>
            <w:shd w:val="clear" w:color="auto" w:fill="FFFFFF"/>
          </w:rPr>
          <w:t xml:space="preserve"> Designer is a visual tool that helps you design and visualize </w:t>
        </w:r>
        <w:proofErr w:type="spellStart"/>
        <w:r>
          <w:rPr>
            <w:rFonts w:ascii="Segoe UI" w:hAnsi="Segoe UI" w:cs="Segoe UI"/>
            <w:color w:val="1F2328"/>
            <w:bdr w:val="none" w:sz="0" w:space="0" w:color="auto" w:frame="1"/>
            <w:shd w:val="clear" w:color="auto" w:fill="FFFFFF"/>
          </w:rPr>
          <w:t>CloudFormation</w:t>
        </w:r>
        <w:proofErr w:type="spellEnd"/>
        <w:r>
          <w:rPr>
            <w:rFonts w:ascii="Segoe UI" w:hAnsi="Segoe UI" w:cs="Segoe UI"/>
            <w:color w:val="1F2328"/>
            <w:bdr w:val="none" w:sz="0" w:space="0" w:color="auto" w:frame="1"/>
            <w:shd w:val="clear" w:color="auto" w:fill="FFFFFF"/>
          </w:rPr>
          <w:t xml:space="preserve"> templates using a drag-and-drop interface.</w:t>
        </w:r>
      </w:ins>
    </w:p>
    <w:p w:rsidR="003E418D" w:rsidRDefault="003E418D" w:rsidP="003E418D">
      <w:pPr>
        <w:pStyle w:val="Heading3"/>
        <w:spacing w:before="360" w:beforeAutospacing="0" w:after="240" w:afterAutospacing="0"/>
        <w:ind w:left="240"/>
        <w:rPr>
          <w:ins w:id="416" w:author="Unknown"/>
          <w:rFonts w:ascii="Segoe UI" w:hAnsi="Segoe UI" w:cs="Segoe UI"/>
          <w:color w:val="1F2328"/>
          <w:sz w:val="30"/>
          <w:szCs w:val="30"/>
          <w:bdr w:val="none" w:sz="0" w:space="0" w:color="auto" w:frame="1"/>
          <w:shd w:val="clear" w:color="auto" w:fill="FFFFFF"/>
        </w:rPr>
      </w:pPr>
      <w:ins w:id="417" w:author="Unknown">
        <w:r>
          <w:rPr>
            <w:rFonts w:ascii="Segoe UI" w:hAnsi="Segoe UI" w:cs="Segoe UI"/>
            <w:color w:val="1F2328"/>
            <w:sz w:val="30"/>
            <w:szCs w:val="30"/>
            <w:bdr w:val="none" w:sz="0" w:space="0" w:color="auto" w:frame="1"/>
            <w:shd w:val="clear" w:color="auto" w:fill="FFFFFF"/>
          </w:rPr>
          <w:t xml:space="preserve">15. How can you manage secrets in </w:t>
        </w:r>
        <w:proofErr w:type="spellStart"/>
        <w:r>
          <w:rPr>
            <w:rFonts w:ascii="Segoe UI" w:hAnsi="Segoe UI" w:cs="Segoe UI"/>
            <w:color w:val="1F2328"/>
            <w:sz w:val="30"/>
            <w:szCs w:val="30"/>
            <w:bdr w:val="none" w:sz="0" w:space="0" w:color="auto" w:frame="1"/>
            <w:shd w:val="clear" w:color="auto" w:fill="FFFFFF"/>
          </w:rPr>
          <w:t>CloudFormation</w:t>
        </w:r>
        <w:proofErr w:type="spellEnd"/>
        <w:r>
          <w:rPr>
            <w:rFonts w:ascii="Segoe UI" w:hAnsi="Segoe UI" w:cs="Segoe UI"/>
            <w:color w:val="1F2328"/>
            <w:sz w:val="30"/>
            <w:szCs w:val="30"/>
            <w:bdr w:val="none" w:sz="0" w:space="0" w:color="auto" w:frame="1"/>
            <w:shd w:val="clear" w:color="auto" w:fill="FFFFFF"/>
          </w:rPr>
          <w:t xml:space="preserve"> templates?</w:t>
        </w:r>
      </w:ins>
    </w:p>
    <w:p w:rsidR="003E418D" w:rsidRDefault="003E418D" w:rsidP="003E418D">
      <w:pPr>
        <w:pStyle w:val="rich-diff-level-zero"/>
        <w:spacing w:before="0" w:beforeAutospacing="0" w:after="240" w:afterAutospacing="0"/>
        <w:ind w:left="240"/>
        <w:rPr>
          <w:ins w:id="418" w:author="Unknown"/>
          <w:rFonts w:ascii="Segoe UI" w:hAnsi="Segoe UI" w:cs="Segoe UI"/>
          <w:color w:val="1F2328"/>
          <w:bdr w:val="none" w:sz="0" w:space="0" w:color="auto" w:frame="1"/>
          <w:shd w:val="clear" w:color="auto" w:fill="FFFFFF"/>
        </w:rPr>
      </w:pPr>
      <w:ins w:id="419" w:author="Unknown">
        <w:r>
          <w:rPr>
            <w:rFonts w:ascii="Segoe UI" w:hAnsi="Segoe UI" w:cs="Segoe UI"/>
            <w:color w:val="1F2328"/>
            <w:bdr w:val="none" w:sz="0" w:space="0" w:color="auto" w:frame="1"/>
            <w:shd w:val="clear" w:color="auto" w:fill="FFFFFF"/>
          </w:rPr>
          <w:t>You should avoid hardcoding secrets in templates. Instead, you can use AWS Secrets Manager or AWS Parameter Store to store sensitive information and reference them in your templates.</w:t>
        </w:r>
      </w:ins>
    </w:p>
    <w:p w:rsidR="003E418D" w:rsidRDefault="003E418D" w:rsidP="003E418D">
      <w:pPr>
        <w:pStyle w:val="Heading3"/>
        <w:spacing w:before="360" w:beforeAutospacing="0" w:after="240" w:afterAutospacing="0"/>
        <w:ind w:left="240"/>
        <w:rPr>
          <w:ins w:id="420" w:author="Unknown"/>
          <w:rFonts w:ascii="Segoe UI" w:hAnsi="Segoe UI" w:cs="Segoe UI"/>
          <w:color w:val="1F2328"/>
          <w:sz w:val="30"/>
          <w:szCs w:val="30"/>
          <w:bdr w:val="none" w:sz="0" w:space="0" w:color="auto" w:frame="1"/>
          <w:shd w:val="clear" w:color="auto" w:fill="FFFFFF"/>
        </w:rPr>
      </w:pPr>
      <w:ins w:id="421" w:author="Unknown">
        <w:r>
          <w:rPr>
            <w:rFonts w:ascii="Segoe UI" w:hAnsi="Segoe UI" w:cs="Segoe UI"/>
            <w:color w:val="1F2328"/>
            <w:sz w:val="30"/>
            <w:szCs w:val="30"/>
            <w:bdr w:val="none" w:sz="0" w:space="0" w:color="auto" w:frame="1"/>
            <w:shd w:val="clear" w:color="auto" w:fill="FFFFFF"/>
          </w:rPr>
          <w:t xml:space="preserve">16. How can you provision custom resources in </w:t>
        </w:r>
        <w:proofErr w:type="spellStart"/>
        <w:r>
          <w:rPr>
            <w:rFonts w:ascii="Segoe UI" w:hAnsi="Segoe UI" w:cs="Segoe UI"/>
            <w:color w:val="1F2328"/>
            <w:sz w:val="30"/>
            <w:szCs w:val="30"/>
            <w:bdr w:val="none" w:sz="0" w:space="0" w:color="auto" w:frame="1"/>
            <w:shd w:val="clear" w:color="auto" w:fill="FFFFFF"/>
          </w:rPr>
          <w:t>CloudFormation</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422" w:author="Unknown"/>
          <w:rFonts w:ascii="Segoe UI" w:hAnsi="Segoe UI" w:cs="Segoe UI"/>
          <w:color w:val="1F2328"/>
          <w:bdr w:val="none" w:sz="0" w:space="0" w:color="auto" w:frame="1"/>
          <w:shd w:val="clear" w:color="auto" w:fill="FFFFFF"/>
        </w:rPr>
      </w:pPr>
      <w:ins w:id="423" w:author="Unknown">
        <w:r>
          <w:rPr>
            <w:rFonts w:ascii="Segoe UI" w:hAnsi="Segoe UI" w:cs="Segoe UI"/>
            <w:color w:val="1F2328"/>
            <w:bdr w:val="none" w:sz="0" w:space="0" w:color="auto" w:frame="1"/>
            <w:shd w:val="clear" w:color="auto" w:fill="FFFFFF"/>
          </w:rPr>
          <w:t xml:space="preserve">You can use AWS Lambda-backed custom resources to perform actions in response to stack events that </w:t>
        </w:r>
        <w:proofErr w:type="gramStart"/>
        <w:r>
          <w:rPr>
            <w:rFonts w:ascii="Segoe UI" w:hAnsi="Segoe UI" w:cs="Segoe UI"/>
            <w:color w:val="1F2328"/>
            <w:bdr w:val="none" w:sz="0" w:space="0" w:color="auto" w:frame="1"/>
            <w:shd w:val="clear" w:color="auto" w:fill="FFFFFF"/>
          </w:rPr>
          <w:t>aren't</w:t>
        </w:r>
        <w:proofErr w:type="gramEnd"/>
        <w:r>
          <w:rPr>
            <w:rFonts w:ascii="Segoe UI" w:hAnsi="Segoe UI" w:cs="Segoe UI"/>
            <w:color w:val="1F2328"/>
            <w:bdr w:val="none" w:sz="0" w:space="0" w:color="auto" w:frame="1"/>
            <w:shd w:val="clear" w:color="auto" w:fill="FFFFFF"/>
          </w:rPr>
          <w:t xml:space="preserve"> natively supported by </w:t>
        </w:r>
        <w:proofErr w:type="spellStart"/>
        <w:r>
          <w:rPr>
            <w:rFonts w:ascii="Segoe UI" w:hAnsi="Segoe UI" w:cs="Segoe UI"/>
            <w:color w:val="1F2328"/>
            <w:bdr w:val="none" w:sz="0" w:space="0" w:color="auto" w:frame="1"/>
            <w:shd w:val="clear" w:color="auto" w:fill="FFFFFF"/>
          </w:rPr>
          <w:t>CloudFormation</w:t>
        </w:r>
        <w:proofErr w:type="spellEnd"/>
        <w:r>
          <w:rPr>
            <w:rFonts w:ascii="Segoe UI" w:hAnsi="Segoe UI" w:cs="Segoe UI"/>
            <w:color w:val="1F2328"/>
            <w:bdr w:val="none" w:sz="0" w:space="0" w:color="auto" w:frame="1"/>
            <w:shd w:val="clear" w:color="auto" w:fill="FFFFFF"/>
          </w:rPr>
          <w:t xml:space="preserve"> resources.</w:t>
        </w:r>
      </w:ins>
    </w:p>
    <w:p w:rsidR="003E418D" w:rsidRDefault="003E418D" w:rsidP="003E418D">
      <w:pPr>
        <w:pStyle w:val="Heading3"/>
        <w:spacing w:before="360" w:beforeAutospacing="0" w:after="240" w:afterAutospacing="0"/>
        <w:ind w:left="240"/>
        <w:rPr>
          <w:ins w:id="424" w:author="Unknown"/>
          <w:rFonts w:ascii="Segoe UI" w:hAnsi="Segoe UI" w:cs="Segoe UI"/>
          <w:color w:val="1F2328"/>
          <w:sz w:val="30"/>
          <w:szCs w:val="30"/>
          <w:bdr w:val="none" w:sz="0" w:space="0" w:color="auto" w:frame="1"/>
          <w:shd w:val="clear" w:color="auto" w:fill="FFFFFF"/>
        </w:rPr>
      </w:pPr>
      <w:ins w:id="425" w:author="Unknown">
        <w:r>
          <w:rPr>
            <w:rFonts w:ascii="Segoe UI" w:hAnsi="Segoe UI" w:cs="Segoe UI"/>
            <w:color w:val="1F2328"/>
            <w:sz w:val="30"/>
            <w:szCs w:val="30"/>
            <w:bdr w:val="none" w:sz="0" w:space="0" w:color="auto" w:frame="1"/>
            <w:shd w:val="clear" w:color="auto" w:fill="FFFFFF"/>
          </w:rPr>
          <w:t xml:space="preserve">17. What is stack drift in AWS </w:t>
        </w:r>
        <w:proofErr w:type="spellStart"/>
        <w:r>
          <w:rPr>
            <w:rFonts w:ascii="Segoe UI" w:hAnsi="Segoe UI" w:cs="Segoe UI"/>
            <w:color w:val="1F2328"/>
            <w:sz w:val="30"/>
            <w:szCs w:val="30"/>
            <w:bdr w:val="none" w:sz="0" w:space="0" w:color="auto" w:frame="1"/>
            <w:shd w:val="clear" w:color="auto" w:fill="FFFFFF"/>
          </w:rPr>
          <w:t>CloudFormation</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426" w:author="Unknown"/>
          <w:rFonts w:ascii="Segoe UI" w:hAnsi="Segoe UI" w:cs="Segoe UI"/>
          <w:color w:val="1F2328"/>
          <w:bdr w:val="none" w:sz="0" w:space="0" w:color="auto" w:frame="1"/>
          <w:shd w:val="clear" w:color="auto" w:fill="FFFFFF"/>
        </w:rPr>
      </w:pPr>
      <w:ins w:id="427" w:author="Unknown">
        <w:r>
          <w:rPr>
            <w:rFonts w:ascii="Segoe UI" w:hAnsi="Segoe UI" w:cs="Segoe UI"/>
            <w:color w:val="1F2328"/>
            <w:bdr w:val="none" w:sz="0" w:space="0" w:color="auto" w:frame="1"/>
            <w:shd w:val="clear" w:color="auto" w:fill="FFFFFF"/>
          </w:rPr>
          <w:t xml:space="preserve">Stack drift occurs when actual resources in a stack differ from the expected resources defined in the </w:t>
        </w:r>
        <w:proofErr w:type="spellStart"/>
        <w:r>
          <w:rPr>
            <w:rFonts w:ascii="Segoe UI" w:hAnsi="Segoe UI" w:cs="Segoe UI"/>
            <w:color w:val="1F2328"/>
            <w:bdr w:val="none" w:sz="0" w:space="0" w:color="auto" w:frame="1"/>
            <w:shd w:val="clear" w:color="auto" w:fill="FFFFFF"/>
          </w:rPr>
          <w:t>CloudFormation</w:t>
        </w:r>
        <w:proofErr w:type="spellEnd"/>
        <w:r>
          <w:rPr>
            <w:rFonts w:ascii="Segoe UI" w:hAnsi="Segoe UI" w:cs="Segoe UI"/>
            <w:color w:val="1F2328"/>
            <w:bdr w:val="none" w:sz="0" w:space="0" w:color="auto" w:frame="1"/>
            <w:shd w:val="clear" w:color="auto" w:fill="FFFFFF"/>
          </w:rPr>
          <w:t xml:space="preserve"> template.</w:t>
        </w:r>
      </w:ins>
    </w:p>
    <w:p w:rsidR="003E418D" w:rsidRDefault="003E418D" w:rsidP="003E418D">
      <w:pPr>
        <w:pStyle w:val="Heading3"/>
        <w:spacing w:before="360" w:beforeAutospacing="0" w:after="240" w:afterAutospacing="0"/>
        <w:ind w:left="240"/>
        <w:rPr>
          <w:ins w:id="428" w:author="Unknown"/>
          <w:rFonts w:ascii="Segoe UI" w:hAnsi="Segoe UI" w:cs="Segoe UI"/>
          <w:color w:val="1F2328"/>
          <w:sz w:val="30"/>
          <w:szCs w:val="30"/>
          <w:bdr w:val="none" w:sz="0" w:space="0" w:color="auto" w:frame="1"/>
          <w:shd w:val="clear" w:color="auto" w:fill="FFFFFF"/>
        </w:rPr>
      </w:pPr>
      <w:ins w:id="429" w:author="Unknown">
        <w:r>
          <w:rPr>
            <w:rFonts w:ascii="Segoe UI" w:hAnsi="Segoe UI" w:cs="Segoe UI"/>
            <w:color w:val="1F2328"/>
            <w:sz w:val="30"/>
            <w:szCs w:val="30"/>
            <w:bdr w:val="none" w:sz="0" w:space="0" w:color="auto" w:frame="1"/>
            <w:shd w:val="clear" w:color="auto" w:fill="FFFFFF"/>
          </w:rPr>
          <w:t xml:space="preserve">18. How does </w:t>
        </w:r>
        <w:proofErr w:type="spellStart"/>
        <w:r>
          <w:rPr>
            <w:rFonts w:ascii="Segoe UI" w:hAnsi="Segoe UI" w:cs="Segoe UI"/>
            <w:color w:val="1F2328"/>
            <w:sz w:val="30"/>
            <w:szCs w:val="30"/>
            <w:bdr w:val="none" w:sz="0" w:space="0" w:color="auto" w:frame="1"/>
            <w:shd w:val="clear" w:color="auto" w:fill="FFFFFF"/>
          </w:rPr>
          <w:t>CloudFormation</w:t>
        </w:r>
        <w:proofErr w:type="spellEnd"/>
        <w:r>
          <w:rPr>
            <w:rFonts w:ascii="Segoe UI" w:hAnsi="Segoe UI" w:cs="Segoe UI"/>
            <w:color w:val="1F2328"/>
            <w:sz w:val="30"/>
            <w:szCs w:val="30"/>
            <w:bdr w:val="none" w:sz="0" w:space="0" w:color="auto" w:frame="1"/>
            <w:shd w:val="clear" w:color="auto" w:fill="FFFFFF"/>
          </w:rPr>
          <w:t xml:space="preserve"> support rollback triggers?</w:t>
        </w:r>
      </w:ins>
    </w:p>
    <w:p w:rsidR="003E418D" w:rsidRDefault="003E418D" w:rsidP="003E418D">
      <w:pPr>
        <w:pStyle w:val="rich-diff-level-zero"/>
        <w:spacing w:before="0" w:beforeAutospacing="0" w:after="240" w:afterAutospacing="0"/>
        <w:ind w:left="240"/>
        <w:rPr>
          <w:ins w:id="430" w:author="Unknown"/>
          <w:rFonts w:ascii="Segoe UI" w:hAnsi="Segoe UI" w:cs="Segoe UI"/>
          <w:color w:val="1F2328"/>
          <w:bdr w:val="none" w:sz="0" w:space="0" w:color="auto" w:frame="1"/>
          <w:shd w:val="clear" w:color="auto" w:fill="FFFFFF"/>
        </w:rPr>
      </w:pPr>
      <w:ins w:id="431" w:author="Unknown">
        <w:r>
          <w:rPr>
            <w:rFonts w:ascii="Segoe UI" w:hAnsi="Segoe UI" w:cs="Segoe UI"/>
            <w:color w:val="1F2328"/>
            <w:bdr w:val="none" w:sz="0" w:space="0" w:color="auto" w:frame="1"/>
            <w:shd w:val="clear" w:color="auto" w:fill="FFFFFF"/>
          </w:rPr>
          <w:t xml:space="preserve">Rollback triggers in </w:t>
        </w:r>
        <w:proofErr w:type="spellStart"/>
        <w:r>
          <w:rPr>
            <w:rFonts w:ascii="Segoe UI" w:hAnsi="Segoe UI" w:cs="Segoe UI"/>
            <w:color w:val="1F2328"/>
            <w:bdr w:val="none" w:sz="0" w:space="0" w:color="auto" w:frame="1"/>
            <w:shd w:val="clear" w:color="auto" w:fill="FFFFFF"/>
          </w:rPr>
          <w:t>CloudFormation</w:t>
        </w:r>
        <w:proofErr w:type="spellEnd"/>
        <w:r>
          <w:rPr>
            <w:rFonts w:ascii="Segoe UI" w:hAnsi="Segoe UI" w:cs="Segoe UI"/>
            <w:color w:val="1F2328"/>
            <w:bdr w:val="none" w:sz="0" w:space="0" w:color="auto" w:frame="1"/>
            <w:shd w:val="clear" w:color="auto" w:fill="FFFFFF"/>
          </w:rPr>
          <w:t xml:space="preserve"> allow you to specify actions that </w:t>
        </w:r>
        <w:proofErr w:type="gramStart"/>
        <w:r>
          <w:rPr>
            <w:rFonts w:ascii="Segoe UI" w:hAnsi="Segoe UI" w:cs="Segoe UI"/>
            <w:color w:val="1F2328"/>
            <w:bdr w:val="none" w:sz="0" w:space="0" w:color="auto" w:frame="1"/>
            <w:shd w:val="clear" w:color="auto" w:fill="FFFFFF"/>
          </w:rPr>
          <w:t>should be taken</w:t>
        </w:r>
        <w:proofErr w:type="gramEnd"/>
        <w:r>
          <w:rPr>
            <w:rFonts w:ascii="Segoe UI" w:hAnsi="Segoe UI" w:cs="Segoe UI"/>
            <w:color w:val="1F2328"/>
            <w:bdr w:val="none" w:sz="0" w:space="0" w:color="auto" w:frame="1"/>
            <w:shd w:val="clear" w:color="auto" w:fill="FFFFFF"/>
          </w:rPr>
          <w:t xml:space="preserve"> when a stack rollback is initiated, such as sending notifications or cleaning up resources.</w:t>
        </w:r>
      </w:ins>
    </w:p>
    <w:p w:rsidR="003E418D" w:rsidRDefault="003E418D" w:rsidP="003E418D">
      <w:pPr>
        <w:pStyle w:val="Heading3"/>
        <w:spacing w:before="360" w:beforeAutospacing="0" w:after="240" w:afterAutospacing="0"/>
        <w:ind w:left="240"/>
        <w:rPr>
          <w:ins w:id="432" w:author="Unknown"/>
          <w:rFonts w:ascii="Segoe UI" w:hAnsi="Segoe UI" w:cs="Segoe UI"/>
          <w:color w:val="1F2328"/>
          <w:sz w:val="30"/>
          <w:szCs w:val="30"/>
          <w:bdr w:val="none" w:sz="0" w:space="0" w:color="auto" w:frame="1"/>
          <w:shd w:val="clear" w:color="auto" w:fill="FFFFFF"/>
        </w:rPr>
      </w:pPr>
      <w:proofErr w:type="gramStart"/>
      <w:ins w:id="433" w:author="Unknown">
        <w:r>
          <w:rPr>
            <w:rFonts w:ascii="Segoe UI" w:hAnsi="Segoe UI" w:cs="Segoe UI"/>
            <w:color w:val="1F2328"/>
            <w:sz w:val="30"/>
            <w:szCs w:val="30"/>
            <w:bdr w:val="none" w:sz="0" w:space="0" w:color="auto" w:frame="1"/>
            <w:shd w:val="clear" w:color="auto" w:fill="FFFFFF"/>
          </w:rPr>
          <w:t xml:space="preserve">19. Can AWS </w:t>
        </w:r>
        <w:proofErr w:type="spellStart"/>
        <w:r>
          <w:rPr>
            <w:rFonts w:ascii="Segoe UI" w:hAnsi="Segoe UI" w:cs="Segoe UI"/>
            <w:color w:val="1F2328"/>
            <w:sz w:val="30"/>
            <w:szCs w:val="30"/>
            <w:bdr w:val="none" w:sz="0" w:space="0" w:color="auto" w:frame="1"/>
            <w:shd w:val="clear" w:color="auto" w:fill="FFFFFF"/>
          </w:rPr>
          <w:t>CloudFormation</w:t>
        </w:r>
        <w:proofErr w:type="spellEnd"/>
        <w:r>
          <w:rPr>
            <w:rFonts w:ascii="Segoe UI" w:hAnsi="Segoe UI" w:cs="Segoe UI"/>
            <w:color w:val="1F2328"/>
            <w:sz w:val="30"/>
            <w:szCs w:val="30"/>
            <w:bdr w:val="none" w:sz="0" w:space="0" w:color="auto" w:frame="1"/>
            <w:shd w:val="clear" w:color="auto" w:fill="FFFFFF"/>
          </w:rPr>
          <w:t xml:space="preserve"> be used</w:t>
        </w:r>
        <w:proofErr w:type="gramEnd"/>
        <w:r>
          <w:rPr>
            <w:rFonts w:ascii="Segoe UI" w:hAnsi="Segoe UI" w:cs="Segoe UI"/>
            <w:color w:val="1F2328"/>
            <w:sz w:val="30"/>
            <w:szCs w:val="30"/>
            <w:bdr w:val="none" w:sz="0" w:space="0" w:color="auto" w:frame="1"/>
            <w:shd w:val="clear" w:color="auto" w:fill="FFFFFF"/>
          </w:rPr>
          <w:t xml:space="preserve"> for creating non-AWS resources?</w:t>
        </w:r>
      </w:ins>
    </w:p>
    <w:p w:rsidR="003E418D" w:rsidRDefault="003E418D" w:rsidP="003E418D">
      <w:pPr>
        <w:pStyle w:val="rich-diff-level-zero"/>
        <w:spacing w:before="0" w:beforeAutospacing="0" w:after="240" w:afterAutospacing="0"/>
        <w:ind w:left="240"/>
        <w:rPr>
          <w:ins w:id="434" w:author="Unknown"/>
          <w:rFonts w:ascii="Segoe UI" w:hAnsi="Segoe UI" w:cs="Segoe UI"/>
          <w:color w:val="1F2328"/>
          <w:bdr w:val="none" w:sz="0" w:space="0" w:color="auto" w:frame="1"/>
          <w:shd w:val="clear" w:color="auto" w:fill="FFFFFF"/>
        </w:rPr>
      </w:pPr>
      <w:ins w:id="435" w:author="Unknown">
        <w:r>
          <w:rPr>
            <w:rFonts w:ascii="Segoe UI" w:hAnsi="Segoe UI" w:cs="Segoe UI"/>
            <w:color w:val="1F2328"/>
            <w:bdr w:val="none" w:sz="0" w:space="0" w:color="auto" w:frame="1"/>
            <w:shd w:val="clear" w:color="auto" w:fill="FFFFFF"/>
          </w:rPr>
          <w:t xml:space="preserve">Yes, </w:t>
        </w:r>
        <w:proofErr w:type="spellStart"/>
        <w:r>
          <w:rPr>
            <w:rFonts w:ascii="Segoe UI" w:hAnsi="Segoe UI" w:cs="Segoe UI"/>
            <w:color w:val="1F2328"/>
            <w:bdr w:val="none" w:sz="0" w:space="0" w:color="auto" w:frame="1"/>
            <w:shd w:val="clear" w:color="auto" w:fill="FFFFFF"/>
          </w:rPr>
          <w:t>CloudFormation</w:t>
        </w:r>
        <w:proofErr w:type="spellEnd"/>
        <w:r>
          <w:rPr>
            <w:rFonts w:ascii="Segoe UI" w:hAnsi="Segoe UI" w:cs="Segoe UI"/>
            <w:color w:val="1F2328"/>
            <w:bdr w:val="none" w:sz="0" w:space="0" w:color="auto" w:frame="1"/>
            <w:shd w:val="clear" w:color="auto" w:fill="FFFFFF"/>
          </w:rPr>
          <w:t xml:space="preserve"> supports custom resources that </w:t>
        </w:r>
        <w:proofErr w:type="gramStart"/>
        <w:r>
          <w:rPr>
            <w:rFonts w:ascii="Segoe UI" w:hAnsi="Segoe UI" w:cs="Segoe UI"/>
            <w:color w:val="1F2328"/>
            <w:bdr w:val="none" w:sz="0" w:space="0" w:color="auto" w:frame="1"/>
            <w:shd w:val="clear" w:color="auto" w:fill="FFFFFF"/>
          </w:rPr>
          <w:t>can be used</w:t>
        </w:r>
        <w:proofErr w:type="gramEnd"/>
        <w:r>
          <w:rPr>
            <w:rFonts w:ascii="Segoe UI" w:hAnsi="Segoe UI" w:cs="Segoe UI"/>
            <w:color w:val="1F2328"/>
            <w:bdr w:val="none" w:sz="0" w:space="0" w:color="auto" w:frame="1"/>
            <w:shd w:val="clear" w:color="auto" w:fill="FFFFFF"/>
          </w:rPr>
          <w:t xml:space="preserve"> to manage non-AWS resources or to execute arbitrary code during stack creation and update.</w:t>
        </w:r>
      </w:ins>
    </w:p>
    <w:p w:rsidR="003E418D" w:rsidRDefault="003E418D" w:rsidP="003E418D">
      <w:pPr>
        <w:pStyle w:val="Heading3"/>
        <w:spacing w:before="360" w:beforeAutospacing="0" w:after="240" w:afterAutospacing="0"/>
        <w:ind w:left="240"/>
        <w:rPr>
          <w:ins w:id="436" w:author="Unknown"/>
          <w:rFonts w:ascii="Segoe UI" w:hAnsi="Segoe UI" w:cs="Segoe UI"/>
          <w:color w:val="1F2328"/>
          <w:sz w:val="30"/>
          <w:szCs w:val="30"/>
          <w:bdr w:val="none" w:sz="0" w:space="0" w:color="auto" w:frame="1"/>
          <w:shd w:val="clear" w:color="auto" w:fill="FFFFFF"/>
        </w:rPr>
      </w:pPr>
      <w:ins w:id="437" w:author="Unknown">
        <w:r>
          <w:rPr>
            <w:rFonts w:ascii="Segoe UI" w:hAnsi="Segoe UI" w:cs="Segoe UI"/>
            <w:color w:val="1F2328"/>
            <w:sz w:val="30"/>
            <w:szCs w:val="30"/>
            <w:bdr w:val="none" w:sz="0" w:space="0" w:color="auto" w:frame="1"/>
            <w:shd w:val="clear" w:color="auto" w:fill="FFFFFF"/>
          </w:rPr>
          <w:t xml:space="preserve">20. What is </w:t>
        </w:r>
        <w:proofErr w:type="spellStart"/>
        <w:r>
          <w:rPr>
            <w:rFonts w:ascii="Segoe UI" w:hAnsi="Segoe UI" w:cs="Segoe UI"/>
            <w:color w:val="1F2328"/>
            <w:sz w:val="30"/>
            <w:szCs w:val="30"/>
            <w:bdr w:val="none" w:sz="0" w:space="0" w:color="auto" w:frame="1"/>
            <w:shd w:val="clear" w:color="auto" w:fill="FFFFFF"/>
          </w:rPr>
          <w:t>CloudFormation</w:t>
        </w:r>
        <w:proofErr w:type="spellEnd"/>
        <w:r>
          <w:rPr>
            <w:rFonts w:ascii="Segoe UI" w:hAnsi="Segoe UI" w:cs="Segoe UI"/>
            <w:color w:val="1F2328"/>
            <w:sz w:val="30"/>
            <w:szCs w:val="30"/>
            <w:bdr w:val="none" w:sz="0" w:space="0" w:color="auto" w:frame="1"/>
            <w:shd w:val="clear" w:color="auto" w:fill="FFFFFF"/>
          </w:rPr>
          <w:t xml:space="preserve"> </w:t>
        </w:r>
        <w:proofErr w:type="spellStart"/>
        <w:r>
          <w:rPr>
            <w:rFonts w:ascii="Segoe UI" w:hAnsi="Segoe UI" w:cs="Segoe UI"/>
            <w:color w:val="1F2328"/>
            <w:sz w:val="30"/>
            <w:szCs w:val="30"/>
            <w:bdr w:val="none" w:sz="0" w:space="0" w:color="auto" w:frame="1"/>
            <w:shd w:val="clear" w:color="auto" w:fill="FFFFFF"/>
          </w:rPr>
          <w:t>StackSets</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438" w:author="Unknown"/>
          <w:rFonts w:ascii="Segoe UI" w:hAnsi="Segoe UI" w:cs="Segoe UI"/>
          <w:color w:val="1F2328"/>
          <w:bdr w:val="none" w:sz="0" w:space="0" w:color="auto" w:frame="1"/>
          <w:shd w:val="clear" w:color="auto" w:fill="FFFFFF"/>
        </w:rPr>
      </w:pPr>
      <w:proofErr w:type="spellStart"/>
      <w:ins w:id="439" w:author="Unknown">
        <w:r>
          <w:rPr>
            <w:rFonts w:ascii="Segoe UI" w:hAnsi="Segoe UI" w:cs="Segoe UI"/>
            <w:color w:val="1F2328"/>
            <w:bdr w:val="none" w:sz="0" w:space="0" w:color="auto" w:frame="1"/>
            <w:shd w:val="clear" w:color="auto" w:fill="FFFFFF"/>
          </w:rPr>
          <w:t>CloudFormation</w:t>
        </w:r>
        <w:proofErr w:type="spellEnd"/>
        <w:r>
          <w:rPr>
            <w:rFonts w:ascii="Segoe UI" w:hAnsi="Segoe UI" w:cs="Segoe UI"/>
            <w:color w:val="1F2328"/>
            <w:bdr w:val="none" w:sz="0" w:space="0" w:color="auto" w:frame="1"/>
            <w:shd w:val="clear" w:color="auto" w:fill="FFFFFF"/>
          </w:rPr>
          <w:t xml:space="preserve"> </w:t>
        </w:r>
        <w:proofErr w:type="spellStart"/>
        <w:r>
          <w:rPr>
            <w:rFonts w:ascii="Segoe UI" w:hAnsi="Segoe UI" w:cs="Segoe UI"/>
            <w:color w:val="1F2328"/>
            <w:bdr w:val="none" w:sz="0" w:space="0" w:color="auto" w:frame="1"/>
            <w:shd w:val="clear" w:color="auto" w:fill="FFFFFF"/>
          </w:rPr>
          <w:t>StackSets</w:t>
        </w:r>
        <w:proofErr w:type="spellEnd"/>
        <w:r>
          <w:rPr>
            <w:rFonts w:ascii="Segoe UI" w:hAnsi="Segoe UI" w:cs="Segoe UI"/>
            <w:color w:val="1F2328"/>
            <w:bdr w:val="none" w:sz="0" w:space="0" w:color="auto" w:frame="1"/>
            <w:shd w:val="clear" w:color="auto" w:fill="FFFFFF"/>
          </w:rPr>
          <w:t xml:space="preserve"> allow you to deploy </w:t>
        </w:r>
        <w:proofErr w:type="spellStart"/>
        <w:r>
          <w:rPr>
            <w:rFonts w:ascii="Segoe UI" w:hAnsi="Segoe UI" w:cs="Segoe UI"/>
            <w:color w:val="1F2328"/>
            <w:bdr w:val="none" w:sz="0" w:space="0" w:color="auto" w:frame="1"/>
            <w:shd w:val="clear" w:color="auto" w:fill="FFFFFF"/>
          </w:rPr>
          <w:t>CloudFormation</w:t>
        </w:r>
        <w:proofErr w:type="spellEnd"/>
        <w:r>
          <w:rPr>
            <w:rFonts w:ascii="Segoe UI" w:hAnsi="Segoe UI" w:cs="Segoe UI"/>
            <w:color w:val="1F2328"/>
            <w:bdr w:val="none" w:sz="0" w:space="0" w:color="auto" w:frame="1"/>
            <w:shd w:val="clear" w:color="auto" w:fill="FFFFFF"/>
          </w:rPr>
          <w:t xml:space="preserve"> stacks across multiple accounts and regions, enabling centralized management of infrastructure deployments.</w:t>
        </w:r>
      </w:ins>
    </w:p>
    <w:p w:rsidR="003E418D" w:rsidRDefault="003E418D" w:rsidP="003E418D">
      <w:pPr>
        <w:pStyle w:val="Heading3"/>
        <w:spacing w:before="0" w:beforeAutospacing="0" w:after="240" w:afterAutospacing="0"/>
        <w:ind w:left="240"/>
        <w:rPr>
          <w:ins w:id="440" w:author="Unknown"/>
          <w:rFonts w:ascii="Segoe UI" w:hAnsi="Segoe UI" w:cs="Segoe UI"/>
          <w:color w:val="1F2328"/>
          <w:sz w:val="30"/>
          <w:szCs w:val="30"/>
          <w:bdr w:val="none" w:sz="0" w:space="0" w:color="auto" w:frame="1"/>
          <w:shd w:val="clear" w:color="auto" w:fill="FFFFFF"/>
        </w:rPr>
      </w:pPr>
      <w:ins w:id="441" w:author="Unknown">
        <w:r>
          <w:rPr>
            <w:rFonts w:ascii="Segoe UI" w:hAnsi="Segoe UI" w:cs="Segoe UI"/>
            <w:color w:val="1F2328"/>
            <w:sz w:val="30"/>
            <w:szCs w:val="30"/>
            <w:bdr w:val="none" w:sz="0" w:space="0" w:color="auto" w:frame="1"/>
            <w:shd w:val="clear" w:color="auto" w:fill="FFFFFF"/>
          </w:rPr>
          <w:lastRenderedPageBreak/>
          <w:t xml:space="preserve">1. What is Amazon </w:t>
        </w:r>
        <w:proofErr w:type="spellStart"/>
        <w:r>
          <w:rPr>
            <w:rFonts w:ascii="Segoe UI" w:hAnsi="Segoe UI" w:cs="Segoe UI"/>
            <w:color w:val="1F2328"/>
            <w:sz w:val="30"/>
            <w:szCs w:val="30"/>
            <w:bdr w:val="none" w:sz="0" w:space="0" w:color="auto" w:frame="1"/>
            <w:shd w:val="clear" w:color="auto" w:fill="FFFFFF"/>
          </w:rPr>
          <w:t>CloudFront</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442" w:author="Unknown"/>
          <w:rFonts w:ascii="Segoe UI" w:hAnsi="Segoe UI" w:cs="Segoe UI"/>
          <w:color w:val="1F2328"/>
          <w:bdr w:val="none" w:sz="0" w:space="0" w:color="auto" w:frame="1"/>
          <w:shd w:val="clear" w:color="auto" w:fill="FFFFFF"/>
        </w:rPr>
      </w:pPr>
      <w:ins w:id="443" w:author="Unknown">
        <w:r>
          <w:rPr>
            <w:rFonts w:ascii="Segoe UI" w:hAnsi="Segoe UI" w:cs="Segoe UI"/>
            <w:color w:val="1F2328"/>
            <w:bdr w:val="none" w:sz="0" w:space="0" w:color="auto" w:frame="1"/>
            <w:shd w:val="clear" w:color="auto" w:fill="FFFFFF"/>
          </w:rPr>
          <w:t xml:space="preserve">Amazon </w:t>
        </w:r>
        <w:proofErr w:type="spellStart"/>
        <w:r>
          <w:rPr>
            <w:rFonts w:ascii="Segoe UI" w:hAnsi="Segoe UI" w:cs="Segoe UI"/>
            <w:color w:val="1F2328"/>
            <w:bdr w:val="none" w:sz="0" w:space="0" w:color="auto" w:frame="1"/>
            <w:shd w:val="clear" w:color="auto" w:fill="FFFFFF"/>
          </w:rPr>
          <w:t>CloudFront</w:t>
        </w:r>
        <w:proofErr w:type="spellEnd"/>
        <w:r>
          <w:rPr>
            <w:rFonts w:ascii="Segoe UI" w:hAnsi="Segoe UI" w:cs="Segoe UI"/>
            <w:color w:val="1F2328"/>
            <w:bdr w:val="none" w:sz="0" w:space="0" w:color="auto" w:frame="1"/>
            <w:shd w:val="clear" w:color="auto" w:fill="FFFFFF"/>
          </w:rPr>
          <w:t xml:space="preserve"> is a Content Delivery Network (CDN) service provided by AWS that accelerates content delivery by distributing it across a network of edge locations.</w:t>
        </w:r>
      </w:ins>
    </w:p>
    <w:p w:rsidR="003E418D" w:rsidRDefault="003E418D" w:rsidP="003E418D">
      <w:pPr>
        <w:pStyle w:val="Heading3"/>
        <w:spacing w:before="360" w:beforeAutospacing="0" w:after="240" w:afterAutospacing="0"/>
        <w:ind w:left="240"/>
        <w:rPr>
          <w:ins w:id="444" w:author="Unknown"/>
          <w:rFonts w:ascii="Segoe UI" w:hAnsi="Segoe UI" w:cs="Segoe UI"/>
          <w:color w:val="1F2328"/>
          <w:sz w:val="30"/>
          <w:szCs w:val="30"/>
          <w:bdr w:val="none" w:sz="0" w:space="0" w:color="auto" w:frame="1"/>
          <w:shd w:val="clear" w:color="auto" w:fill="FFFFFF"/>
        </w:rPr>
      </w:pPr>
      <w:ins w:id="445" w:author="Unknown">
        <w:r>
          <w:rPr>
            <w:rFonts w:ascii="Segoe UI" w:hAnsi="Segoe UI" w:cs="Segoe UI"/>
            <w:color w:val="1F2328"/>
            <w:sz w:val="30"/>
            <w:szCs w:val="30"/>
            <w:bdr w:val="none" w:sz="0" w:space="0" w:color="auto" w:frame="1"/>
            <w:shd w:val="clear" w:color="auto" w:fill="FFFFFF"/>
          </w:rPr>
          <w:t xml:space="preserve">2. How does </w:t>
        </w:r>
        <w:proofErr w:type="spellStart"/>
        <w:r>
          <w:rPr>
            <w:rFonts w:ascii="Segoe UI" w:hAnsi="Segoe UI" w:cs="Segoe UI"/>
            <w:color w:val="1F2328"/>
            <w:sz w:val="30"/>
            <w:szCs w:val="30"/>
            <w:bdr w:val="none" w:sz="0" w:space="0" w:color="auto" w:frame="1"/>
            <w:shd w:val="clear" w:color="auto" w:fill="FFFFFF"/>
          </w:rPr>
          <w:t>CloudFront</w:t>
        </w:r>
        <w:proofErr w:type="spellEnd"/>
        <w:r>
          <w:rPr>
            <w:rFonts w:ascii="Segoe UI" w:hAnsi="Segoe UI" w:cs="Segoe UI"/>
            <w:color w:val="1F2328"/>
            <w:sz w:val="30"/>
            <w:szCs w:val="30"/>
            <w:bdr w:val="none" w:sz="0" w:space="0" w:color="auto" w:frame="1"/>
            <w:shd w:val="clear" w:color="auto" w:fill="FFFFFF"/>
          </w:rPr>
          <w:t xml:space="preserve"> work?</w:t>
        </w:r>
      </w:ins>
    </w:p>
    <w:p w:rsidR="003E418D" w:rsidRDefault="003E418D" w:rsidP="003E418D">
      <w:pPr>
        <w:pStyle w:val="rich-diff-level-zero"/>
        <w:spacing w:before="0" w:beforeAutospacing="0" w:after="240" w:afterAutospacing="0"/>
        <w:ind w:left="240"/>
        <w:rPr>
          <w:ins w:id="446" w:author="Unknown"/>
          <w:rFonts w:ascii="Segoe UI" w:hAnsi="Segoe UI" w:cs="Segoe UI"/>
          <w:color w:val="1F2328"/>
          <w:bdr w:val="none" w:sz="0" w:space="0" w:color="auto" w:frame="1"/>
          <w:shd w:val="clear" w:color="auto" w:fill="FFFFFF"/>
        </w:rPr>
      </w:pPr>
      <w:proofErr w:type="spellStart"/>
      <w:ins w:id="447" w:author="Unknown">
        <w:r>
          <w:rPr>
            <w:rFonts w:ascii="Segoe UI" w:hAnsi="Segoe UI" w:cs="Segoe UI"/>
            <w:color w:val="1F2328"/>
            <w:bdr w:val="none" w:sz="0" w:space="0" w:color="auto" w:frame="1"/>
            <w:shd w:val="clear" w:color="auto" w:fill="FFFFFF"/>
          </w:rPr>
          <w:t>CloudFront</w:t>
        </w:r>
        <w:proofErr w:type="spellEnd"/>
        <w:r>
          <w:rPr>
            <w:rFonts w:ascii="Segoe UI" w:hAnsi="Segoe UI" w:cs="Segoe UI"/>
            <w:color w:val="1F2328"/>
            <w:bdr w:val="none" w:sz="0" w:space="0" w:color="auto" w:frame="1"/>
            <w:shd w:val="clear" w:color="auto" w:fill="FFFFFF"/>
          </w:rPr>
          <w:t xml:space="preserve"> caches content in edge locations globally. When a user requests content, </w:t>
        </w:r>
        <w:proofErr w:type="spellStart"/>
        <w:r>
          <w:rPr>
            <w:rFonts w:ascii="Segoe UI" w:hAnsi="Segoe UI" w:cs="Segoe UI"/>
            <w:color w:val="1F2328"/>
            <w:bdr w:val="none" w:sz="0" w:space="0" w:color="auto" w:frame="1"/>
            <w:shd w:val="clear" w:color="auto" w:fill="FFFFFF"/>
          </w:rPr>
          <w:t>CloudFront</w:t>
        </w:r>
        <w:proofErr w:type="spellEnd"/>
        <w:r>
          <w:rPr>
            <w:rFonts w:ascii="Segoe UI" w:hAnsi="Segoe UI" w:cs="Segoe UI"/>
            <w:color w:val="1F2328"/>
            <w:bdr w:val="none" w:sz="0" w:space="0" w:color="auto" w:frame="1"/>
            <w:shd w:val="clear" w:color="auto" w:fill="FFFFFF"/>
          </w:rPr>
          <w:t xml:space="preserve"> delivers it from the nearest edge location, reducing latency and improving performance.</w:t>
        </w:r>
      </w:ins>
    </w:p>
    <w:p w:rsidR="003E418D" w:rsidRDefault="003E418D" w:rsidP="003E418D">
      <w:pPr>
        <w:pStyle w:val="Heading3"/>
        <w:spacing w:before="360" w:beforeAutospacing="0" w:after="240" w:afterAutospacing="0"/>
        <w:ind w:left="240"/>
        <w:rPr>
          <w:ins w:id="448" w:author="Unknown"/>
          <w:rFonts w:ascii="Segoe UI" w:hAnsi="Segoe UI" w:cs="Segoe UI"/>
          <w:color w:val="1F2328"/>
          <w:sz w:val="30"/>
          <w:szCs w:val="30"/>
          <w:bdr w:val="none" w:sz="0" w:space="0" w:color="auto" w:frame="1"/>
          <w:shd w:val="clear" w:color="auto" w:fill="FFFFFF"/>
        </w:rPr>
      </w:pPr>
      <w:ins w:id="449" w:author="Unknown">
        <w:r>
          <w:rPr>
            <w:rFonts w:ascii="Segoe UI" w:hAnsi="Segoe UI" w:cs="Segoe UI"/>
            <w:color w:val="1F2328"/>
            <w:sz w:val="30"/>
            <w:szCs w:val="30"/>
            <w:bdr w:val="none" w:sz="0" w:space="0" w:color="auto" w:frame="1"/>
            <w:shd w:val="clear" w:color="auto" w:fill="FFFFFF"/>
          </w:rPr>
          <w:t xml:space="preserve">3. What are edge locations in </w:t>
        </w:r>
        <w:proofErr w:type="spellStart"/>
        <w:r>
          <w:rPr>
            <w:rFonts w:ascii="Segoe UI" w:hAnsi="Segoe UI" w:cs="Segoe UI"/>
            <w:color w:val="1F2328"/>
            <w:sz w:val="30"/>
            <w:szCs w:val="30"/>
            <w:bdr w:val="none" w:sz="0" w:space="0" w:color="auto" w:frame="1"/>
            <w:shd w:val="clear" w:color="auto" w:fill="FFFFFF"/>
          </w:rPr>
          <w:t>CloudFront</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450" w:author="Unknown"/>
          <w:rFonts w:ascii="Segoe UI" w:hAnsi="Segoe UI" w:cs="Segoe UI"/>
          <w:color w:val="1F2328"/>
          <w:bdr w:val="none" w:sz="0" w:space="0" w:color="auto" w:frame="1"/>
          <w:shd w:val="clear" w:color="auto" w:fill="FFFFFF"/>
        </w:rPr>
      </w:pPr>
      <w:ins w:id="451" w:author="Unknown">
        <w:r>
          <w:rPr>
            <w:rFonts w:ascii="Segoe UI" w:hAnsi="Segoe UI" w:cs="Segoe UI"/>
            <w:color w:val="1F2328"/>
            <w:bdr w:val="none" w:sz="0" w:space="0" w:color="auto" w:frame="1"/>
            <w:shd w:val="clear" w:color="auto" w:fill="FFFFFF"/>
          </w:rPr>
          <w:t xml:space="preserve">Edge locations are data centers globally distributed by </w:t>
        </w:r>
        <w:proofErr w:type="spellStart"/>
        <w:r>
          <w:rPr>
            <w:rFonts w:ascii="Segoe UI" w:hAnsi="Segoe UI" w:cs="Segoe UI"/>
            <w:color w:val="1F2328"/>
            <w:bdr w:val="none" w:sz="0" w:space="0" w:color="auto" w:frame="1"/>
            <w:shd w:val="clear" w:color="auto" w:fill="FFFFFF"/>
          </w:rPr>
          <w:t>CloudFront</w:t>
        </w:r>
        <w:proofErr w:type="spellEnd"/>
        <w:r>
          <w:rPr>
            <w:rFonts w:ascii="Segoe UI" w:hAnsi="Segoe UI" w:cs="Segoe UI"/>
            <w:color w:val="1F2328"/>
            <w:bdr w:val="none" w:sz="0" w:space="0" w:color="auto" w:frame="1"/>
            <w:shd w:val="clear" w:color="auto" w:fill="FFFFFF"/>
          </w:rPr>
          <w:t>. They store cached content and serve it to users, minimizing the distance data needs to travel.</w:t>
        </w:r>
      </w:ins>
    </w:p>
    <w:p w:rsidR="003E418D" w:rsidRDefault="003E418D" w:rsidP="003E418D">
      <w:pPr>
        <w:pStyle w:val="Heading3"/>
        <w:spacing w:before="360" w:beforeAutospacing="0" w:after="240" w:afterAutospacing="0"/>
        <w:ind w:left="240"/>
        <w:rPr>
          <w:ins w:id="452" w:author="Unknown"/>
          <w:rFonts w:ascii="Segoe UI" w:hAnsi="Segoe UI" w:cs="Segoe UI"/>
          <w:color w:val="1F2328"/>
          <w:sz w:val="30"/>
          <w:szCs w:val="30"/>
          <w:bdr w:val="none" w:sz="0" w:space="0" w:color="auto" w:frame="1"/>
          <w:shd w:val="clear" w:color="auto" w:fill="FFFFFF"/>
        </w:rPr>
      </w:pPr>
      <w:ins w:id="453" w:author="Unknown">
        <w:r>
          <w:rPr>
            <w:rFonts w:ascii="Segoe UI" w:hAnsi="Segoe UI" w:cs="Segoe UI"/>
            <w:color w:val="1F2328"/>
            <w:sz w:val="30"/>
            <w:szCs w:val="30"/>
            <w:bdr w:val="none" w:sz="0" w:space="0" w:color="auto" w:frame="1"/>
            <w:shd w:val="clear" w:color="auto" w:fill="FFFFFF"/>
          </w:rPr>
          <w:t xml:space="preserve">4. What types of distributions are available in </w:t>
        </w:r>
        <w:proofErr w:type="spellStart"/>
        <w:r>
          <w:rPr>
            <w:rFonts w:ascii="Segoe UI" w:hAnsi="Segoe UI" w:cs="Segoe UI"/>
            <w:color w:val="1F2328"/>
            <w:sz w:val="30"/>
            <w:szCs w:val="30"/>
            <w:bdr w:val="none" w:sz="0" w:space="0" w:color="auto" w:frame="1"/>
            <w:shd w:val="clear" w:color="auto" w:fill="FFFFFF"/>
          </w:rPr>
          <w:t>CloudFront</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454" w:author="Unknown"/>
          <w:rFonts w:ascii="Segoe UI" w:hAnsi="Segoe UI" w:cs="Segoe UI"/>
          <w:color w:val="1F2328"/>
          <w:bdr w:val="none" w:sz="0" w:space="0" w:color="auto" w:frame="1"/>
          <w:shd w:val="clear" w:color="auto" w:fill="FFFFFF"/>
        </w:rPr>
      </w:pPr>
      <w:proofErr w:type="spellStart"/>
      <w:ins w:id="455" w:author="Unknown">
        <w:r>
          <w:rPr>
            <w:rFonts w:ascii="Segoe UI" w:hAnsi="Segoe UI" w:cs="Segoe UI"/>
            <w:color w:val="1F2328"/>
            <w:bdr w:val="none" w:sz="0" w:space="0" w:color="auto" w:frame="1"/>
            <w:shd w:val="clear" w:color="auto" w:fill="FFFFFF"/>
          </w:rPr>
          <w:t>CloudFront</w:t>
        </w:r>
        <w:proofErr w:type="spellEnd"/>
        <w:r>
          <w:rPr>
            <w:rFonts w:ascii="Segoe UI" w:hAnsi="Segoe UI" w:cs="Segoe UI"/>
            <w:color w:val="1F2328"/>
            <w:bdr w:val="none" w:sz="0" w:space="0" w:color="auto" w:frame="1"/>
            <w:shd w:val="clear" w:color="auto" w:fill="FFFFFF"/>
          </w:rPr>
          <w:t xml:space="preserve"> offers Web Distributions for websites and RTMP Distributions for media streaming.</w:t>
        </w:r>
      </w:ins>
    </w:p>
    <w:p w:rsidR="003E418D" w:rsidRDefault="003E418D" w:rsidP="003E418D">
      <w:pPr>
        <w:pStyle w:val="Heading3"/>
        <w:spacing w:before="360" w:beforeAutospacing="0" w:after="240" w:afterAutospacing="0"/>
        <w:ind w:left="240"/>
        <w:rPr>
          <w:ins w:id="456" w:author="Unknown"/>
          <w:rFonts w:ascii="Segoe UI" w:hAnsi="Segoe UI" w:cs="Segoe UI"/>
          <w:color w:val="1F2328"/>
          <w:sz w:val="30"/>
          <w:szCs w:val="30"/>
          <w:bdr w:val="none" w:sz="0" w:space="0" w:color="auto" w:frame="1"/>
          <w:shd w:val="clear" w:color="auto" w:fill="FFFFFF"/>
        </w:rPr>
      </w:pPr>
      <w:ins w:id="457" w:author="Unknown">
        <w:r>
          <w:rPr>
            <w:rFonts w:ascii="Segoe UI" w:hAnsi="Segoe UI" w:cs="Segoe UI"/>
            <w:color w:val="1F2328"/>
            <w:sz w:val="30"/>
            <w:szCs w:val="30"/>
            <w:bdr w:val="none" w:sz="0" w:space="0" w:color="auto" w:frame="1"/>
            <w:shd w:val="clear" w:color="auto" w:fill="FFFFFF"/>
          </w:rPr>
          <w:t xml:space="preserve">5. How can you ensure that content in </w:t>
        </w:r>
        <w:proofErr w:type="spellStart"/>
        <w:r>
          <w:rPr>
            <w:rFonts w:ascii="Segoe UI" w:hAnsi="Segoe UI" w:cs="Segoe UI"/>
            <w:color w:val="1F2328"/>
            <w:sz w:val="30"/>
            <w:szCs w:val="30"/>
            <w:bdr w:val="none" w:sz="0" w:space="0" w:color="auto" w:frame="1"/>
            <w:shd w:val="clear" w:color="auto" w:fill="FFFFFF"/>
          </w:rPr>
          <w:t>CloudFront</w:t>
        </w:r>
        <w:proofErr w:type="spellEnd"/>
        <w:r>
          <w:rPr>
            <w:rFonts w:ascii="Segoe UI" w:hAnsi="Segoe UI" w:cs="Segoe UI"/>
            <w:color w:val="1F2328"/>
            <w:sz w:val="30"/>
            <w:szCs w:val="30"/>
            <w:bdr w:val="none" w:sz="0" w:space="0" w:color="auto" w:frame="1"/>
            <w:shd w:val="clear" w:color="auto" w:fill="FFFFFF"/>
          </w:rPr>
          <w:t xml:space="preserve"> is updated?</w:t>
        </w:r>
      </w:ins>
    </w:p>
    <w:p w:rsidR="003E418D" w:rsidRDefault="003E418D" w:rsidP="003E418D">
      <w:pPr>
        <w:pStyle w:val="rich-diff-level-zero"/>
        <w:spacing w:before="0" w:beforeAutospacing="0" w:after="240" w:afterAutospacing="0"/>
        <w:ind w:left="240"/>
        <w:rPr>
          <w:ins w:id="458" w:author="Unknown"/>
          <w:rFonts w:ascii="Segoe UI" w:hAnsi="Segoe UI" w:cs="Segoe UI"/>
          <w:color w:val="1F2328"/>
          <w:bdr w:val="none" w:sz="0" w:space="0" w:color="auto" w:frame="1"/>
          <w:shd w:val="clear" w:color="auto" w:fill="FFFFFF"/>
        </w:rPr>
      </w:pPr>
      <w:ins w:id="459" w:author="Unknown">
        <w:r>
          <w:rPr>
            <w:rFonts w:ascii="Segoe UI" w:hAnsi="Segoe UI" w:cs="Segoe UI"/>
            <w:color w:val="1F2328"/>
            <w:bdr w:val="none" w:sz="0" w:space="0" w:color="auto" w:frame="1"/>
            <w:shd w:val="clear" w:color="auto" w:fill="FFFFFF"/>
          </w:rPr>
          <w:t xml:space="preserve">You can create invalidations in </w:t>
        </w:r>
        <w:proofErr w:type="spellStart"/>
        <w:r>
          <w:rPr>
            <w:rFonts w:ascii="Segoe UI" w:hAnsi="Segoe UI" w:cs="Segoe UI"/>
            <w:color w:val="1F2328"/>
            <w:bdr w:val="none" w:sz="0" w:space="0" w:color="auto" w:frame="1"/>
            <w:shd w:val="clear" w:color="auto" w:fill="FFFFFF"/>
          </w:rPr>
          <w:t>CloudFront</w:t>
        </w:r>
        <w:proofErr w:type="spellEnd"/>
        <w:r>
          <w:rPr>
            <w:rFonts w:ascii="Segoe UI" w:hAnsi="Segoe UI" w:cs="Segoe UI"/>
            <w:color w:val="1F2328"/>
            <w:bdr w:val="none" w:sz="0" w:space="0" w:color="auto" w:frame="1"/>
            <w:shd w:val="clear" w:color="auto" w:fill="FFFFFF"/>
          </w:rPr>
          <w:t xml:space="preserve"> to remove cached content and force the distribution of fresh content.</w:t>
        </w:r>
      </w:ins>
    </w:p>
    <w:p w:rsidR="003E418D" w:rsidRDefault="003E418D" w:rsidP="003E418D">
      <w:pPr>
        <w:pStyle w:val="Heading3"/>
        <w:spacing w:before="360" w:beforeAutospacing="0" w:after="240" w:afterAutospacing="0"/>
        <w:ind w:left="240"/>
        <w:rPr>
          <w:ins w:id="460" w:author="Unknown"/>
          <w:rFonts w:ascii="Segoe UI" w:hAnsi="Segoe UI" w:cs="Segoe UI"/>
          <w:color w:val="1F2328"/>
          <w:sz w:val="30"/>
          <w:szCs w:val="30"/>
          <w:bdr w:val="none" w:sz="0" w:space="0" w:color="auto" w:frame="1"/>
          <w:shd w:val="clear" w:color="auto" w:fill="FFFFFF"/>
        </w:rPr>
      </w:pPr>
      <w:ins w:id="461" w:author="Unknown">
        <w:r>
          <w:rPr>
            <w:rFonts w:ascii="Segoe UI" w:hAnsi="Segoe UI" w:cs="Segoe UI"/>
            <w:color w:val="1F2328"/>
            <w:sz w:val="30"/>
            <w:szCs w:val="30"/>
            <w:bdr w:val="none" w:sz="0" w:space="0" w:color="auto" w:frame="1"/>
            <w:shd w:val="clear" w:color="auto" w:fill="FFFFFF"/>
          </w:rPr>
          <w:t xml:space="preserve">6. Can you use custom SSL certificates with </w:t>
        </w:r>
        <w:proofErr w:type="spellStart"/>
        <w:r>
          <w:rPr>
            <w:rFonts w:ascii="Segoe UI" w:hAnsi="Segoe UI" w:cs="Segoe UI"/>
            <w:color w:val="1F2328"/>
            <w:sz w:val="30"/>
            <w:szCs w:val="30"/>
            <w:bdr w:val="none" w:sz="0" w:space="0" w:color="auto" w:frame="1"/>
            <w:shd w:val="clear" w:color="auto" w:fill="FFFFFF"/>
          </w:rPr>
          <w:t>CloudFront</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462" w:author="Unknown"/>
          <w:rFonts w:ascii="Segoe UI" w:hAnsi="Segoe UI" w:cs="Segoe UI"/>
          <w:color w:val="1F2328"/>
          <w:bdr w:val="none" w:sz="0" w:space="0" w:color="auto" w:frame="1"/>
          <w:shd w:val="clear" w:color="auto" w:fill="FFFFFF"/>
        </w:rPr>
      </w:pPr>
      <w:ins w:id="463" w:author="Unknown">
        <w:r>
          <w:rPr>
            <w:rFonts w:ascii="Segoe UI" w:hAnsi="Segoe UI" w:cs="Segoe UI"/>
            <w:color w:val="1F2328"/>
            <w:bdr w:val="none" w:sz="0" w:space="0" w:color="auto" w:frame="1"/>
            <w:shd w:val="clear" w:color="auto" w:fill="FFFFFF"/>
          </w:rPr>
          <w:t xml:space="preserve">Yes, you can use custom SSL certificates to secure connections between users and </w:t>
        </w:r>
        <w:proofErr w:type="spellStart"/>
        <w:r>
          <w:rPr>
            <w:rFonts w:ascii="Segoe UI" w:hAnsi="Segoe UI" w:cs="Segoe UI"/>
            <w:color w:val="1F2328"/>
            <w:bdr w:val="none" w:sz="0" w:space="0" w:color="auto" w:frame="1"/>
            <w:shd w:val="clear" w:color="auto" w:fill="FFFFFF"/>
          </w:rPr>
          <w:t>CloudFront</w:t>
        </w:r>
        <w:proofErr w:type="spellEnd"/>
        <w:r>
          <w:rPr>
            <w:rFonts w:ascii="Segoe UI" w:hAnsi="Segoe UI" w:cs="Segoe UI"/>
            <w:color w:val="1F2328"/>
            <w:bdr w:val="none" w:sz="0" w:space="0" w:color="auto" w:frame="1"/>
            <w:shd w:val="clear" w:color="auto" w:fill="FFFFFF"/>
          </w:rPr>
          <w:t>.</w:t>
        </w:r>
      </w:ins>
    </w:p>
    <w:p w:rsidR="003E418D" w:rsidRDefault="003E418D" w:rsidP="003E418D">
      <w:pPr>
        <w:pStyle w:val="Heading3"/>
        <w:spacing w:before="360" w:beforeAutospacing="0" w:after="240" w:afterAutospacing="0"/>
        <w:ind w:left="240"/>
        <w:rPr>
          <w:ins w:id="464" w:author="Unknown"/>
          <w:rFonts w:ascii="Segoe UI" w:hAnsi="Segoe UI" w:cs="Segoe UI"/>
          <w:color w:val="1F2328"/>
          <w:sz w:val="30"/>
          <w:szCs w:val="30"/>
          <w:bdr w:val="none" w:sz="0" w:space="0" w:color="auto" w:frame="1"/>
          <w:shd w:val="clear" w:color="auto" w:fill="FFFFFF"/>
        </w:rPr>
      </w:pPr>
      <w:ins w:id="465" w:author="Unknown">
        <w:r>
          <w:rPr>
            <w:rFonts w:ascii="Segoe UI" w:hAnsi="Segoe UI" w:cs="Segoe UI"/>
            <w:color w:val="1F2328"/>
            <w:sz w:val="30"/>
            <w:szCs w:val="30"/>
            <w:bdr w:val="none" w:sz="0" w:space="0" w:color="auto" w:frame="1"/>
            <w:shd w:val="clear" w:color="auto" w:fill="FFFFFF"/>
          </w:rPr>
          <w:t xml:space="preserve">7. What is an origin in </w:t>
        </w:r>
        <w:proofErr w:type="spellStart"/>
        <w:r>
          <w:rPr>
            <w:rFonts w:ascii="Segoe UI" w:hAnsi="Segoe UI" w:cs="Segoe UI"/>
            <w:color w:val="1F2328"/>
            <w:sz w:val="30"/>
            <w:szCs w:val="30"/>
            <w:bdr w:val="none" w:sz="0" w:space="0" w:color="auto" w:frame="1"/>
            <w:shd w:val="clear" w:color="auto" w:fill="FFFFFF"/>
          </w:rPr>
          <w:t>CloudFront</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466" w:author="Unknown"/>
          <w:rFonts w:ascii="Segoe UI" w:hAnsi="Segoe UI" w:cs="Segoe UI"/>
          <w:color w:val="1F2328"/>
          <w:bdr w:val="none" w:sz="0" w:space="0" w:color="auto" w:frame="1"/>
          <w:shd w:val="clear" w:color="auto" w:fill="FFFFFF"/>
        </w:rPr>
      </w:pPr>
      <w:ins w:id="467" w:author="Unknown">
        <w:r>
          <w:rPr>
            <w:rFonts w:ascii="Segoe UI" w:hAnsi="Segoe UI" w:cs="Segoe UI"/>
            <w:color w:val="1F2328"/>
            <w:bdr w:val="none" w:sz="0" w:space="0" w:color="auto" w:frame="1"/>
            <w:shd w:val="clear" w:color="auto" w:fill="FFFFFF"/>
          </w:rPr>
          <w:t xml:space="preserve">An origin is the source of the content </w:t>
        </w:r>
        <w:proofErr w:type="spellStart"/>
        <w:r>
          <w:rPr>
            <w:rFonts w:ascii="Segoe UI" w:hAnsi="Segoe UI" w:cs="Segoe UI"/>
            <w:color w:val="1F2328"/>
            <w:bdr w:val="none" w:sz="0" w:space="0" w:color="auto" w:frame="1"/>
            <w:shd w:val="clear" w:color="auto" w:fill="FFFFFF"/>
          </w:rPr>
          <w:t>CloudFront</w:t>
        </w:r>
        <w:proofErr w:type="spellEnd"/>
        <w:r>
          <w:rPr>
            <w:rFonts w:ascii="Segoe UI" w:hAnsi="Segoe UI" w:cs="Segoe UI"/>
            <w:color w:val="1F2328"/>
            <w:bdr w:val="none" w:sz="0" w:space="0" w:color="auto" w:frame="1"/>
            <w:shd w:val="clear" w:color="auto" w:fill="FFFFFF"/>
          </w:rPr>
          <w:t xml:space="preserve"> delivers. It can be an Amazon S3 bucket, an EC2 instance, an Elastic Load Balancer, or even an HTTP server.</w:t>
        </w:r>
      </w:ins>
    </w:p>
    <w:p w:rsidR="003E418D" w:rsidRDefault="003E418D" w:rsidP="003E418D">
      <w:pPr>
        <w:pStyle w:val="Heading3"/>
        <w:spacing w:before="360" w:beforeAutospacing="0" w:after="240" w:afterAutospacing="0"/>
        <w:ind w:left="240"/>
        <w:rPr>
          <w:ins w:id="468" w:author="Unknown"/>
          <w:rFonts w:ascii="Segoe UI" w:hAnsi="Segoe UI" w:cs="Segoe UI"/>
          <w:color w:val="1F2328"/>
          <w:sz w:val="30"/>
          <w:szCs w:val="30"/>
          <w:bdr w:val="none" w:sz="0" w:space="0" w:color="auto" w:frame="1"/>
          <w:shd w:val="clear" w:color="auto" w:fill="FFFFFF"/>
        </w:rPr>
      </w:pPr>
      <w:ins w:id="469" w:author="Unknown">
        <w:r>
          <w:rPr>
            <w:rFonts w:ascii="Segoe UI" w:hAnsi="Segoe UI" w:cs="Segoe UI"/>
            <w:color w:val="1F2328"/>
            <w:sz w:val="30"/>
            <w:szCs w:val="30"/>
            <w:bdr w:val="none" w:sz="0" w:space="0" w:color="auto" w:frame="1"/>
            <w:shd w:val="clear" w:color="auto" w:fill="FFFFFF"/>
          </w:rPr>
          <w:t xml:space="preserve">8. How can you control </w:t>
        </w:r>
        <w:proofErr w:type="gramStart"/>
        <w:r>
          <w:rPr>
            <w:rFonts w:ascii="Segoe UI" w:hAnsi="Segoe UI" w:cs="Segoe UI"/>
            <w:color w:val="1F2328"/>
            <w:sz w:val="30"/>
            <w:szCs w:val="30"/>
            <w:bdr w:val="none" w:sz="0" w:space="0" w:color="auto" w:frame="1"/>
            <w:shd w:val="clear" w:color="auto" w:fill="FFFFFF"/>
          </w:rPr>
          <w:t>who</w:t>
        </w:r>
        <w:proofErr w:type="gramEnd"/>
        <w:r>
          <w:rPr>
            <w:rFonts w:ascii="Segoe UI" w:hAnsi="Segoe UI" w:cs="Segoe UI"/>
            <w:color w:val="1F2328"/>
            <w:sz w:val="30"/>
            <w:szCs w:val="30"/>
            <w:bdr w:val="none" w:sz="0" w:space="0" w:color="auto" w:frame="1"/>
            <w:shd w:val="clear" w:color="auto" w:fill="FFFFFF"/>
          </w:rPr>
          <w:t xml:space="preserve"> accesses content in </w:t>
        </w:r>
        <w:proofErr w:type="spellStart"/>
        <w:r>
          <w:rPr>
            <w:rFonts w:ascii="Segoe UI" w:hAnsi="Segoe UI" w:cs="Segoe UI"/>
            <w:color w:val="1F2328"/>
            <w:sz w:val="30"/>
            <w:szCs w:val="30"/>
            <w:bdr w:val="none" w:sz="0" w:space="0" w:color="auto" w:frame="1"/>
            <w:shd w:val="clear" w:color="auto" w:fill="FFFFFF"/>
          </w:rPr>
          <w:t>CloudFront</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470" w:author="Unknown"/>
          <w:rFonts w:ascii="Segoe UI" w:hAnsi="Segoe UI" w:cs="Segoe UI"/>
          <w:color w:val="1F2328"/>
          <w:bdr w:val="none" w:sz="0" w:space="0" w:color="auto" w:frame="1"/>
          <w:shd w:val="clear" w:color="auto" w:fill="FFFFFF"/>
        </w:rPr>
      </w:pPr>
      <w:ins w:id="471" w:author="Unknown">
        <w:r>
          <w:rPr>
            <w:rFonts w:ascii="Segoe UI" w:hAnsi="Segoe UI" w:cs="Segoe UI"/>
            <w:color w:val="1F2328"/>
            <w:bdr w:val="none" w:sz="0" w:space="0" w:color="auto" w:frame="1"/>
            <w:shd w:val="clear" w:color="auto" w:fill="FFFFFF"/>
          </w:rPr>
          <w:lastRenderedPageBreak/>
          <w:t xml:space="preserve">You can use </w:t>
        </w:r>
        <w:proofErr w:type="spellStart"/>
        <w:r>
          <w:rPr>
            <w:rFonts w:ascii="Segoe UI" w:hAnsi="Segoe UI" w:cs="Segoe UI"/>
            <w:color w:val="1F2328"/>
            <w:bdr w:val="none" w:sz="0" w:space="0" w:color="auto" w:frame="1"/>
            <w:shd w:val="clear" w:color="auto" w:fill="FFFFFF"/>
          </w:rPr>
          <w:t>CloudFront</w:t>
        </w:r>
        <w:proofErr w:type="spellEnd"/>
        <w:r>
          <w:rPr>
            <w:rFonts w:ascii="Segoe UI" w:hAnsi="Segoe UI" w:cs="Segoe UI"/>
            <w:color w:val="1F2328"/>
            <w:bdr w:val="none" w:sz="0" w:space="0" w:color="auto" w:frame="1"/>
            <w:shd w:val="clear" w:color="auto" w:fill="FFFFFF"/>
          </w:rPr>
          <w:t xml:space="preserve"> signed URLs or cookies to restrict access to content based on user credentials.</w:t>
        </w:r>
      </w:ins>
    </w:p>
    <w:p w:rsidR="003E418D" w:rsidRDefault="003E418D" w:rsidP="003E418D">
      <w:pPr>
        <w:pStyle w:val="Heading3"/>
        <w:spacing w:before="360" w:beforeAutospacing="0" w:after="240" w:afterAutospacing="0"/>
        <w:ind w:left="240"/>
        <w:rPr>
          <w:ins w:id="472" w:author="Unknown"/>
          <w:rFonts w:ascii="Segoe UI" w:hAnsi="Segoe UI" w:cs="Segoe UI"/>
          <w:color w:val="1F2328"/>
          <w:sz w:val="30"/>
          <w:szCs w:val="30"/>
          <w:bdr w:val="none" w:sz="0" w:space="0" w:color="auto" w:frame="1"/>
          <w:shd w:val="clear" w:color="auto" w:fill="FFFFFF"/>
        </w:rPr>
      </w:pPr>
      <w:ins w:id="473" w:author="Unknown">
        <w:r>
          <w:rPr>
            <w:rFonts w:ascii="Segoe UI" w:hAnsi="Segoe UI" w:cs="Segoe UI"/>
            <w:color w:val="1F2328"/>
            <w:sz w:val="30"/>
            <w:szCs w:val="30"/>
            <w:bdr w:val="none" w:sz="0" w:space="0" w:color="auto" w:frame="1"/>
            <w:shd w:val="clear" w:color="auto" w:fill="FFFFFF"/>
          </w:rPr>
          <w:t xml:space="preserve">9. What are cache behaviors in </w:t>
        </w:r>
        <w:proofErr w:type="spellStart"/>
        <w:r>
          <w:rPr>
            <w:rFonts w:ascii="Segoe UI" w:hAnsi="Segoe UI" w:cs="Segoe UI"/>
            <w:color w:val="1F2328"/>
            <w:sz w:val="30"/>
            <w:szCs w:val="30"/>
            <w:bdr w:val="none" w:sz="0" w:space="0" w:color="auto" w:frame="1"/>
            <w:shd w:val="clear" w:color="auto" w:fill="FFFFFF"/>
          </w:rPr>
          <w:t>CloudFront</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474" w:author="Unknown"/>
          <w:rFonts w:ascii="Segoe UI" w:hAnsi="Segoe UI" w:cs="Segoe UI"/>
          <w:color w:val="1F2328"/>
          <w:bdr w:val="none" w:sz="0" w:space="0" w:color="auto" w:frame="1"/>
          <w:shd w:val="clear" w:color="auto" w:fill="FFFFFF"/>
        </w:rPr>
      </w:pPr>
      <w:ins w:id="475" w:author="Unknown">
        <w:r>
          <w:rPr>
            <w:rFonts w:ascii="Segoe UI" w:hAnsi="Segoe UI" w:cs="Segoe UI"/>
            <w:color w:val="1F2328"/>
            <w:bdr w:val="none" w:sz="0" w:space="0" w:color="auto" w:frame="1"/>
            <w:shd w:val="clear" w:color="auto" w:fill="FFFFFF"/>
          </w:rPr>
          <w:t xml:space="preserve">Cache behaviors define how </w:t>
        </w:r>
        <w:proofErr w:type="spellStart"/>
        <w:r>
          <w:rPr>
            <w:rFonts w:ascii="Segoe UI" w:hAnsi="Segoe UI" w:cs="Segoe UI"/>
            <w:color w:val="1F2328"/>
            <w:bdr w:val="none" w:sz="0" w:space="0" w:color="auto" w:frame="1"/>
            <w:shd w:val="clear" w:color="auto" w:fill="FFFFFF"/>
          </w:rPr>
          <w:t>CloudFront</w:t>
        </w:r>
        <w:proofErr w:type="spellEnd"/>
        <w:r>
          <w:rPr>
            <w:rFonts w:ascii="Segoe UI" w:hAnsi="Segoe UI" w:cs="Segoe UI"/>
            <w:color w:val="1F2328"/>
            <w:bdr w:val="none" w:sz="0" w:space="0" w:color="auto" w:frame="1"/>
            <w:shd w:val="clear" w:color="auto" w:fill="FFFFFF"/>
          </w:rPr>
          <w:t xml:space="preserve"> handles different types of requests. They include settings like TTL, query string forwarding, and more.</w:t>
        </w:r>
      </w:ins>
    </w:p>
    <w:p w:rsidR="003E418D" w:rsidRDefault="003E418D" w:rsidP="003E418D">
      <w:pPr>
        <w:pStyle w:val="Heading3"/>
        <w:spacing w:before="360" w:beforeAutospacing="0" w:after="240" w:afterAutospacing="0"/>
        <w:ind w:left="240"/>
        <w:rPr>
          <w:ins w:id="476" w:author="Unknown"/>
          <w:rFonts w:ascii="Segoe UI" w:hAnsi="Segoe UI" w:cs="Segoe UI"/>
          <w:color w:val="1F2328"/>
          <w:sz w:val="30"/>
          <w:szCs w:val="30"/>
          <w:bdr w:val="none" w:sz="0" w:space="0" w:color="auto" w:frame="1"/>
          <w:shd w:val="clear" w:color="auto" w:fill="FFFFFF"/>
        </w:rPr>
      </w:pPr>
      <w:ins w:id="477" w:author="Unknown">
        <w:r>
          <w:rPr>
            <w:rFonts w:ascii="Segoe UI" w:hAnsi="Segoe UI" w:cs="Segoe UI"/>
            <w:color w:val="1F2328"/>
            <w:sz w:val="30"/>
            <w:szCs w:val="30"/>
            <w:bdr w:val="none" w:sz="0" w:space="0" w:color="auto" w:frame="1"/>
            <w:shd w:val="clear" w:color="auto" w:fill="FFFFFF"/>
          </w:rPr>
          <w:t xml:space="preserve">10. How can you integrate </w:t>
        </w:r>
        <w:proofErr w:type="spellStart"/>
        <w:r>
          <w:rPr>
            <w:rFonts w:ascii="Segoe UI" w:hAnsi="Segoe UI" w:cs="Segoe UI"/>
            <w:color w:val="1F2328"/>
            <w:sz w:val="30"/>
            <w:szCs w:val="30"/>
            <w:bdr w:val="none" w:sz="0" w:space="0" w:color="auto" w:frame="1"/>
            <w:shd w:val="clear" w:color="auto" w:fill="FFFFFF"/>
          </w:rPr>
          <w:t>CloudFront</w:t>
        </w:r>
        <w:proofErr w:type="spellEnd"/>
        <w:r>
          <w:rPr>
            <w:rFonts w:ascii="Segoe UI" w:hAnsi="Segoe UI" w:cs="Segoe UI"/>
            <w:color w:val="1F2328"/>
            <w:sz w:val="30"/>
            <w:szCs w:val="30"/>
            <w:bdr w:val="none" w:sz="0" w:space="0" w:color="auto" w:frame="1"/>
            <w:shd w:val="clear" w:color="auto" w:fill="FFFFFF"/>
          </w:rPr>
          <w:t xml:space="preserve"> with other AWS services?</w:t>
        </w:r>
      </w:ins>
    </w:p>
    <w:p w:rsidR="003E418D" w:rsidRDefault="003E418D" w:rsidP="003E418D">
      <w:pPr>
        <w:pStyle w:val="rich-diff-level-zero"/>
        <w:spacing w:before="0" w:beforeAutospacing="0" w:after="240" w:afterAutospacing="0"/>
        <w:ind w:left="240"/>
        <w:rPr>
          <w:ins w:id="478" w:author="Unknown"/>
          <w:rFonts w:ascii="Segoe UI" w:hAnsi="Segoe UI" w:cs="Segoe UI"/>
          <w:color w:val="1F2328"/>
          <w:bdr w:val="none" w:sz="0" w:space="0" w:color="auto" w:frame="1"/>
          <w:shd w:val="clear" w:color="auto" w:fill="FFFFFF"/>
        </w:rPr>
      </w:pPr>
      <w:ins w:id="479" w:author="Unknown">
        <w:r>
          <w:rPr>
            <w:rFonts w:ascii="Segoe UI" w:hAnsi="Segoe UI" w:cs="Segoe UI"/>
            <w:color w:val="1F2328"/>
            <w:bdr w:val="none" w:sz="0" w:space="0" w:color="auto" w:frame="1"/>
            <w:shd w:val="clear" w:color="auto" w:fill="FFFFFF"/>
          </w:rPr>
          <w:t xml:space="preserve">You can integrate </w:t>
        </w:r>
        <w:proofErr w:type="spellStart"/>
        <w:r>
          <w:rPr>
            <w:rFonts w:ascii="Segoe UI" w:hAnsi="Segoe UI" w:cs="Segoe UI"/>
            <w:color w:val="1F2328"/>
            <w:bdr w:val="none" w:sz="0" w:space="0" w:color="auto" w:frame="1"/>
            <w:shd w:val="clear" w:color="auto" w:fill="FFFFFF"/>
          </w:rPr>
          <w:t>CloudFront</w:t>
        </w:r>
        <w:proofErr w:type="spellEnd"/>
        <w:r>
          <w:rPr>
            <w:rFonts w:ascii="Segoe UI" w:hAnsi="Segoe UI" w:cs="Segoe UI"/>
            <w:color w:val="1F2328"/>
            <w:bdr w:val="none" w:sz="0" w:space="0" w:color="auto" w:frame="1"/>
            <w:shd w:val="clear" w:color="auto" w:fill="FFFFFF"/>
          </w:rPr>
          <w:t xml:space="preserve"> with Amazon S3, Amazon EC2, AWS Lambda, and more to accelerate content delivery.</w:t>
        </w:r>
      </w:ins>
    </w:p>
    <w:p w:rsidR="003E418D" w:rsidRDefault="003E418D" w:rsidP="003E418D">
      <w:pPr>
        <w:pStyle w:val="Heading3"/>
        <w:spacing w:before="360" w:beforeAutospacing="0" w:after="240" w:afterAutospacing="0"/>
        <w:ind w:left="240"/>
        <w:rPr>
          <w:ins w:id="480" w:author="Unknown"/>
          <w:rFonts w:ascii="Segoe UI" w:hAnsi="Segoe UI" w:cs="Segoe UI"/>
          <w:color w:val="1F2328"/>
          <w:sz w:val="30"/>
          <w:szCs w:val="30"/>
          <w:bdr w:val="none" w:sz="0" w:space="0" w:color="auto" w:frame="1"/>
          <w:shd w:val="clear" w:color="auto" w:fill="FFFFFF"/>
        </w:rPr>
      </w:pPr>
      <w:ins w:id="481" w:author="Unknown">
        <w:r>
          <w:rPr>
            <w:rFonts w:ascii="Segoe UI" w:hAnsi="Segoe UI" w:cs="Segoe UI"/>
            <w:color w:val="1F2328"/>
            <w:sz w:val="30"/>
            <w:szCs w:val="30"/>
            <w:bdr w:val="none" w:sz="0" w:space="0" w:color="auto" w:frame="1"/>
            <w:shd w:val="clear" w:color="auto" w:fill="FFFFFF"/>
          </w:rPr>
          <w:t xml:space="preserve">11. How can you analyze </w:t>
        </w:r>
        <w:proofErr w:type="spellStart"/>
        <w:r>
          <w:rPr>
            <w:rFonts w:ascii="Segoe UI" w:hAnsi="Segoe UI" w:cs="Segoe UI"/>
            <w:color w:val="1F2328"/>
            <w:sz w:val="30"/>
            <w:szCs w:val="30"/>
            <w:bdr w:val="none" w:sz="0" w:space="0" w:color="auto" w:frame="1"/>
            <w:shd w:val="clear" w:color="auto" w:fill="FFFFFF"/>
          </w:rPr>
          <w:t>CloudFront</w:t>
        </w:r>
        <w:proofErr w:type="spellEnd"/>
        <w:r>
          <w:rPr>
            <w:rFonts w:ascii="Segoe UI" w:hAnsi="Segoe UI" w:cs="Segoe UI"/>
            <w:color w:val="1F2328"/>
            <w:sz w:val="30"/>
            <w:szCs w:val="30"/>
            <w:bdr w:val="none" w:sz="0" w:space="0" w:color="auto" w:frame="1"/>
            <w:shd w:val="clear" w:color="auto" w:fill="FFFFFF"/>
          </w:rPr>
          <w:t xml:space="preserve"> distribution performance?</w:t>
        </w:r>
      </w:ins>
    </w:p>
    <w:p w:rsidR="003E418D" w:rsidRDefault="003E418D" w:rsidP="003E418D">
      <w:pPr>
        <w:pStyle w:val="rich-diff-level-zero"/>
        <w:spacing w:before="0" w:beforeAutospacing="0" w:after="240" w:afterAutospacing="0"/>
        <w:ind w:left="240"/>
        <w:rPr>
          <w:ins w:id="482" w:author="Unknown"/>
          <w:rFonts w:ascii="Segoe UI" w:hAnsi="Segoe UI" w:cs="Segoe UI"/>
          <w:color w:val="1F2328"/>
          <w:bdr w:val="none" w:sz="0" w:space="0" w:color="auto" w:frame="1"/>
          <w:shd w:val="clear" w:color="auto" w:fill="FFFFFF"/>
        </w:rPr>
      </w:pPr>
      <w:ins w:id="483" w:author="Unknown">
        <w:r>
          <w:rPr>
            <w:rFonts w:ascii="Segoe UI" w:hAnsi="Segoe UI" w:cs="Segoe UI"/>
            <w:color w:val="1F2328"/>
            <w:bdr w:val="none" w:sz="0" w:space="0" w:color="auto" w:frame="1"/>
            <w:shd w:val="clear" w:color="auto" w:fill="FFFFFF"/>
          </w:rPr>
          <w:t xml:space="preserve">You can use </w:t>
        </w:r>
        <w:proofErr w:type="spellStart"/>
        <w:r>
          <w:rPr>
            <w:rFonts w:ascii="Segoe UI" w:hAnsi="Segoe UI" w:cs="Segoe UI"/>
            <w:color w:val="1F2328"/>
            <w:bdr w:val="none" w:sz="0" w:space="0" w:color="auto" w:frame="1"/>
            <w:shd w:val="clear" w:color="auto" w:fill="FFFFFF"/>
          </w:rPr>
          <w:t>CloudFront</w:t>
        </w:r>
        <w:proofErr w:type="spellEnd"/>
        <w:r>
          <w:rPr>
            <w:rFonts w:ascii="Segoe UI" w:hAnsi="Segoe UI" w:cs="Segoe UI"/>
            <w:color w:val="1F2328"/>
            <w:bdr w:val="none" w:sz="0" w:space="0" w:color="auto" w:frame="1"/>
            <w:shd w:val="clear" w:color="auto" w:fill="FFFFFF"/>
          </w:rPr>
          <w:t xml:space="preserve"> access logs stored in Amazon S3 to analyze the performance of your distribution.</w:t>
        </w:r>
      </w:ins>
    </w:p>
    <w:p w:rsidR="003E418D" w:rsidRDefault="003E418D" w:rsidP="003E418D">
      <w:pPr>
        <w:pStyle w:val="Heading3"/>
        <w:spacing w:before="360" w:beforeAutospacing="0" w:after="240" w:afterAutospacing="0"/>
        <w:ind w:left="240"/>
        <w:rPr>
          <w:ins w:id="484" w:author="Unknown"/>
          <w:rFonts w:ascii="Segoe UI" w:hAnsi="Segoe UI" w:cs="Segoe UI"/>
          <w:color w:val="1F2328"/>
          <w:sz w:val="30"/>
          <w:szCs w:val="30"/>
          <w:bdr w:val="none" w:sz="0" w:space="0" w:color="auto" w:frame="1"/>
          <w:shd w:val="clear" w:color="auto" w:fill="FFFFFF"/>
        </w:rPr>
      </w:pPr>
      <w:ins w:id="485" w:author="Unknown">
        <w:r>
          <w:rPr>
            <w:rFonts w:ascii="Segoe UI" w:hAnsi="Segoe UI" w:cs="Segoe UI"/>
            <w:color w:val="1F2328"/>
            <w:sz w:val="30"/>
            <w:szCs w:val="30"/>
            <w:bdr w:val="none" w:sz="0" w:space="0" w:color="auto" w:frame="1"/>
            <w:shd w:val="clear" w:color="auto" w:fill="FFFFFF"/>
          </w:rPr>
          <w:t xml:space="preserve">12. What is the purpose of </w:t>
        </w:r>
        <w:proofErr w:type="spellStart"/>
        <w:r>
          <w:rPr>
            <w:rFonts w:ascii="Segoe UI" w:hAnsi="Segoe UI" w:cs="Segoe UI"/>
            <w:color w:val="1F2328"/>
            <w:sz w:val="30"/>
            <w:szCs w:val="30"/>
            <w:bdr w:val="none" w:sz="0" w:space="0" w:color="auto" w:frame="1"/>
            <w:shd w:val="clear" w:color="auto" w:fill="FFFFFF"/>
          </w:rPr>
          <w:t>CloudFront</w:t>
        </w:r>
        <w:proofErr w:type="spellEnd"/>
        <w:r>
          <w:rPr>
            <w:rFonts w:ascii="Segoe UI" w:hAnsi="Segoe UI" w:cs="Segoe UI"/>
            <w:color w:val="1F2328"/>
            <w:sz w:val="30"/>
            <w:szCs w:val="30"/>
            <w:bdr w:val="none" w:sz="0" w:space="0" w:color="auto" w:frame="1"/>
            <w:shd w:val="clear" w:color="auto" w:fill="FFFFFF"/>
          </w:rPr>
          <w:t xml:space="preserve"> behaviors?</w:t>
        </w:r>
      </w:ins>
    </w:p>
    <w:p w:rsidR="003E418D" w:rsidRDefault="003E418D" w:rsidP="003E418D">
      <w:pPr>
        <w:pStyle w:val="rich-diff-level-zero"/>
        <w:spacing w:before="0" w:beforeAutospacing="0" w:after="240" w:afterAutospacing="0"/>
        <w:ind w:left="240"/>
        <w:rPr>
          <w:ins w:id="486" w:author="Unknown"/>
          <w:rFonts w:ascii="Segoe UI" w:hAnsi="Segoe UI" w:cs="Segoe UI"/>
          <w:color w:val="1F2328"/>
          <w:bdr w:val="none" w:sz="0" w:space="0" w:color="auto" w:frame="1"/>
          <w:shd w:val="clear" w:color="auto" w:fill="FFFFFF"/>
        </w:rPr>
      </w:pPr>
      <w:proofErr w:type="spellStart"/>
      <w:ins w:id="487" w:author="Unknown">
        <w:r>
          <w:rPr>
            <w:rFonts w:ascii="Segoe UI" w:hAnsi="Segoe UI" w:cs="Segoe UI"/>
            <w:color w:val="1F2328"/>
            <w:bdr w:val="none" w:sz="0" w:space="0" w:color="auto" w:frame="1"/>
            <w:shd w:val="clear" w:color="auto" w:fill="FFFFFF"/>
          </w:rPr>
          <w:t>CloudFront</w:t>
        </w:r>
        <w:proofErr w:type="spellEnd"/>
        <w:r>
          <w:rPr>
            <w:rFonts w:ascii="Segoe UI" w:hAnsi="Segoe UI" w:cs="Segoe UI"/>
            <w:color w:val="1F2328"/>
            <w:bdr w:val="none" w:sz="0" w:space="0" w:color="auto" w:frame="1"/>
            <w:shd w:val="clear" w:color="auto" w:fill="FFFFFF"/>
          </w:rPr>
          <w:t xml:space="preserve"> behaviors help specify how </w:t>
        </w:r>
        <w:proofErr w:type="spellStart"/>
        <w:r>
          <w:rPr>
            <w:rFonts w:ascii="Segoe UI" w:hAnsi="Segoe UI" w:cs="Segoe UI"/>
            <w:color w:val="1F2328"/>
            <w:bdr w:val="none" w:sz="0" w:space="0" w:color="auto" w:frame="1"/>
            <w:shd w:val="clear" w:color="auto" w:fill="FFFFFF"/>
          </w:rPr>
          <w:t>CloudFront</w:t>
        </w:r>
        <w:proofErr w:type="spellEnd"/>
        <w:r>
          <w:rPr>
            <w:rFonts w:ascii="Segoe UI" w:hAnsi="Segoe UI" w:cs="Segoe UI"/>
            <w:color w:val="1F2328"/>
            <w:bdr w:val="none" w:sz="0" w:space="0" w:color="auto" w:frame="1"/>
            <w:shd w:val="clear" w:color="auto" w:fill="FFFFFF"/>
          </w:rPr>
          <w:t xml:space="preserve"> should respond to different types of requests for different paths or patterns.</w:t>
        </w:r>
      </w:ins>
    </w:p>
    <w:p w:rsidR="003E418D" w:rsidRDefault="003E418D" w:rsidP="003E418D">
      <w:pPr>
        <w:pStyle w:val="Heading3"/>
        <w:spacing w:before="360" w:beforeAutospacing="0" w:after="240" w:afterAutospacing="0"/>
        <w:ind w:left="240"/>
        <w:rPr>
          <w:ins w:id="488" w:author="Unknown"/>
          <w:rFonts w:ascii="Segoe UI" w:hAnsi="Segoe UI" w:cs="Segoe UI"/>
          <w:color w:val="1F2328"/>
          <w:sz w:val="30"/>
          <w:szCs w:val="30"/>
          <w:bdr w:val="none" w:sz="0" w:space="0" w:color="auto" w:frame="1"/>
          <w:shd w:val="clear" w:color="auto" w:fill="FFFFFF"/>
        </w:rPr>
      </w:pPr>
      <w:proofErr w:type="gramStart"/>
      <w:ins w:id="489" w:author="Unknown">
        <w:r>
          <w:rPr>
            <w:rFonts w:ascii="Segoe UI" w:hAnsi="Segoe UI" w:cs="Segoe UI"/>
            <w:color w:val="1F2328"/>
            <w:sz w:val="30"/>
            <w:szCs w:val="30"/>
            <w:bdr w:val="none" w:sz="0" w:space="0" w:color="auto" w:frame="1"/>
            <w:shd w:val="clear" w:color="auto" w:fill="FFFFFF"/>
          </w:rPr>
          <w:t xml:space="preserve">13. Can </w:t>
        </w:r>
        <w:proofErr w:type="spellStart"/>
        <w:r>
          <w:rPr>
            <w:rFonts w:ascii="Segoe UI" w:hAnsi="Segoe UI" w:cs="Segoe UI"/>
            <w:color w:val="1F2328"/>
            <w:sz w:val="30"/>
            <w:szCs w:val="30"/>
            <w:bdr w:val="none" w:sz="0" w:space="0" w:color="auto" w:frame="1"/>
            <w:shd w:val="clear" w:color="auto" w:fill="FFFFFF"/>
          </w:rPr>
          <w:t>CloudFront</w:t>
        </w:r>
        <w:proofErr w:type="spellEnd"/>
        <w:r>
          <w:rPr>
            <w:rFonts w:ascii="Segoe UI" w:hAnsi="Segoe UI" w:cs="Segoe UI"/>
            <w:color w:val="1F2328"/>
            <w:sz w:val="30"/>
            <w:szCs w:val="30"/>
            <w:bdr w:val="none" w:sz="0" w:space="0" w:color="auto" w:frame="1"/>
            <w:shd w:val="clear" w:color="auto" w:fill="FFFFFF"/>
          </w:rPr>
          <w:t xml:space="preserve"> be used</w:t>
        </w:r>
        <w:proofErr w:type="gramEnd"/>
        <w:r>
          <w:rPr>
            <w:rFonts w:ascii="Segoe UI" w:hAnsi="Segoe UI" w:cs="Segoe UI"/>
            <w:color w:val="1F2328"/>
            <w:sz w:val="30"/>
            <w:szCs w:val="30"/>
            <w:bdr w:val="none" w:sz="0" w:space="0" w:color="auto" w:frame="1"/>
            <w:shd w:val="clear" w:color="auto" w:fill="FFFFFF"/>
          </w:rPr>
          <w:t xml:space="preserve"> for dynamic content?</w:t>
        </w:r>
      </w:ins>
    </w:p>
    <w:p w:rsidR="003E418D" w:rsidRDefault="003E418D" w:rsidP="003E418D">
      <w:pPr>
        <w:pStyle w:val="rich-diff-level-zero"/>
        <w:spacing w:before="0" w:beforeAutospacing="0" w:after="240" w:afterAutospacing="0"/>
        <w:ind w:left="240"/>
        <w:rPr>
          <w:ins w:id="490" w:author="Unknown"/>
          <w:rFonts w:ascii="Segoe UI" w:hAnsi="Segoe UI" w:cs="Segoe UI"/>
          <w:color w:val="1F2328"/>
          <w:bdr w:val="none" w:sz="0" w:space="0" w:color="auto" w:frame="1"/>
          <w:shd w:val="clear" w:color="auto" w:fill="FFFFFF"/>
        </w:rPr>
      </w:pPr>
      <w:ins w:id="491" w:author="Unknown">
        <w:r>
          <w:rPr>
            <w:rFonts w:ascii="Segoe UI" w:hAnsi="Segoe UI" w:cs="Segoe UI"/>
            <w:color w:val="1F2328"/>
            <w:bdr w:val="none" w:sz="0" w:space="0" w:color="auto" w:frame="1"/>
            <w:shd w:val="clear" w:color="auto" w:fill="FFFFFF"/>
          </w:rPr>
          <w:t xml:space="preserve">Yes, </w:t>
        </w:r>
        <w:proofErr w:type="spellStart"/>
        <w:r>
          <w:rPr>
            <w:rFonts w:ascii="Segoe UI" w:hAnsi="Segoe UI" w:cs="Segoe UI"/>
            <w:color w:val="1F2328"/>
            <w:bdr w:val="none" w:sz="0" w:space="0" w:color="auto" w:frame="1"/>
            <w:shd w:val="clear" w:color="auto" w:fill="FFFFFF"/>
          </w:rPr>
          <w:t>CloudFront</w:t>
        </w:r>
        <w:proofErr w:type="spellEnd"/>
        <w:r>
          <w:rPr>
            <w:rFonts w:ascii="Segoe UI" w:hAnsi="Segoe UI" w:cs="Segoe UI"/>
            <w:color w:val="1F2328"/>
            <w:bdr w:val="none" w:sz="0" w:space="0" w:color="auto" w:frame="1"/>
            <w:shd w:val="clear" w:color="auto" w:fill="FFFFFF"/>
          </w:rPr>
          <w:t xml:space="preserve"> </w:t>
        </w:r>
        <w:proofErr w:type="gramStart"/>
        <w:r>
          <w:rPr>
            <w:rFonts w:ascii="Segoe UI" w:hAnsi="Segoe UI" w:cs="Segoe UI"/>
            <w:color w:val="1F2328"/>
            <w:bdr w:val="none" w:sz="0" w:space="0" w:color="auto" w:frame="1"/>
            <w:shd w:val="clear" w:color="auto" w:fill="FFFFFF"/>
          </w:rPr>
          <w:t>can be used</w:t>
        </w:r>
        <w:proofErr w:type="gramEnd"/>
        <w:r>
          <w:rPr>
            <w:rFonts w:ascii="Segoe UI" w:hAnsi="Segoe UI" w:cs="Segoe UI"/>
            <w:color w:val="1F2328"/>
            <w:bdr w:val="none" w:sz="0" w:space="0" w:color="auto" w:frame="1"/>
            <w:shd w:val="clear" w:color="auto" w:fill="FFFFFF"/>
          </w:rPr>
          <w:t xml:space="preserve"> for both static and dynamic content delivery, improving the performance of web applications.</w:t>
        </w:r>
      </w:ins>
    </w:p>
    <w:p w:rsidR="003E418D" w:rsidRDefault="003E418D" w:rsidP="003E418D">
      <w:pPr>
        <w:pStyle w:val="Heading3"/>
        <w:spacing w:before="360" w:beforeAutospacing="0" w:after="240" w:afterAutospacing="0"/>
        <w:ind w:left="240"/>
        <w:rPr>
          <w:ins w:id="492" w:author="Unknown"/>
          <w:rFonts w:ascii="Segoe UI" w:hAnsi="Segoe UI" w:cs="Segoe UI"/>
          <w:color w:val="1F2328"/>
          <w:sz w:val="30"/>
          <w:szCs w:val="30"/>
          <w:bdr w:val="none" w:sz="0" w:space="0" w:color="auto" w:frame="1"/>
          <w:shd w:val="clear" w:color="auto" w:fill="FFFFFF"/>
        </w:rPr>
      </w:pPr>
      <w:ins w:id="493" w:author="Unknown">
        <w:r>
          <w:rPr>
            <w:rFonts w:ascii="Segoe UI" w:hAnsi="Segoe UI" w:cs="Segoe UI"/>
            <w:color w:val="1F2328"/>
            <w:sz w:val="30"/>
            <w:szCs w:val="30"/>
            <w:bdr w:val="none" w:sz="0" w:space="0" w:color="auto" w:frame="1"/>
            <w:shd w:val="clear" w:color="auto" w:fill="FFFFFF"/>
          </w:rPr>
          <w:t xml:space="preserve">14. What is a distribution in </w:t>
        </w:r>
        <w:proofErr w:type="spellStart"/>
        <w:r>
          <w:rPr>
            <w:rFonts w:ascii="Segoe UI" w:hAnsi="Segoe UI" w:cs="Segoe UI"/>
            <w:color w:val="1F2328"/>
            <w:sz w:val="30"/>
            <w:szCs w:val="30"/>
            <w:bdr w:val="none" w:sz="0" w:space="0" w:color="auto" w:frame="1"/>
            <w:shd w:val="clear" w:color="auto" w:fill="FFFFFF"/>
          </w:rPr>
          <w:t>CloudFront</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494" w:author="Unknown"/>
          <w:rFonts w:ascii="Segoe UI" w:hAnsi="Segoe UI" w:cs="Segoe UI"/>
          <w:color w:val="1F2328"/>
          <w:bdr w:val="none" w:sz="0" w:space="0" w:color="auto" w:frame="1"/>
          <w:shd w:val="clear" w:color="auto" w:fill="FFFFFF"/>
        </w:rPr>
      </w:pPr>
      <w:ins w:id="495" w:author="Unknown">
        <w:r>
          <w:rPr>
            <w:rFonts w:ascii="Segoe UI" w:hAnsi="Segoe UI" w:cs="Segoe UI"/>
            <w:color w:val="1F2328"/>
            <w:bdr w:val="none" w:sz="0" w:space="0" w:color="auto" w:frame="1"/>
            <w:shd w:val="clear" w:color="auto" w:fill="FFFFFF"/>
          </w:rPr>
          <w:t xml:space="preserve">A distribution represents the configuration and content for your </w:t>
        </w:r>
        <w:proofErr w:type="spellStart"/>
        <w:r>
          <w:rPr>
            <w:rFonts w:ascii="Segoe UI" w:hAnsi="Segoe UI" w:cs="Segoe UI"/>
            <w:color w:val="1F2328"/>
            <w:bdr w:val="none" w:sz="0" w:space="0" w:color="auto" w:frame="1"/>
            <w:shd w:val="clear" w:color="auto" w:fill="FFFFFF"/>
          </w:rPr>
          <w:t>CloudFront</w:t>
        </w:r>
        <w:proofErr w:type="spellEnd"/>
        <w:r>
          <w:rPr>
            <w:rFonts w:ascii="Segoe UI" w:hAnsi="Segoe UI" w:cs="Segoe UI"/>
            <w:color w:val="1F2328"/>
            <w:bdr w:val="none" w:sz="0" w:space="0" w:color="auto" w:frame="1"/>
            <w:shd w:val="clear" w:color="auto" w:fill="FFFFFF"/>
          </w:rPr>
          <w:t xml:space="preserve"> content delivery. It can have multiple origins and cache behaviors.</w:t>
        </w:r>
      </w:ins>
    </w:p>
    <w:p w:rsidR="003E418D" w:rsidRDefault="003E418D" w:rsidP="003E418D">
      <w:pPr>
        <w:pStyle w:val="Heading3"/>
        <w:spacing w:before="360" w:beforeAutospacing="0" w:after="240" w:afterAutospacing="0"/>
        <w:ind w:left="240"/>
        <w:rPr>
          <w:ins w:id="496" w:author="Unknown"/>
          <w:rFonts w:ascii="Segoe UI" w:hAnsi="Segoe UI" w:cs="Segoe UI"/>
          <w:color w:val="1F2328"/>
          <w:sz w:val="30"/>
          <w:szCs w:val="30"/>
          <w:bdr w:val="none" w:sz="0" w:space="0" w:color="auto" w:frame="1"/>
          <w:shd w:val="clear" w:color="auto" w:fill="FFFFFF"/>
        </w:rPr>
      </w:pPr>
      <w:ins w:id="497" w:author="Unknown">
        <w:r>
          <w:rPr>
            <w:rFonts w:ascii="Segoe UI" w:hAnsi="Segoe UI" w:cs="Segoe UI"/>
            <w:color w:val="1F2328"/>
            <w:sz w:val="30"/>
            <w:szCs w:val="30"/>
            <w:bdr w:val="none" w:sz="0" w:space="0" w:color="auto" w:frame="1"/>
            <w:shd w:val="clear" w:color="auto" w:fill="FFFFFF"/>
          </w:rPr>
          <w:t xml:space="preserve">15. How does </w:t>
        </w:r>
        <w:proofErr w:type="spellStart"/>
        <w:r>
          <w:rPr>
            <w:rFonts w:ascii="Segoe UI" w:hAnsi="Segoe UI" w:cs="Segoe UI"/>
            <w:color w:val="1F2328"/>
            <w:sz w:val="30"/>
            <w:szCs w:val="30"/>
            <w:bdr w:val="none" w:sz="0" w:space="0" w:color="auto" w:frame="1"/>
            <w:shd w:val="clear" w:color="auto" w:fill="FFFFFF"/>
          </w:rPr>
          <w:t>CloudFront</w:t>
        </w:r>
        <w:proofErr w:type="spellEnd"/>
        <w:r>
          <w:rPr>
            <w:rFonts w:ascii="Segoe UI" w:hAnsi="Segoe UI" w:cs="Segoe UI"/>
            <w:color w:val="1F2328"/>
            <w:sz w:val="30"/>
            <w:szCs w:val="30"/>
            <w:bdr w:val="none" w:sz="0" w:space="0" w:color="auto" w:frame="1"/>
            <w:shd w:val="clear" w:color="auto" w:fill="FFFFFF"/>
          </w:rPr>
          <w:t xml:space="preserve"> handle cache expiration?</w:t>
        </w:r>
      </w:ins>
    </w:p>
    <w:p w:rsidR="003E418D" w:rsidRDefault="003E418D" w:rsidP="003E418D">
      <w:pPr>
        <w:pStyle w:val="rich-diff-level-zero"/>
        <w:spacing w:before="0" w:beforeAutospacing="0" w:after="240" w:afterAutospacing="0"/>
        <w:ind w:left="240"/>
        <w:rPr>
          <w:ins w:id="498" w:author="Unknown"/>
          <w:rFonts w:ascii="Segoe UI" w:hAnsi="Segoe UI" w:cs="Segoe UI"/>
          <w:color w:val="1F2328"/>
          <w:bdr w:val="none" w:sz="0" w:space="0" w:color="auto" w:frame="1"/>
          <w:shd w:val="clear" w:color="auto" w:fill="FFFFFF"/>
        </w:rPr>
      </w:pPr>
      <w:proofErr w:type="spellStart"/>
      <w:ins w:id="499" w:author="Unknown">
        <w:r>
          <w:rPr>
            <w:rFonts w:ascii="Segoe UI" w:hAnsi="Segoe UI" w:cs="Segoe UI"/>
            <w:color w:val="1F2328"/>
            <w:bdr w:val="none" w:sz="0" w:space="0" w:color="auto" w:frame="1"/>
            <w:shd w:val="clear" w:color="auto" w:fill="FFFFFF"/>
          </w:rPr>
          <w:t>CloudFront</w:t>
        </w:r>
        <w:proofErr w:type="spellEnd"/>
        <w:r>
          <w:rPr>
            <w:rFonts w:ascii="Segoe UI" w:hAnsi="Segoe UI" w:cs="Segoe UI"/>
            <w:color w:val="1F2328"/>
            <w:bdr w:val="none" w:sz="0" w:space="0" w:color="auto" w:frame="1"/>
            <w:shd w:val="clear" w:color="auto" w:fill="FFFFFF"/>
          </w:rPr>
          <w:t xml:space="preserve"> uses Time to Live (TTL) settings to determine how long objects </w:t>
        </w:r>
        <w:proofErr w:type="gramStart"/>
        <w:r>
          <w:rPr>
            <w:rFonts w:ascii="Segoe UI" w:hAnsi="Segoe UI" w:cs="Segoe UI"/>
            <w:color w:val="1F2328"/>
            <w:bdr w:val="none" w:sz="0" w:space="0" w:color="auto" w:frame="1"/>
            <w:shd w:val="clear" w:color="auto" w:fill="FFFFFF"/>
          </w:rPr>
          <w:t>are cached</w:t>
        </w:r>
        <w:proofErr w:type="gramEnd"/>
        <w:r>
          <w:rPr>
            <w:rFonts w:ascii="Segoe UI" w:hAnsi="Segoe UI" w:cs="Segoe UI"/>
            <w:color w:val="1F2328"/>
            <w:bdr w:val="none" w:sz="0" w:space="0" w:color="auto" w:frame="1"/>
            <w:shd w:val="clear" w:color="auto" w:fill="FFFFFF"/>
          </w:rPr>
          <w:t xml:space="preserve"> in edge locations before checking for updates.</w:t>
        </w:r>
      </w:ins>
    </w:p>
    <w:p w:rsidR="003E418D" w:rsidRDefault="003E418D" w:rsidP="003E418D">
      <w:pPr>
        <w:pStyle w:val="Heading3"/>
        <w:spacing w:before="360" w:beforeAutospacing="0" w:after="240" w:afterAutospacing="0"/>
        <w:ind w:left="240"/>
        <w:rPr>
          <w:ins w:id="500" w:author="Unknown"/>
          <w:rFonts w:ascii="Segoe UI" w:hAnsi="Segoe UI" w:cs="Segoe UI"/>
          <w:color w:val="1F2328"/>
          <w:sz w:val="30"/>
          <w:szCs w:val="30"/>
          <w:bdr w:val="none" w:sz="0" w:space="0" w:color="auto" w:frame="1"/>
          <w:shd w:val="clear" w:color="auto" w:fill="FFFFFF"/>
        </w:rPr>
      </w:pPr>
      <w:ins w:id="501" w:author="Unknown">
        <w:r>
          <w:rPr>
            <w:rFonts w:ascii="Segoe UI" w:hAnsi="Segoe UI" w:cs="Segoe UI"/>
            <w:color w:val="1F2328"/>
            <w:sz w:val="30"/>
            <w:szCs w:val="30"/>
            <w:bdr w:val="none" w:sz="0" w:space="0" w:color="auto" w:frame="1"/>
            <w:shd w:val="clear" w:color="auto" w:fill="FFFFFF"/>
          </w:rPr>
          <w:t xml:space="preserve">16. What are the benefits of using </w:t>
        </w:r>
        <w:proofErr w:type="spellStart"/>
        <w:r>
          <w:rPr>
            <w:rFonts w:ascii="Segoe UI" w:hAnsi="Segoe UI" w:cs="Segoe UI"/>
            <w:color w:val="1F2328"/>
            <w:sz w:val="30"/>
            <w:szCs w:val="30"/>
            <w:bdr w:val="none" w:sz="0" w:space="0" w:color="auto" w:frame="1"/>
            <w:shd w:val="clear" w:color="auto" w:fill="FFFFFF"/>
          </w:rPr>
          <w:t>CloudFront</w:t>
        </w:r>
        <w:proofErr w:type="spellEnd"/>
        <w:r>
          <w:rPr>
            <w:rFonts w:ascii="Segoe UI" w:hAnsi="Segoe UI" w:cs="Segoe UI"/>
            <w:color w:val="1F2328"/>
            <w:sz w:val="30"/>
            <w:szCs w:val="30"/>
            <w:bdr w:val="none" w:sz="0" w:space="0" w:color="auto" w:frame="1"/>
            <w:shd w:val="clear" w:color="auto" w:fill="FFFFFF"/>
          </w:rPr>
          <w:t xml:space="preserve"> with Amazon S3?</w:t>
        </w:r>
      </w:ins>
    </w:p>
    <w:p w:rsidR="003E418D" w:rsidRDefault="003E418D" w:rsidP="003E418D">
      <w:pPr>
        <w:pStyle w:val="rich-diff-level-zero"/>
        <w:spacing w:before="0" w:beforeAutospacing="0" w:after="240" w:afterAutospacing="0"/>
        <w:ind w:left="240"/>
        <w:rPr>
          <w:ins w:id="502" w:author="Unknown"/>
          <w:rFonts w:ascii="Segoe UI" w:hAnsi="Segoe UI" w:cs="Segoe UI"/>
          <w:color w:val="1F2328"/>
          <w:bdr w:val="none" w:sz="0" w:space="0" w:color="auto" w:frame="1"/>
          <w:shd w:val="clear" w:color="auto" w:fill="FFFFFF"/>
        </w:rPr>
      </w:pPr>
      <w:ins w:id="503" w:author="Unknown">
        <w:r>
          <w:rPr>
            <w:rFonts w:ascii="Segoe UI" w:hAnsi="Segoe UI" w:cs="Segoe UI"/>
            <w:color w:val="1F2328"/>
            <w:bdr w:val="none" w:sz="0" w:space="0" w:color="auto" w:frame="1"/>
            <w:shd w:val="clear" w:color="auto" w:fill="FFFFFF"/>
          </w:rPr>
          <w:lastRenderedPageBreak/>
          <w:t xml:space="preserve">Using </w:t>
        </w:r>
        <w:proofErr w:type="spellStart"/>
        <w:r>
          <w:rPr>
            <w:rFonts w:ascii="Segoe UI" w:hAnsi="Segoe UI" w:cs="Segoe UI"/>
            <w:color w:val="1F2328"/>
            <w:bdr w:val="none" w:sz="0" w:space="0" w:color="auto" w:frame="1"/>
            <w:shd w:val="clear" w:color="auto" w:fill="FFFFFF"/>
          </w:rPr>
          <w:t>CloudFront</w:t>
        </w:r>
        <w:proofErr w:type="spellEnd"/>
        <w:r>
          <w:rPr>
            <w:rFonts w:ascii="Segoe UI" w:hAnsi="Segoe UI" w:cs="Segoe UI"/>
            <w:color w:val="1F2328"/>
            <w:bdr w:val="none" w:sz="0" w:space="0" w:color="auto" w:frame="1"/>
            <w:shd w:val="clear" w:color="auto" w:fill="FFFFFF"/>
          </w:rPr>
          <w:t xml:space="preserve"> with Amazon S3 reduces latency, offloads traffic from your origin server, and improves global content delivery.</w:t>
        </w:r>
      </w:ins>
    </w:p>
    <w:p w:rsidR="003E418D" w:rsidRDefault="003E418D" w:rsidP="003E418D">
      <w:pPr>
        <w:pStyle w:val="Heading3"/>
        <w:spacing w:before="360" w:beforeAutospacing="0" w:after="240" w:afterAutospacing="0"/>
        <w:ind w:left="240"/>
        <w:rPr>
          <w:ins w:id="504" w:author="Unknown"/>
          <w:rFonts w:ascii="Segoe UI" w:hAnsi="Segoe UI" w:cs="Segoe UI"/>
          <w:color w:val="1F2328"/>
          <w:sz w:val="30"/>
          <w:szCs w:val="30"/>
          <w:bdr w:val="none" w:sz="0" w:space="0" w:color="auto" w:frame="1"/>
          <w:shd w:val="clear" w:color="auto" w:fill="FFFFFF"/>
        </w:rPr>
      </w:pPr>
      <w:proofErr w:type="gramStart"/>
      <w:ins w:id="505" w:author="Unknown">
        <w:r>
          <w:rPr>
            <w:rFonts w:ascii="Segoe UI" w:hAnsi="Segoe UI" w:cs="Segoe UI"/>
            <w:color w:val="1F2328"/>
            <w:sz w:val="30"/>
            <w:szCs w:val="30"/>
            <w:bdr w:val="none" w:sz="0" w:space="0" w:color="auto" w:frame="1"/>
            <w:shd w:val="clear" w:color="auto" w:fill="FFFFFF"/>
          </w:rPr>
          <w:t xml:space="preserve">17. Can </w:t>
        </w:r>
        <w:proofErr w:type="spellStart"/>
        <w:r>
          <w:rPr>
            <w:rFonts w:ascii="Segoe UI" w:hAnsi="Segoe UI" w:cs="Segoe UI"/>
            <w:color w:val="1F2328"/>
            <w:sz w:val="30"/>
            <w:szCs w:val="30"/>
            <w:bdr w:val="none" w:sz="0" w:space="0" w:color="auto" w:frame="1"/>
            <w:shd w:val="clear" w:color="auto" w:fill="FFFFFF"/>
          </w:rPr>
          <w:t>CloudFront</w:t>
        </w:r>
        <w:proofErr w:type="spellEnd"/>
        <w:r>
          <w:rPr>
            <w:rFonts w:ascii="Segoe UI" w:hAnsi="Segoe UI" w:cs="Segoe UI"/>
            <w:color w:val="1F2328"/>
            <w:sz w:val="30"/>
            <w:szCs w:val="30"/>
            <w:bdr w:val="none" w:sz="0" w:space="0" w:color="auto" w:frame="1"/>
            <w:shd w:val="clear" w:color="auto" w:fill="FFFFFF"/>
          </w:rPr>
          <w:t xml:space="preserve"> be used</w:t>
        </w:r>
        <w:proofErr w:type="gramEnd"/>
        <w:r>
          <w:rPr>
            <w:rFonts w:ascii="Segoe UI" w:hAnsi="Segoe UI" w:cs="Segoe UI"/>
            <w:color w:val="1F2328"/>
            <w:sz w:val="30"/>
            <w:szCs w:val="30"/>
            <w:bdr w:val="none" w:sz="0" w:space="0" w:color="auto" w:frame="1"/>
            <w:shd w:val="clear" w:color="auto" w:fill="FFFFFF"/>
          </w:rPr>
          <w:t xml:space="preserve"> for both HTTP and HTTPS content?</w:t>
        </w:r>
      </w:ins>
    </w:p>
    <w:p w:rsidR="003E418D" w:rsidRDefault="003E418D" w:rsidP="003E418D">
      <w:pPr>
        <w:pStyle w:val="rich-diff-level-zero"/>
        <w:spacing w:before="0" w:beforeAutospacing="0" w:after="240" w:afterAutospacing="0"/>
        <w:ind w:left="240"/>
        <w:rPr>
          <w:ins w:id="506" w:author="Unknown"/>
          <w:rFonts w:ascii="Segoe UI" w:hAnsi="Segoe UI" w:cs="Segoe UI"/>
          <w:color w:val="1F2328"/>
          <w:bdr w:val="none" w:sz="0" w:space="0" w:color="auto" w:frame="1"/>
          <w:shd w:val="clear" w:color="auto" w:fill="FFFFFF"/>
        </w:rPr>
      </w:pPr>
      <w:ins w:id="507" w:author="Unknown">
        <w:r>
          <w:rPr>
            <w:rFonts w:ascii="Segoe UI" w:hAnsi="Segoe UI" w:cs="Segoe UI"/>
            <w:color w:val="1F2328"/>
            <w:bdr w:val="none" w:sz="0" w:space="0" w:color="auto" w:frame="1"/>
            <w:shd w:val="clear" w:color="auto" w:fill="FFFFFF"/>
          </w:rPr>
          <w:t xml:space="preserve">Yes, </w:t>
        </w:r>
        <w:proofErr w:type="spellStart"/>
        <w:r>
          <w:rPr>
            <w:rFonts w:ascii="Segoe UI" w:hAnsi="Segoe UI" w:cs="Segoe UI"/>
            <w:color w:val="1F2328"/>
            <w:bdr w:val="none" w:sz="0" w:space="0" w:color="auto" w:frame="1"/>
            <w:shd w:val="clear" w:color="auto" w:fill="FFFFFF"/>
          </w:rPr>
          <w:t>CloudFront</w:t>
        </w:r>
        <w:proofErr w:type="spellEnd"/>
        <w:r>
          <w:rPr>
            <w:rFonts w:ascii="Segoe UI" w:hAnsi="Segoe UI" w:cs="Segoe UI"/>
            <w:color w:val="1F2328"/>
            <w:bdr w:val="none" w:sz="0" w:space="0" w:color="auto" w:frame="1"/>
            <w:shd w:val="clear" w:color="auto" w:fill="FFFFFF"/>
          </w:rPr>
          <w:t xml:space="preserve"> supports both HTTP and HTTPS content delivery. HTTPS </w:t>
        </w:r>
        <w:proofErr w:type="gramStart"/>
        <w:r>
          <w:rPr>
            <w:rFonts w:ascii="Segoe UI" w:hAnsi="Segoe UI" w:cs="Segoe UI"/>
            <w:color w:val="1F2328"/>
            <w:bdr w:val="none" w:sz="0" w:space="0" w:color="auto" w:frame="1"/>
            <w:shd w:val="clear" w:color="auto" w:fill="FFFFFF"/>
          </w:rPr>
          <w:t>is recommended</w:t>
        </w:r>
        <w:proofErr w:type="gramEnd"/>
        <w:r>
          <w:rPr>
            <w:rFonts w:ascii="Segoe UI" w:hAnsi="Segoe UI" w:cs="Segoe UI"/>
            <w:color w:val="1F2328"/>
            <w:bdr w:val="none" w:sz="0" w:space="0" w:color="auto" w:frame="1"/>
            <w:shd w:val="clear" w:color="auto" w:fill="FFFFFF"/>
          </w:rPr>
          <w:t xml:space="preserve"> for enhanced security.</w:t>
        </w:r>
      </w:ins>
    </w:p>
    <w:p w:rsidR="003E418D" w:rsidRDefault="003E418D" w:rsidP="003E418D">
      <w:pPr>
        <w:pStyle w:val="Heading3"/>
        <w:spacing w:before="360" w:beforeAutospacing="0" w:after="240" w:afterAutospacing="0"/>
        <w:ind w:left="240"/>
        <w:rPr>
          <w:ins w:id="508" w:author="Unknown"/>
          <w:rFonts w:ascii="Segoe UI" w:hAnsi="Segoe UI" w:cs="Segoe UI"/>
          <w:color w:val="1F2328"/>
          <w:sz w:val="30"/>
          <w:szCs w:val="30"/>
          <w:bdr w:val="none" w:sz="0" w:space="0" w:color="auto" w:frame="1"/>
          <w:shd w:val="clear" w:color="auto" w:fill="FFFFFF"/>
        </w:rPr>
      </w:pPr>
      <w:ins w:id="509" w:author="Unknown">
        <w:r>
          <w:rPr>
            <w:rFonts w:ascii="Segoe UI" w:hAnsi="Segoe UI" w:cs="Segoe UI"/>
            <w:color w:val="1F2328"/>
            <w:sz w:val="30"/>
            <w:szCs w:val="30"/>
            <w:bdr w:val="none" w:sz="0" w:space="0" w:color="auto" w:frame="1"/>
            <w:shd w:val="clear" w:color="auto" w:fill="FFFFFF"/>
          </w:rPr>
          <w:t xml:space="preserve">18. How can you measure the performance of </w:t>
        </w:r>
        <w:proofErr w:type="spellStart"/>
        <w:r>
          <w:rPr>
            <w:rFonts w:ascii="Segoe UI" w:hAnsi="Segoe UI" w:cs="Segoe UI"/>
            <w:color w:val="1F2328"/>
            <w:sz w:val="30"/>
            <w:szCs w:val="30"/>
            <w:bdr w:val="none" w:sz="0" w:space="0" w:color="auto" w:frame="1"/>
            <w:shd w:val="clear" w:color="auto" w:fill="FFFFFF"/>
          </w:rPr>
          <w:t>CloudFront</w:t>
        </w:r>
        <w:proofErr w:type="spellEnd"/>
        <w:r>
          <w:rPr>
            <w:rFonts w:ascii="Segoe UI" w:hAnsi="Segoe UI" w:cs="Segoe UI"/>
            <w:color w:val="1F2328"/>
            <w:sz w:val="30"/>
            <w:szCs w:val="30"/>
            <w:bdr w:val="none" w:sz="0" w:space="0" w:color="auto" w:frame="1"/>
            <w:shd w:val="clear" w:color="auto" w:fill="FFFFFF"/>
          </w:rPr>
          <w:t xml:space="preserve"> distributions?</w:t>
        </w:r>
      </w:ins>
    </w:p>
    <w:p w:rsidR="003E418D" w:rsidRDefault="003E418D" w:rsidP="003E418D">
      <w:pPr>
        <w:pStyle w:val="rich-diff-level-zero"/>
        <w:spacing w:before="0" w:beforeAutospacing="0" w:after="240" w:afterAutospacing="0"/>
        <w:ind w:left="240"/>
        <w:rPr>
          <w:ins w:id="510" w:author="Unknown"/>
          <w:rFonts w:ascii="Segoe UI" w:hAnsi="Segoe UI" w:cs="Segoe UI"/>
          <w:color w:val="1F2328"/>
          <w:bdr w:val="none" w:sz="0" w:space="0" w:color="auto" w:frame="1"/>
          <w:shd w:val="clear" w:color="auto" w:fill="FFFFFF"/>
        </w:rPr>
      </w:pPr>
      <w:ins w:id="511" w:author="Unknown">
        <w:r>
          <w:rPr>
            <w:rFonts w:ascii="Segoe UI" w:hAnsi="Segoe UI" w:cs="Segoe UI"/>
            <w:color w:val="1F2328"/>
            <w:bdr w:val="none" w:sz="0" w:space="0" w:color="auto" w:frame="1"/>
            <w:shd w:val="clear" w:color="auto" w:fill="FFFFFF"/>
          </w:rPr>
          <w:t xml:space="preserve">You can use </w:t>
        </w:r>
        <w:proofErr w:type="spellStart"/>
        <w:r>
          <w:rPr>
            <w:rFonts w:ascii="Segoe UI" w:hAnsi="Segoe UI" w:cs="Segoe UI"/>
            <w:color w:val="1F2328"/>
            <w:bdr w:val="none" w:sz="0" w:space="0" w:color="auto" w:frame="1"/>
            <w:shd w:val="clear" w:color="auto" w:fill="FFFFFF"/>
          </w:rPr>
          <w:t>CloudFront</w:t>
        </w:r>
        <w:proofErr w:type="spellEnd"/>
        <w:r>
          <w:rPr>
            <w:rFonts w:ascii="Segoe UI" w:hAnsi="Segoe UI" w:cs="Segoe UI"/>
            <w:color w:val="1F2328"/>
            <w:bdr w:val="none" w:sz="0" w:space="0" w:color="auto" w:frame="1"/>
            <w:shd w:val="clear" w:color="auto" w:fill="FFFFFF"/>
          </w:rPr>
          <w:t xml:space="preserve"> metrics in Amazon </w:t>
        </w:r>
        <w:proofErr w:type="spellStart"/>
        <w:r>
          <w:rPr>
            <w:rFonts w:ascii="Segoe UI" w:hAnsi="Segoe UI" w:cs="Segoe UI"/>
            <w:color w:val="1F2328"/>
            <w:bdr w:val="none" w:sz="0" w:space="0" w:color="auto" w:frame="1"/>
            <w:shd w:val="clear" w:color="auto" w:fill="FFFFFF"/>
          </w:rPr>
          <w:t>CloudWatch</w:t>
        </w:r>
        <w:proofErr w:type="spellEnd"/>
        <w:r>
          <w:rPr>
            <w:rFonts w:ascii="Segoe UI" w:hAnsi="Segoe UI" w:cs="Segoe UI"/>
            <w:color w:val="1F2328"/>
            <w:bdr w:val="none" w:sz="0" w:space="0" w:color="auto" w:frame="1"/>
            <w:shd w:val="clear" w:color="auto" w:fill="FFFFFF"/>
          </w:rPr>
          <w:t xml:space="preserve"> to monitor the performance of your distributions and analyze their behavior.</w:t>
        </w:r>
      </w:ins>
    </w:p>
    <w:p w:rsidR="003E418D" w:rsidRDefault="003E418D" w:rsidP="003E418D">
      <w:pPr>
        <w:pStyle w:val="Heading3"/>
        <w:spacing w:before="360" w:beforeAutospacing="0" w:after="240" w:afterAutospacing="0"/>
        <w:ind w:left="240"/>
        <w:rPr>
          <w:ins w:id="512" w:author="Unknown"/>
          <w:rFonts w:ascii="Segoe UI" w:hAnsi="Segoe UI" w:cs="Segoe UI"/>
          <w:color w:val="1F2328"/>
          <w:sz w:val="30"/>
          <w:szCs w:val="30"/>
          <w:bdr w:val="none" w:sz="0" w:space="0" w:color="auto" w:frame="1"/>
          <w:shd w:val="clear" w:color="auto" w:fill="FFFFFF"/>
        </w:rPr>
      </w:pPr>
      <w:ins w:id="513" w:author="Unknown">
        <w:r>
          <w:rPr>
            <w:rFonts w:ascii="Segoe UI" w:hAnsi="Segoe UI" w:cs="Segoe UI"/>
            <w:color w:val="1F2328"/>
            <w:sz w:val="30"/>
            <w:szCs w:val="30"/>
            <w:bdr w:val="none" w:sz="0" w:space="0" w:color="auto" w:frame="1"/>
            <w:shd w:val="clear" w:color="auto" w:fill="FFFFFF"/>
          </w:rPr>
          <w:t xml:space="preserve">19. What is origin shield in </w:t>
        </w:r>
        <w:proofErr w:type="spellStart"/>
        <w:r>
          <w:rPr>
            <w:rFonts w:ascii="Segoe UI" w:hAnsi="Segoe UI" w:cs="Segoe UI"/>
            <w:color w:val="1F2328"/>
            <w:sz w:val="30"/>
            <w:szCs w:val="30"/>
            <w:bdr w:val="none" w:sz="0" w:space="0" w:color="auto" w:frame="1"/>
            <w:shd w:val="clear" w:color="auto" w:fill="FFFFFF"/>
          </w:rPr>
          <w:t>CloudFront</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514" w:author="Unknown"/>
          <w:rFonts w:ascii="Segoe UI" w:hAnsi="Segoe UI" w:cs="Segoe UI"/>
          <w:color w:val="1F2328"/>
          <w:bdr w:val="none" w:sz="0" w:space="0" w:color="auto" w:frame="1"/>
          <w:shd w:val="clear" w:color="auto" w:fill="FFFFFF"/>
        </w:rPr>
      </w:pPr>
      <w:ins w:id="515" w:author="Unknown">
        <w:r>
          <w:rPr>
            <w:rFonts w:ascii="Segoe UI" w:hAnsi="Segoe UI" w:cs="Segoe UI"/>
            <w:color w:val="1F2328"/>
            <w:bdr w:val="none" w:sz="0" w:space="0" w:color="auto" w:frame="1"/>
            <w:shd w:val="clear" w:color="auto" w:fill="FFFFFF"/>
          </w:rPr>
          <w:t>Origin Shield is an additional caching layer that helps reduce the load on your origin server by caching content closer to the origin.</w:t>
        </w:r>
      </w:ins>
    </w:p>
    <w:p w:rsidR="003E418D" w:rsidRDefault="003E418D" w:rsidP="003E418D">
      <w:pPr>
        <w:pStyle w:val="Heading3"/>
        <w:spacing w:before="360" w:beforeAutospacing="0" w:after="240" w:afterAutospacing="0"/>
        <w:ind w:left="240"/>
        <w:rPr>
          <w:ins w:id="516" w:author="Unknown"/>
          <w:rFonts w:ascii="Segoe UI" w:hAnsi="Segoe UI" w:cs="Segoe UI"/>
          <w:color w:val="1F2328"/>
          <w:sz w:val="30"/>
          <w:szCs w:val="30"/>
          <w:bdr w:val="none" w:sz="0" w:space="0" w:color="auto" w:frame="1"/>
          <w:shd w:val="clear" w:color="auto" w:fill="FFFFFF"/>
        </w:rPr>
      </w:pPr>
      <w:ins w:id="517" w:author="Unknown">
        <w:r>
          <w:rPr>
            <w:rFonts w:ascii="Segoe UI" w:hAnsi="Segoe UI" w:cs="Segoe UI"/>
            <w:color w:val="1F2328"/>
            <w:sz w:val="30"/>
            <w:szCs w:val="30"/>
            <w:bdr w:val="none" w:sz="0" w:space="0" w:color="auto" w:frame="1"/>
            <w:shd w:val="clear" w:color="auto" w:fill="FFFFFF"/>
          </w:rPr>
          <w:t xml:space="preserve">20. How can </w:t>
        </w:r>
        <w:proofErr w:type="spellStart"/>
        <w:r>
          <w:rPr>
            <w:rFonts w:ascii="Segoe UI" w:hAnsi="Segoe UI" w:cs="Segoe UI"/>
            <w:color w:val="1F2328"/>
            <w:sz w:val="30"/>
            <w:szCs w:val="30"/>
            <w:bdr w:val="none" w:sz="0" w:space="0" w:color="auto" w:frame="1"/>
            <w:shd w:val="clear" w:color="auto" w:fill="FFFFFF"/>
          </w:rPr>
          <w:t>CloudFront</w:t>
        </w:r>
        <w:proofErr w:type="spellEnd"/>
        <w:r>
          <w:rPr>
            <w:rFonts w:ascii="Segoe UI" w:hAnsi="Segoe UI" w:cs="Segoe UI"/>
            <w:color w:val="1F2328"/>
            <w:sz w:val="30"/>
            <w:szCs w:val="30"/>
            <w:bdr w:val="none" w:sz="0" w:space="0" w:color="auto" w:frame="1"/>
            <w:shd w:val="clear" w:color="auto" w:fill="FFFFFF"/>
          </w:rPr>
          <w:t xml:space="preserve"> improve security?</w:t>
        </w:r>
      </w:ins>
    </w:p>
    <w:p w:rsidR="003E418D" w:rsidRDefault="003E418D" w:rsidP="003E418D">
      <w:pPr>
        <w:pStyle w:val="rich-diff-level-zero"/>
        <w:spacing w:before="0" w:beforeAutospacing="0" w:after="240" w:afterAutospacing="0"/>
        <w:ind w:left="240"/>
        <w:rPr>
          <w:ins w:id="518" w:author="Unknown"/>
          <w:rFonts w:ascii="Segoe UI" w:hAnsi="Segoe UI" w:cs="Segoe UI"/>
          <w:color w:val="1F2328"/>
          <w:bdr w:val="none" w:sz="0" w:space="0" w:color="auto" w:frame="1"/>
          <w:shd w:val="clear" w:color="auto" w:fill="FFFFFF"/>
        </w:rPr>
      </w:pPr>
      <w:proofErr w:type="spellStart"/>
      <w:ins w:id="519" w:author="Unknown">
        <w:r>
          <w:rPr>
            <w:rFonts w:ascii="Segoe UI" w:hAnsi="Segoe UI" w:cs="Segoe UI"/>
            <w:color w:val="1F2328"/>
            <w:bdr w:val="none" w:sz="0" w:space="0" w:color="auto" w:frame="1"/>
            <w:shd w:val="clear" w:color="auto" w:fill="FFFFFF"/>
          </w:rPr>
          <w:t>CloudFront</w:t>
        </w:r>
        <w:proofErr w:type="spellEnd"/>
        <w:r>
          <w:rPr>
            <w:rFonts w:ascii="Segoe UI" w:hAnsi="Segoe UI" w:cs="Segoe UI"/>
            <w:color w:val="1F2328"/>
            <w:bdr w:val="none" w:sz="0" w:space="0" w:color="auto" w:frame="1"/>
            <w:shd w:val="clear" w:color="auto" w:fill="FFFFFF"/>
          </w:rPr>
          <w:t xml:space="preserve"> can help protect against </w:t>
        </w:r>
        <w:proofErr w:type="spellStart"/>
        <w:r>
          <w:rPr>
            <w:rFonts w:ascii="Segoe UI" w:hAnsi="Segoe UI" w:cs="Segoe UI"/>
            <w:color w:val="1F2328"/>
            <w:bdr w:val="none" w:sz="0" w:space="0" w:color="auto" w:frame="1"/>
            <w:shd w:val="clear" w:color="auto" w:fill="FFFFFF"/>
          </w:rPr>
          <w:t>DDoS</w:t>
        </w:r>
        <w:proofErr w:type="spellEnd"/>
        <w:r>
          <w:rPr>
            <w:rFonts w:ascii="Segoe UI" w:hAnsi="Segoe UI" w:cs="Segoe UI"/>
            <w:color w:val="1F2328"/>
            <w:bdr w:val="none" w:sz="0" w:space="0" w:color="auto" w:frame="1"/>
            <w:shd w:val="clear" w:color="auto" w:fill="FFFFFF"/>
          </w:rPr>
          <w:t xml:space="preserve"> attacks by absorbing traffic spikes and providing secure connections through HTTPS.</w:t>
        </w:r>
      </w:ins>
    </w:p>
    <w:p w:rsidR="003E418D" w:rsidRDefault="003E418D"/>
    <w:p w:rsidR="003E418D" w:rsidRDefault="003E418D" w:rsidP="003E418D">
      <w:pPr>
        <w:pStyle w:val="Heading3"/>
        <w:spacing w:before="0" w:beforeAutospacing="0" w:after="240" w:afterAutospacing="0"/>
        <w:ind w:left="240"/>
        <w:rPr>
          <w:ins w:id="520" w:author="Unknown"/>
          <w:rFonts w:ascii="Segoe UI" w:hAnsi="Segoe UI" w:cs="Segoe UI"/>
          <w:color w:val="1F2328"/>
          <w:sz w:val="30"/>
          <w:szCs w:val="30"/>
          <w:bdr w:val="none" w:sz="0" w:space="0" w:color="auto" w:frame="1"/>
          <w:shd w:val="clear" w:color="auto" w:fill="FFFFFF"/>
        </w:rPr>
      </w:pPr>
      <w:ins w:id="521" w:author="Unknown">
        <w:r>
          <w:rPr>
            <w:rFonts w:ascii="Segoe UI" w:hAnsi="Segoe UI" w:cs="Segoe UI"/>
            <w:color w:val="1F2328"/>
            <w:sz w:val="30"/>
            <w:szCs w:val="30"/>
            <w:bdr w:val="none" w:sz="0" w:space="0" w:color="auto" w:frame="1"/>
            <w:shd w:val="clear" w:color="auto" w:fill="FFFFFF"/>
          </w:rPr>
          <w:t xml:space="preserve">1. What is AWS </w:t>
        </w:r>
        <w:proofErr w:type="spellStart"/>
        <w:r>
          <w:rPr>
            <w:rFonts w:ascii="Segoe UI" w:hAnsi="Segoe UI" w:cs="Segoe UI"/>
            <w:color w:val="1F2328"/>
            <w:sz w:val="30"/>
            <w:szCs w:val="30"/>
            <w:bdr w:val="none" w:sz="0" w:space="0" w:color="auto" w:frame="1"/>
            <w:shd w:val="clear" w:color="auto" w:fill="FFFFFF"/>
          </w:rPr>
          <w:t>CloudTrail</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522" w:author="Unknown"/>
          <w:rFonts w:ascii="Segoe UI" w:hAnsi="Segoe UI" w:cs="Segoe UI"/>
          <w:color w:val="1F2328"/>
          <w:bdr w:val="none" w:sz="0" w:space="0" w:color="auto" w:frame="1"/>
          <w:shd w:val="clear" w:color="auto" w:fill="FFFFFF"/>
        </w:rPr>
      </w:pPr>
      <w:ins w:id="523" w:author="Unknown">
        <w:r>
          <w:rPr>
            <w:rFonts w:ascii="Segoe UI" w:hAnsi="Segoe UI" w:cs="Segoe UI"/>
            <w:color w:val="1F2328"/>
            <w:bdr w:val="none" w:sz="0" w:space="0" w:color="auto" w:frame="1"/>
            <w:shd w:val="clear" w:color="auto" w:fill="FFFFFF"/>
          </w:rPr>
          <w:t xml:space="preserve">AWS </w:t>
        </w:r>
        <w:proofErr w:type="spellStart"/>
        <w:r>
          <w:rPr>
            <w:rFonts w:ascii="Segoe UI" w:hAnsi="Segoe UI" w:cs="Segoe UI"/>
            <w:color w:val="1F2328"/>
            <w:bdr w:val="none" w:sz="0" w:space="0" w:color="auto" w:frame="1"/>
            <w:shd w:val="clear" w:color="auto" w:fill="FFFFFF"/>
          </w:rPr>
          <w:t>CloudTrail</w:t>
        </w:r>
        <w:proofErr w:type="spellEnd"/>
        <w:r>
          <w:rPr>
            <w:rFonts w:ascii="Segoe UI" w:hAnsi="Segoe UI" w:cs="Segoe UI"/>
            <w:color w:val="1F2328"/>
            <w:bdr w:val="none" w:sz="0" w:space="0" w:color="auto" w:frame="1"/>
            <w:shd w:val="clear" w:color="auto" w:fill="FFFFFF"/>
          </w:rPr>
          <w:t xml:space="preserve"> is a service that provides governance, compliance, and audit capabilities by recording and storing API calls made on your AWS account.</w:t>
        </w:r>
      </w:ins>
    </w:p>
    <w:p w:rsidR="003E418D" w:rsidRDefault="003E418D" w:rsidP="003E418D">
      <w:pPr>
        <w:pStyle w:val="Heading3"/>
        <w:spacing w:before="360" w:beforeAutospacing="0" w:after="240" w:afterAutospacing="0"/>
        <w:ind w:left="240"/>
        <w:rPr>
          <w:ins w:id="524" w:author="Unknown"/>
          <w:rFonts w:ascii="Segoe UI" w:hAnsi="Segoe UI" w:cs="Segoe UI"/>
          <w:color w:val="1F2328"/>
          <w:sz w:val="30"/>
          <w:szCs w:val="30"/>
          <w:bdr w:val="none" w:sz="0" w:space="0" w:color="auto" w:frame="1"/>
          <w:shd w:val="clear" w:color="auto" w:fill="FFFFFF"/>
        </w:rPr>
      </w:pPr>
      <w:ins w:id="525" w:author="Unknown">
        <w:r>
          <w:rPr>
            <w:rFonts w:ascii="Segoe UI" w:hAnsi="Segoe UI" w:cs="Segoe UI"/>
            <w:color w:val="1F2328"/>
            <w:sz w:val="30"/>
            <w:szCs w:val="30"/>
            <w:bdr w:val="none" w:sz="0" w:space="0" w:color="auto" w:frame="1"/>
            <w:shd w:val="clear" w:color="auto" w:fill="FFFFFF"/>
          </w:rPr>
          <w:t xml:space="preserve">2. What type of information does AWS </w:t>
        </w:r>
        <w:proofErr w:type="spellStart"/>
        <w:r>
          <w:rPr>
            <w:rFonts w:ascii="Segoe UI" w:hAnsi="Segoe UI" w:cs="Segoe UI"/>
            <w:color w:val="1F2328"/>
            <w:sz w:val="30"/>
            <w:szCs w:val="30"/>
            <w:bdr w:val="none" w:sz="0" w:space="0" w:color="auto" w:frame="1"/>
            <w:shd w:val="clear" w:color="auto" w:fill="FFFFFF"/>
          </w:rPr>
          <w:t>CloudTrail</w:t>
        </w:r>
        <w:proofErr w:type="spellEnd"/>
        <w:r>
          <w:rPr>
            <w:rFonts w:ascii="Segoe UI" w:hAnsi="Segoe UI" w:cs="Segoe UI"/>
            <w:color w:val="1F2328"/>
            <w:sz w:val="30"/>
            <w:szCs w:val="30"/>
            <w:bdr w:val="none" w:sz="0" w:space="0" w:color="auto" w:frame="1"/>
            <w:shd w:val="clear" w:color="auto" w:fill="FFFFFF"/>
          </w:rPr>
          <w:t xml:space="preserve"> record?</w:t>
        </w:r>
      </w:ins>
    </w:p>
    <w:p w:rsidR="003E418D" w:rsidRDefault="003E418D" w:rsidP="003E418D">
      <w:pPr>
        <w:pStyle w:val="rich-diff-level-zero"/>
        <w:spacing w:before="0" w:beforeAutospacing="0" w:after="240" w:afterAutospacing="0"/>
        <w:ind w:left="240"/>
        <w:rPr>
          <w:ins w:id="526" w:author="Unknown"/>
          <w:rFonts w:ascii="Segoe UI" w:hAnsi="Segoe UI" w:cs="Segoe UI"/>
          <w:color w:val="1F2328"/>
          <w:bdr w:val="none" w:sz="0" w:space="0" w:color="auto" w:frame="1"/>
          <w:shd w:val="clear" w:color="auto" w:fill="FFFFFF"/>
        </w:rPr>
      </w:pPr>
      <w:proofErr w:type="spellStart"/>
      <w:ins w:id="527" w:author="Unknown">
        <w:r>
          <w:rPr>
            <w:rFonts w:ascii="Segoe UI" w:hAnsi="Segoe UI" w:cs="Segoe UI"/>
            <w:color w:val="1F2328"/>
            <w:bdr w:val="none" w:sz="0" w:space="0" w:color="auto" w:frame="1"/>
            <w:shd w:val="clear" w:color="auto" w:fill="FFFFFF"/>
          </w:rPr>
          <w:t>CloudTrail</w:t>
        </w:r>
        <w:proofErr w:type="spellEnd"/>
        <w:r>
          <w:rPr>
            <w:rFonts w:ascii="Segoe UI" w:hAnsi="Segoe UI" w:cs="Segoe UI"/>
            <w:color w:val="1F2328"/>
            <w:bdr w:val="none" w:sz="0" w:space="0" w:color="auto" w:frame="1"/>
            <w:shd w:val="clear" w:color="auto" w:fill="FFFFFF"/>
          </w:rPr>
          <w:t xml:space="preserve"> records API calls, capturing information about who made the call, when it </w:t>
        </w:r>
        <w:proofErr w:type="gramStart"/>
        <w:r>
          <w:rPr>
            <w:rFonts w:ascii="Segoe UI" w:hAnsi="Segoe UI" w:cs="Segoe UI"/>
            <w:color w:val="1F2328"/>
            <w:bdr w:val="none" w:sz="0" w:space="0" w:color="auto" w:frame="1"/>
            <w:shd w:val="clear" w:color="auto" w:fill="FFFFFF"/>
          </w:rPr>
          <w:t>was made</w:t>
        </w:r>
        <w:proofErr w:type="gramEnd"/>
        <w:r>
          <w:rPr>
            <w:rFonts w:ascii="Segoe UI" w:hAnsi="Segoe UI" w:cs="Segoe UI"/>
            <w:color w:val="1F2328"/>
            <w:bdr w:val="none" w:sz="0" w:space="0" w:color="auto" w:frame="1"/>
            <w:shd w:val="clear" w:color="auto" w:fill="FFFFFF"/>
          </w:rPr>
          <w:t>, which service was accessed, and what actions were taken.</w:t>
        </w:r>
      </w:ins>
    </w:p>
    <w:p w:rsidR="003E418D" w:rsidRDefault="003E418D" w:rsidP="003E418D">
      <w:pPr>
        <w:pStyle w:val="Heading3"/>
        <w:spacing w:before="360" w:beforeAutospacing="0" w:after="240" w:afterAutospacing="0"/>
        <w:ind w:left="240"/>
        <w:rPr>
          <w:ins w:id="528" w:author="Unknown"/>
          <w:rFonts w:ascii="Segoe UI" w:hAnsi="Segoe UI" w:cs="Segoe UI"/>
          <w:color w:val="1F2328"/>
          <w:sz w:val="30"/>
          <w:szCs w:val="30"/>
          <w:bdr w:val="none" w:sz="0" w:space="0" w:color="auto" w:frame="1"/>
          <w:shd w:val="clear" w:color="auto" w:fill="FFFFFF"/>
        </w:rPr>
      </w:pPr>
      <w:ins w:id="529" w:author="Unknown">
        <w:r>
          <w:rPr>
            <w:rFonts w:ascii="Segoe UI" w:hAnsi="Segoe UI" w:cs="Segoe UI"/>
            <w:color w:val="1F2328"/>
            <w:sz w:val="30"/>
            <w:szCs w:val="30"/>
            <w:bdr w:val="none" w:sz="0" w:space="0" w:color="auto" w:frame="1"/>
            <w:shd w:val="clear" w:color="auto" w:fill="FFFFFF"/>
          </w:rPr>
          <w:t xml:space="preserve">3. How does AWS </w:t>
        </w:r>
        <w:proofErr w:type="spellStart"/>
        <w:r>
          <w:rPr>
            <w:rFonts w:ascii="Segoe UI" w:hAnsi="Segoe UI" w:cs="Segoe UI"/>
            <w:color w:val="1F2328"/>
            <w:sz w:val="30"/>
            <w:szCs w:val="30"/>
            <w:bdr w:val="none" w:sz="0" w:space="0" w:color="auto" w:frame="1"/>
            <w:shd w:val="clear" w:color="auto" w:fill="FFFFFF"/>
          </w:rPr>
          <w:t>CloudTrail</w:t>
        </w:r>
        <w:proofErr w:type="spellEnd"/>
        <w:r>
          <w:rPr>
            <w:rFonts w:ascii="Segoe UI" w:hAnsi="Segoe UI" w:cs="Segoe UI"/>
            <w:color w:val="1F2328"/>
            <w:sz w:val="30"/>
            <w:szCs w:val="30"/>
            <w:bdr w:val="none" w:sz="0" w:space="0" w:color="auto" w:frame="1"/>
            <w:shd w:val="clear" w:color="auto" w:fill="FFFFFF"/>
          </w:rPr>
          <w:t xml:space="preserve"> store its data?</w:t>
        </w:r>
      </w:ins>
    </w:p>
    <w:p w:rsidR="003E418D" w:rsidRDefault="003E418D" w:rsidP="003E418D">
      <w:pPr>
        <w:pStyle w:val="rich-diff-level-zero"/>
        <w:spacing w:before="0" w:beforeAutospacing="0" w:after="240" w:afterAutospacing="0"/>
        <w:ind w:left="240"/>
        <w:rPr>
          <w:ins w:id="530" w:author="Unknown"/>
          <w:rFonts w:ascii="Segoe UI" w:hAnsi="Segoe UI" w:cs="Segoe UI"/>
          <w:color w:val="1F2328"/>
          <w:bdr w:val="none" w:sz="0" w:space="0" w:color="auto" w:frame="1"/>
          <w:shd w:val="clear" w:color="auto" w:fill="FFFFFF"/>
        </w:rPr>
      </w:pPr>
      <w:proofErr w:type="spellStart"/>
      <w:ins w:id="531" w:author="Unknown">
        <w:r>
          <w:rPr>
            <w:rFonts w:ascii="Segoe UI" w:hAnsi="Segoe UI" w:cs="Segoe UI"/>
            <w:color w:val="1F2328"/>
            <w:bdr w:val="none" w:sz="0" w:space="0" w:color="auto" w:frame="1"/>
            <w:shd w:val="clear" w:color="auto" w:fill="FFFFFF"/>
          </w:rPr>
          <w:t>CloudTrail</w:t>
        </w:r>
        <w:proofErr w:type="spellEnd"/>
        <w:r>
          <w:rPr>
            <w:rFonts w:ascii="Segoe UI" w:hAnsi="Segoe UI" w:cs="Segoe UI"/>
            <w:color w:val="1F2328"/>
            <w:bdr w:val="none" w:sz="0" w:space="0" w:color="auto" w:frame="1"/>
            <w:shd w:val="clear" w:color="auto" w:fill="FFFFFF"/>
          </w:rPr>
          <w:t xml:space="preserve"> stores its data in Amazon S3 buckets, allowing you to easily analyze and retrieve the recorded information.</w:t>
        </w:r>
      </w:ins>
    </w:p>
    <w:p w:rsidR="003E418D" w:rsidRDefault="003E418D" w:rsidP="003E418D">
      <w:pPr>
        <w:pStyle w:val="Heading3"/>
        <w:spacing w:before="360" w:beforeAutospacing="0" w:after="240" w:afterAutospacing="0"/>
        <w:ind w:left="240"/>
        <w:rPr>
          <w:ins w:id="532" w:author="Unknown"/>
          <w:rFonts w:ascii="Segoe UI" w:hAnsi="Segoe UI" w:cs="Segoe UI"/>
          <w:color w:val="1F2328"/>
          <w:sz w:val="30"/>
          <w:szCs w:val="30"/>
          <w:bdr w:val="none" w:sz="0" w:space="0" w:color="auto" w:frame="1"/>
          <w:shd w:val="clear" w:color="auto" w:fill="FFFFFF"/>
        </w:rPr>
      </w:pPr>
      <w:ins w:id="533" w:author="Unknown">
        <w:r>
          <w:rPr>
            <w:rFonts w:ascii="Segoe UI" w:hAnsi="Segoe UI" w:cs="Segoe UI"/>
            <w:color w:val="1F2328"/>
            <w:sz w:val="30"/>
            <w:szCs w:val="30"/>
            <w:bdr w:val="none" w:sz="0" w:space="0" w:color="auto" w:frame="1"/>
            <w:shd w:val="clear" w:color="auto" w:fill="FFFFFF"/>
          </w:rPr>
          <w:lastRenderedPageBreak/>
          <w:t xml:space="preserve">4. How can you enable AWS </w:t>
        </w:r>
        <w:proofErr w:type="spellStart"/>
        <w:r>
          <w:rPr>
            <w:rFonts w:ascii="Segoe UI" w:hAnsi="Segoe UI" w:cs="Segoe UI"/>
            <w:color w:val="1F2328"/>
            <w:sz w:val="30"/>
            <w:szCs w:val="30"/>
            <w:bdr w:val="none" w:sz="0" w:space="0" w:color="auto" w:frame="1"/>
            <w:shd w:val="clear" w:color="auto" w:fill="FFFFFF"/>
          </w:rPr>
          <w:t>CloudTrail</w:t>
        </w:r>
        <w:proofErr w:type="spellEnd"/>
        <w:r>
          <w:rPr>
            <w:rFonts w:ascii="Segoe UI" w:hAnsi="Segoe UI" w:cs="Segoe UI"/>
            <w:color w:val="1F2328"/>
            <w:sz w:val="30"/>
            <w:szCs w:val="30"/>
            <w:bdr w:val="none" w:sz="0" w:space="0" w:color="auto" w:frame="1"/>
            <w:shd w:val="clear" w:color="auto" w:fill="FFFFFF"/>
          </w:rPr>
          <w:t xml:space="preserve"> for an AWS account?</w:t>
        </w:r>
      </w:ins>
    </w:p>
    <w:p w:rsidR="003E418D" w:rsidRDefault="003E418D" w:rsidP="003E418D">
      <w:pPr>
        <w:pStyle w:val="rich-diff-level-zero"/>
        <w:spacing w:before="0" w:beforeAutospacing="0" w:after="240" w:afterAutospacing="0"/>
        <w:ind w:left="240"/>
        <w:rPr>
          <w:ins w:id="534" w:author="Unknown"/>
          <w:rFonts w:ascii="Segoe UI" w:hAnsi="Segoe UI" w:cs="Segoe UI"/>
          <w:color w:val="1F2328"/>
          <w:bdr w:val="none" w:sz="0" w:space="0" w:color="auto" w:frame="1"/>
          <w:shd w:val="clear" w:color="auto" w:fill="FFFFFF"/>
        </w:rPr>
      </w:pPr>
      <w:ins w:id="535" w:author="Unknown">
        <w:r>
          <w:rPr>
            <w:rFonts w:ascii="Segoe UI" w:hAnsi="Segoe UI" w:cs="Segoe UI"/>
            <w:color w:val="1F2328"/>
            <w:bdr w:val="none" w:sz="0" w:space="0" w:color="auto" w:frame="1"/>
            <w:shd w:val="clear" w:color="auto" w:fill="FFFFFF"/>
          </w:rPr>
          <w:t xml:space="preserve">You can enable </w:t>
        </w:r>
        <w:proofErr w:type="spellStart"/>
        <w:r>
          <w:rPr>
            <w:rFonts w:ascii="Segoe UI" w:hAnsi="Segoe UI" w:cs="Segoe UI"/>
            <w:color w:val="1F2328"/>
            <w:bdr w:val="none" w:sz="0" w:space="0" w:color="auto" w:frame="1"/>
            <w:shd w:val="clear" w:color="auto" w:fill="FFFFFF"/>
          </w:rPr>
          <w:t>CloudTrail</w:t>
        </w:r>
        <w:proofErr w:type="spellEnd"/>
        <w:r>
          <w:rPr>
            <w:rFonts w:ascii="Segoe UI" w:hAnsi="Segoe UI" w:cs="Segoe UI"/>
            <w:color w:val="1F2328"/>
            <w:bdr w:val="none" w:sz="0" w:space="0" w:color="auto" w:frame="1"/>
            <w:shd w:val="clear" w:color="auto" w:fill="FFFFFF"/>
          </w:rPr>
          <w:t xml:space="preserve"> through the AWS Management Console or the AWS CLI by creating a trail and specifying the services you want to track.</w:t>
        </w:r>
      </w:ins>
    </w:p>
    <w:p w:rsidR="003E418D" w:rsidRDefault="003E418D" w:rsidP="003E418D">
      <w:pPr>
        <w:pStyle w:val="Heading3"/>
        <w:spacing w:before="360" w:beforeAutospacing="0" w:after="240" w:afterAutospacing="0"/>
        <w:ind w:left="240"/>
        <w:rPr>
          <w:ins w:id="536" w:author="Unknown"/>
          <w:rFonts w:ascii="Segoe UI" w:hAnsi="Segoe UI" w:cs="Segoe UI"/>
          <w:color w:val="1F2328"/>
          <w:sz w:val="30"/>
          <w:szCs w:val="30"/>
          <w:bdr w:val="none" w:sz="0" w:space="0" w:color="auto" w:frame="1"/>
          <w:shd w:val="clear" w:color="auto" w:fill="FFFFFF"/>
        </w:rPr>
      </w:pPr>
      <w:ins w:id="537" w:author="Unknown">
        <w:r>
          <w:rPr>
            <w:rFonts w:ascii="Segoe UI" w:hAnsi="Segoe UI" w:cs="Segoe UI"/>
            <w:color w:val="1F2328"/>
            <w:sz w:val="30"/>
            <w:szCs w:val="30"/>
            <w:bdr w:val="none" w:sz="0" w:space="0" w:color="auto" w:frame="1"/>
            <w:shd w:val="clear" w:color="auto" w:fill="FFFFFF"/>
          </w:rPr>
          <w:t xml:space="preserve">5. What is a </w:t>
        </w:r>
        <w:proofErr w:type="spellStart"/>
        <w:r>
          <w:rPr>
            <w:rFonts w:ascii="Segoe UI" w:hAnsi="Segoe UI" w:cs="Segoe UI"/>
            <w:color w:val="1F2328"/>
            <w:sz w:val="30"/>
            <w:szCs w:val="30"/>
            <w:bdr w:val="none" w:sz="0" w:space="0" w:color="auto" w:frame="1"/>
            <w:shd w:val="clear" w:color="auto" w:fill="FFFFFF"/>
          </w:rPr>
          <w:t>CloudTrail</w:t>
        </w:r>
        <w:proofErr w:type="spellEnd"/>
        <w:r>
          <w:rPr>
            <w:rFonts w:ascii="Segoe UI" w:hAnsi="Segoe UI" w:cs="Segoe UI"/>
            <w:color w:val="1F2328"/>
            <w:sz w:val="30"/>
            <w:szCs w:val="30"/>
            <w:bdr w:val="none" w:sz="0" w:space="0" w:color="auto" w:frame="1"/>
            <w:shd w:val="clear" w:color="auto" w:fill="FFFFFF"/>
          </w:rPr>
          <w:t xml:space="preserve"> trail?</w:t>
        </w:r>
      </w:ins>
    </w:p>
    <w:p w:rsidR="003E418D" w:rsidRDefault="003E418D" w:rsidP="003E418D">
      <w:pPr>
        <w:pStyle w:val="rich-diff-level-zero"/>
        <w:spacing w:before="0" w:beforeAutospacing="0" w:after="240" w:afterAutospacing="0"/>
        <w:ind w:left="240"/>
        <w:rPr>
          <w:ins w:id="538" w:author="Unknown"/>
          <w:rFonts w:ascii="Segoe UI" w:hAnsi="Segoe UI" w:cs="Segoe UI"/>
          <w:color w:val="1F2328"/>
          <w:bdr w:val="none" w:sz="0" w:space="0" w:color="auto" w:frame="1"/>
          <w:shd w:val="clear" w:color="auto" w:fill="FFFFFF"/>
        </w:rPr>
      </w:pPr>
      <w:ins w:id="539" w:author="Unknown">
        <w:r>
          <w:rPr>
            <w:rFonts w:ascii="Segoe UI" w:hAnsi="Segoe UI" w:cs="Segoe UI"/>
            <w:color w:val="1F2328"/>
            <w:bdr w:val="none" w:sz="0" w:space="0" w:color="auto" w:frame="1"/>
            <w:shd w:val="clear" w:color="auto" w:fill="FFFFFF"/>
          </w:rPr>
          <w:t xml:space="preserve">A </w:t>
        </w:r>
        <w:proofErr w:type="spellStart"/>
        <w:r>
          <w:rPr>
            <w:rFonts w:ascii="Segoe UI" w:hAnsi="Segoe UI" w:cs="Segoe UI"/>
            <w:color w:val="1F2328"/>
            <w:bdr w:val="none" w:sz="0" w:space="0" w:color="auto" w:frame="1"/>
            <w:shd w:val="clear" w:color="auto" w:fill="FFFFFF"/>
          </w:rPr>
          <w:t>CloudTrail</w:t>
        </w:r>
        <w:proofErr w:type="spellEnd"/>
        <w:r>
          <w:rPr>
            <w:rFonts w:ascii="Segoe UI" w:hAnsi="Segoe UI" w:cs="Segoe UI"/>
            <w:color w:val="1F2328"/>
            <w:bdr w:val="none" w:sz="0" w:space="0" w:color="auto" w:frame="1"/>
            <w:shd w:val="clear" w:color="auto" w:fill="FFFFFF"/>
          </w:rPr>
          <w:t xml:space="preserve"> trail is a configuration that specifies the settings for logging and delivering events. Trails </w:t>
        </w:r>
        <w:proofErr w:type="gramStart"/>
        <w:r>
          <w:rPr>
            <w:rFonts w:ascii="Segoe UI" w:hAnsi="Segoe UI" w:cs="Segoe UI"/>
            <w:color w:val="1F2328"/>
            <w:bdr w:val="none" w:sz="0" w:space="0" w:color="auto" w:frame="1"/>
            <w:shd w:val="clear" w:color="auto" w:fill="FFFFFF"/>
          </w:rPr>
          <w:t>can be applied</w:t>
        </w:r>
        <w:proofErr w:type="gramEnd"/>
        <w:r>
          <w:rPr>
            <w:rFonts w:ascii="Segoe UI" w:hAnsi="Segoe UI" w:cs="Segoe UI"/>
            <w:color w:val="1F2328"/>
            <w:bdr w:val="none" w:sz="0" w:space="0" w:color="auto" w:frame="1"/>
            <w:shd w:val="clear" w:color="auto" w:fill="FFFFFF"/>
          </w:rPr>
          <w:t xml:space="preserve"> to an entire AWS account or specific regions.</w:t>
        </w:r>
      </w:ins>
    </w:p>
    <w:p w:rsidR="003E418D" w:rsidRDefault="003E418D" w:rsidP="003E418D">
      <w:pPr>
        <w:pStyle w:val="Heading3"/>
        <w:spacing w:before="360" w:beforeAutospacing="0" w:after="240" w:afterAutospacing="0"/>
        <w:ind w:left="240"/>
        <w:rPr>
          <w:ins w:id="540" w:author="Unknown"/>
          <w:rFonts w:ascii="Segoe UI" w:hAnsi="Segoe UI" w:cs="Segoe UI"/>
          <w:color w:val="1F2328"/>
          <w:sz w:val="30"/>
          <w:szCs w:val="30"/>
          <w:bdr w:val="none" w:sz="0" w:space="0" w:color="auto" w:frame="1"/>
          <w:shd w:val="clear" w:color="auto" w:fill="FFFFFF"/>
        </w:rPr>
      </w:pPr>
      <w:ins w:id="541" w:author="Unknown">
        <w:r>
          <w:rPr>
            <w:rFonts w:ascii="Segoe UI" w:hAnsi="Segoe UI" w:cs="Segoe UI"/>
            <w:color w:val="1F2328"/>
            <w:sz w:val="30"/>
            <w:szCs w:val="30"/>
            <w:bdr w:val="none" w:sz="0" w:space="0" w:color="auto" w:frame="1"/>
            <w:shd w:val="clear" w:color="auto" w:fill="FFFFFF"/>
          </w:rPr>
          <w:t xml:space="preserve">6. What is the purpose of </w:t>
        </w:r>
        <w:proofErr w:type="spellStart"/>
        <w:r>
          <w:rPr>
            <w:rFonts w:ascii="Segoe UI" w:hAnsi="Segoe UI" w:cs="Segoe UI"/>
            <w:color w:val="1F2328"/>
            <w:sz w:val="30"/>
            <w:szCs w:val="30"/>
            <w:bdr w:val="none" w:sz="0" w:space="0" w:color="auto" w:frame="1"/>
            <w:shd w:val="clear" w:color="auto" w:fill="FFFFFF"/>
          </w:rPr>
          <w:t>CloudTrail</w:t>
        </w:r>
        <w:proofErr w:type="spellEnd"/>
        <w:r>
          <w:rPr>
            <w:rFonts w:ascii="Segoe UI" w:hAnsi="Segoe UI" w:cs="Segoe UI"/>
            <w:color w:val="1F2328"/>
            <w:sz w:val="30"/>
            <w:szCs w:val="30"/>
            <w:bdr w:val="none" w:sz="0" w:space="0" w:color="auto" w:frame="1"/>
            <w:shd w:val="clear" w:color="auto" w:fill="FFFFFF"/>
          </w:rPr>
          <w:t xml:space="preserve"> log files?</w:t>
        </w:r>
      </w:ins>
    </w:p>
    <w:p w:rsidR="003E418D" w:rsidRDefault="003E418D" w:rsidP="003E418D">
      <w:pPr>
        <w:pStyle w:val="rich-diff-level-zero"/>
        <w:spacing w:before="0" w:beforeAutospacing="0" w:after="240" w:afterAutospacing="0"/>
        <w:ind w:left="240"/>
        <w:rPr>
          <w:ins w:id="542" w:author="Unknown"/>
          <w:rFonts w:ascii="Segoe UI" w:hAnsi="Segoe UI" w:cs="Segoe UI"/>
          <w:color w:val="1F2328"/>
          <w:bdr w:val="none" w:sz="0" w:space="0" w:color="auto" w:frame="1"/>
          <w:shd w:val="clear" w:color="auto" w:fill="FFFFFF"/>
        </w:rPr>
      </w:pPr>
      <w:proofErr w:type="spellStart"/>
      <w:ins w:id="543" w:author="Unknown">
        <w:r>
          <w:rPr>
            <w:rFonts w:ascii="Segoe UI" w:hAnsi="Segoe UI" w:cs="Segoe UI"/>
            <w:color w:val="1F2328"/>
            <w:bdr w:val="none" w:sz="0" w:space="0" w:color="auto" w:frame="1"/>
            <w:shd w:val="clear" w:color="auto" w:fill="FFFFFF"/>
          </w:rPr>
          <w:t>CloudTrail</w:t>
        </w:r>
        <w:proofErr w:type="spellEnd"/>
        <w:r>
          <w:rPr>
            <w:rFonts w:ascii="Segoe UI" w:hAnsi="Segoe UI" w:cs="Segoe UI"/>
            <w:color w:val="1F2328"/>
            <w:bdr w:val="none" w:sz="0" w:space="0" w:color="auto" w:frame="1"/>
            <w:shd w:val="clear" w:color="auto" w:fill="FFFFFF"/>
          </w:rPr>
          <w:t xml:space="preserve"> log files contain records of API calls and events, which </w:t>
        </w:r>
        <w:proofErr w:type="gramStart"/>
        <w:r>
          <w:rPr>
            <w:rFonts w:ascii="Segoe UI" w:hAnsi="Segoe UI" w:cs="Segoe UI"/>
            <w:color w:val="1F2328"/>
            <w:bdr w:val="none" w:sz="0" w:space="0" w:color="auto" w:frame="1"/>
            <w:shd w:val="clear" w:color="auto" w:fill="FFFFFF"/>
          </w:rPr>
          <w:t>can be used</w:t>
        </w:r>
        <w:proofErr w:type="gramEnd"/>
        <w:r>
          <w:rPr>
            <w:rFonts w:ascii="Segoe UI" w:hAnsi="Segoe UI" w:cs="Segoe UI"/>
            <w:color w:val="1F2328"/>
            <w:bdr w:val="none" w:sz="0" w:space="0" w:color="auto" w:frame="1"/>
            <w:shd w:val="clear" w:color="auto" w:fill="FFFFFF"/>
          </w:rPr>
          <w:t xml:space="preserve"> for security analysis, compliance, auditing, and troubleshooting.</w:t>
        </w:r>
      </w:ins>
    </w:p>
    <w:p w:rsidR="003E418D" w:rsidRDefault="003E418D" w:rsidP="003E418D">
      <w:pPr>
        <w:pStyle w:val="Heading3"/>
        <w:spacing w:before="360" w:beforeAutospacing="0" w:after="240" w:afterAutospacing="0"/>
        <w:ind w:left="240"/>
        <w:rPr>
          <w:ins w:id="544" w:author="Unknown"/>
          <w:rFonts w:ascii="Segoe UI" w:hAnsi="Segoe UI" w:cs="Segoe UI"/>
          <w:color w:val="1F2328"/>
          <w:sz w:val="30"/>
          <w:szCs w:val="30"/>
          <w:bdr w:val="none" w:sz="0" w:space="0" w:color="auto" w:frame="1"/>
          <w:shd w:val="clear" w:color="auto" w:fill="FFFFFF"/>
        </w:rPr>
      </w:pPr>
      <w:ins w:id="545" w:author="Unknown">
        <w:r>
          <w:rPr>
            <w:rFonts w:ascii="Segoe UI" w:hAnsi="Segoe UI" w:cs="Segoe UI"/>
            <w:color w:val="1F2328"/>
            <w:sz w:val="30"/>
            <w:szCs w:val="30"/>
            <w:bdr w:val="none" w:sz="0" w:space="0" w:color="auto" w:frame="1"/>
            <w:shd w:val="clear" w:color="auto" w:fill="FFFFFF"/>
          </w:rPr>
          <w:t xml:space="preserve">7. How can you access </w:t>
        </w:r>
        <w:proofErr w:type="spellStart"/>
        <w:r>
          <w:rPr>
            <w:rFonts w:ascii="Segoe UI" w:hAnsi="Segoe UI" w:cs="Segoe UI"/>
            <w:color w:val="1F2328"/>
            <w:sz w:val="30"/>
            <w:szCs w:val="30"/>
            <w:bdr w:val="none" w:sz="0" w:space="0" w:color="auto" w:frame="1"/>
            <w:shd w:val="clear" w:color="auto" w:fill="FFFFFF"/>
          </w:rPr>
          <w:t>CloudTrail</w:t>
        </w:r>
        <w:proofErr w:type="spellEnd"/>
        <w:r>
          <w:rPr>
            <w:rFonts w:ascii="Segoe UI" w:hAnsi="Segoe UI" w:cs="Segoe UI"/>
            <w:color w:val="1F2328"/>
            <w:sz w:val="30"/>
            <w:szCs w:val="30"/>
            <w:bdr w:val="none" w:sz="0" w:space="0" w:color="auto" w:frame="1"/>
            <w:shd w:val="clear" w:color="auto" w:fill="FFFFFF"/>
          </w:rPr>
          <w:t xml:space="preserve"> log files?</w:t>
        </w:r>
      </w:ins>
    </w:p>
    <w:p w:rsidR="003E418D" w:rsidRDefault="003E418D" w:rsidP="003E418D">
      <w:pPr>
        <w:pStyle w:val="rich-diff-level-zero"/>
        <w:spacing w:before="0" w:beforeAutospacing="0" w:after="240" w:afterAutospacing="0"/>
        <w:ind w:left="240"/>
        <w:rPr>
          <w:ins w:id="546" w:author="Unknown"/>
          <w:rFonts w:ascii="Segoe UI" w:hAnsi="Segoe UI" w:cs="Segoe UI"/>
          <w:color w:val="1F2328"/>
          <w:bdr w:val="none" w:sz="0" w:space="0" w:color="auto" w:frame="1"/>
          <w:shd w:val="clear" w:color="auto" w:fill="FFFFFF"/>
        </w:rPr>
      </w:pPr>
      <w:proofErr w:type="spellStart"/>
      <w:ins w:id="547" w:author="Unknown">
        <w:r>
          <w:rPr>
            <w:rFonts w:ascii="Segoe UI" w:hAnsi="Segoe UI" w:cs="Segoe UI"/>
            <w:color w:val="1F2328"/>
            <w:bdr w:val="none" w:sz="0" w:space="0" w:color="auto" w:frame="1"/>
            <w:shd w:val="clear" w:color="auto" w:fill="FFFFFF"/>
          </w:rPr>
          <w:t>CloudTrail</w:t>
        </w:r>
        <w:proofErr w:type="spellEnd"/>
        <w:r>
          <w:rPr>
            <w:rFonts w:ascii="Segoe UI" w:hAnsi="Segoe UI" w:cs="Segoe UI"/>
            <w:color w:val="1F2328"/>
            <w:bdr w:val="none" w:sz="0" w:space="0" w:color="auto" w:frame="1"/>
            <w:shd w:val="clear" w:color="auto" w:fill="FFFFFF"/>
          </w:rPr>
          <w:t xml:space="preserve"> log files are stored in an S3 bucket. You can access them directly or use services like Amazon Athena or Amazon </w:t>
        </w:r>
        <w:proofErr w:type="spellStart"/>
        <w:r>
          <w:rPr>
            <w:rFonts w:ascii="Segoe UI" w:hAnsi="Segoe UI" w:cs="Segoe UI"/>
            <w:color w:val="1F2328"/>
            <w:bdr w:val="none" w:sz="0" w:space="0" w:color="auto" w:frame="1"/>
            <w:shd w:val="clear" w:color="auto" w:fill="FFFFFF"/>
          </w:rPr>
          <w:t>CloudWatch</w:t>
        </w:r>
        <w:proofErr w:type="spellEnd"/>
        <w:r>
          <w:rPr>
            <w:rFonts w:ascii="Segoe UI" w:hAnsi="Segoe UI" w:cs="Segoe UI"/>
            <w:color w:val="1F2328"/>
            <w:bdr w:val="none" w:sz="0" w:space="0" w:color="auto" w:frame="1"/>
            <w:shd w:val="clear" w:color="auto" w:fill="FFFFFF"/>
          </w:rPr>
          <w:t xml:space="preserve"> Logs Insights for querying and analysis.</w:t>
        </w:r>
      </w:ins>
    </w:p>
    <w:p w:rsidR="003E418D" w:rsidRDefault="003E418D" w:rsidP="003E418D">
      <w:pPr>
        <w:pStyle w:val="Heading3"/>
        <w:spacing w:before="360" w:beforeAutospacing="0" w:after="240" w:afterAutospacing="0"/>
        <w:ind w:left="240"/>
        <w:rPr>
          <w:ins w:id="548" w:author="Unknown"/>
          <w:rFonts w:ascii="Segoe UI" w:hAnsi="Segoe UI" w:cs="Segoe UI"/>
          <w:color w:val="1F2328"/>
          <w:sz w:val="30"/>
          <w:szCs w:val="30"/>
          <w:bdr w:val="none" w:sz="0" w:space="0" w:color="auto" w:frame="1"/>
          <w:shd w:val="clear" w:color="auto" w:fill="FFFFFF"/>
        </w:rPr>
      </w:pPr>
      <w:ins w:id="549" w:author="Unknown">
        <w:r>
          <w:rPr>
            <w:rFonts w:ascii="Segoe UI" w:hAnsi="Segoe UI" w:cs="Segoe UI"/>
            <w:color w:val="1F2328"/>
            <w:sz w:val="30"/>
            <w:szCs w:val="30"/>
            <w:bdr w:val="none" w:sz="0" w:space="0" w:color="auto" w:frame="1"/>
            <w:shd w:val="clear" w:color="auto" w:fill="FFFFFF"/>
          </w:rPr>
          <w:t xml:space="preserve">8. What is the difference between a management event and a data event in </w:t>
        </w:r>
        <w:proofErr w:type="spellStart"/>
        <w:r>
          <w:rPr>
            <w:rFonts w:ascii="Segoe UI" w:hAnsi="Segoe UI" w:cs="Segoe UI"/>
            <w:color w:val="1F2328"/>
            <w:sz w:val="30"/>
            <w:szCs w:val="30"/>
            <w:bdr w:val="none" w:sz="0" w:space="0" w:color="auto" w:frame="1"/>
            <w:shd w:val="clear" w:color="auto" w:fill="FFFFFF"/>
          </w:rPr>
          <w:t>CloudTrail</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550" w:author="Unknown"/>
          <w:rFonts w:ascii="Segoe UI" w:hAnsi="Segoe UI" w:cs="Segoe UI"/>
          <w:color w:val="1F2328"/>
          <w:bdr w:val="none" w:sz="0" w:space="0" w:color="auto" w:frame="1"/>
          <w:shd w:val="clear" w:color="auto" w:fill="FFFFFF"/>
        </w:rPr>
      </w:pPr>
      <w:ins w:id="551" w:author="Unknown">
        <w:r>
          <w:rPr>
            <w:rFonts w:ascii="Segoe UI" w:hAnsi="Segoe UI" w:cs="Segoe UI"/>
            <w:color w:val="1F2328"/>
            <w:bdr w:val="none" w:sz="0" w:space="0" w:color="auto" w:frame="1"/>
            <w:shd w:val="clear" w:color="auto" w:fill="FFFFFF"/>
          </w:rPr>
          <w:t xml:space="preserve">Management events </w:t>
        </w:r>
        <w:proofErr w:type="gramStart"/>
        <w:r>
          <w:rPr>
            <w:rFonts w:ascii="Segoe UI" w:hAnsi="Segoe UI" w:cs="Segoe UI"/>
            <w:color w:val="1F2328"/>
            <w:bdr w:val="none" w:sz="0" w:space="0" w:color="auto" w:frame="1"/>
            <w:shd w:val="clear" w:color="auto" w:fill="FFFFFF"/>
          </w:rPr>
          <w:t>are related</w:t>
        </w:r>
        <w:proofErr w:type="gramEnd"/>
        <w:r>
          <w:rPr>
            <w:rFonts w:ascii="Segoe UI" w:hAnsi="Segoe UI" w:cs="Segoe UI"/>
            <w:color w:val="1F2328"/>
            <w:bdr w:val="none" w:sz="0" w:space="0" w:color="auto" w:frame="1"/>
            <w:shd w:val="clear" w:color="auto" w:fill="FFFFFF"/>
          </w:rPr>
          <w:t xml:space="preserve"> to the management of AWS resources, while data events focus on the actions performed on those resources.</w:t>
        </w:r>
      </w:ins>
    </w:p>
    <w:p w:rsidR="003E418D" w:rsidRDefault="003E418D" w:rsidP="003E418D">
      <w:pPr>
        <w:pStyle w:val="Heading3"/>
        <w:spacing w:before="360" w:beforeAutospacing="0" w:after="240" w:afterAutospacing="0"/>
        <w:ind w:left="240"/>
        <w:rPr>
          <w:ins w:id="552" w:author="Unknown"/>
          <w:rFonts w:ascii="Segoe UI" w:hAnsi="Segoe UI" w:cs="Segoe UI"/>
          <w:color w:val="1F2328"/>
          <w:sz w:val="30"/>
          <w:szCs w:val="30"/>
          <w:bdr w:val="none" w:sz="0" w:space="0" w:color="auto" w:frame="1"/>
          <w:shd w:val="clear" w:color="auto" w:fill="FFFFFF"/>
        </w:rPr>
      </w:pPr>
      <w:ins w:id="553" w:author="Unknown">
        <w:r>
          <w:rPr>
            <w:rFonts w:ascii="Segoe UI" w:hAnsi="Segoe UI" w:cs="Segoe UI"/>
            <w:color w:val="1F2328"/>
            <w:sz w:val="30"/>
            <w:szCs w:val="30"/>
            <w:bdr w:val="none" w:sz="0" w:space="0" w:color="auto" w:frame="1"/>
            <w:shd w:val="clear" w:color="auto" w:fill="FFFFFF"/>
          </w:rPr>
          <w:t xml:space="preserve">9. How can you view and analyze </w:t>
        </w:r>
        <w:proofErr w:type="spellStart"/>
        <w:r>
          <w:rPr>
            <w:rFonts w:ascii="Segoe UI" w:hAnsi="Segoe UI" w:cs="Segoe UI"/>
            <w:color w:val="1F2328"/>
            <w:sz w:val="30"/>
            <w:szCs w:val="30"/>
            <w:bdr w:val="none" w:sz="0" w:space="0" w:color="auto" w:frame="1"/>
            <w:shd w:val="clear" w:color="auto" w:fill="FFFFFF"/>
          </w:rPr>
          <w:t>CloudTrail</w:t>
        </w:r>
        <w:proofErr w:type="spellEnd"/>
        <w:r>
          <w:rPr>
            <w:rFonts w:ascii="Segoe UI" w:hAnsi="Segoe UI" w:cs="Segoe UI"/>
            <w:color w:val="1F2328"/>
            <w:sz w:val="30"/>
            <w:szCs w:val="30"/>
            <w:bdr w:val="none" w:sz="0" w:space="0" w:color="auto" w:frame="1"/>
            <w:shd w:val="clear" w:color="auto" w:fill="FFFFFF"/>
          </w:rPr>
          <w:t xml:space="preserve"> logs?</w:t>
        </w:r>
      </w:ins>
    </w:p>
    <w:p w:rsidR="003E418D" w:rsidRDefault="003E418D" w:rsidP="003E418D">
      <w:pPr>
        <w:pStyle w:val="rich-diff-level-zero"/>
        <w:spacing w:before="0" w:beforeAutospacing="0" w:after="240" w:afterAutospacing="0"/>
        <w:ind w:left="240"/>
        <w:rPr>
          <w:ins w:id="554" w:author="Unknown"/>
          <w:rFonts w:ascii="Segoe UI" w:hAnsi="Segoe UI" w:cs="Segoe UI"/>
          <w:color w:val="1F2328"/>
          <w:bdr w:val="none" w:sz="0" w:space="0" w:color="auto" w:frame="1"/>
          <w:shd w:val="clear" w:color="auto" w:fill="FFFFFF"/>
        </w:rPr>
      </w:pPr>
      <w:ins w:id="555" w:author="Unknown">
        <w:r>
          <w:rPr>
            <w:rFonts w:ascii="Segoe UI" w:hAnsi="Segoe UI" w:cs="Segoe UI"/>
            <w:color w:val="1F2328"/>
            <w:bdr w:val="none" w:sz="0" w:space="0" w:color="auto" w:frame="1"/>
            <w:shd w:val="clear" w:color="auto" w:fill="FFFFFF"/>
          </w:rPr>
          <w:t xml:space="preserve">You can view and analyze </w:t>
        </w:r>
        <w:proofErr w:type="spellStart"/>
        <w:r>
          <w:rPr>
            <w:rFonts w:ascii="Segoe UI" w:hAnsi="Segoe UI" w:cs="Segoe UI"/>
            <w:color w:val="1F2328"/>
            <w:bdr w:val="none" w:sz="0" w:space="0" w:color="auto" w:frame="1"/>
            <w:shd w:val="clear" w:color="auto" w:fill="FFFFFF"/>
          </w:rPr>
          <w:t>CloudTrail</w:t>
        </w:r>
        <w:proofErr w:type="spellEnd"/>
        <w:r>
          <w:rPr>
            <w:rFonts w:ascii="Segoe UI" w:hAnsi="Segoe UI" w:cs="Segoe UI"/>
            <w:color w:val="1F2328"/>
            <w:bdr w:val="none" w:sz="0" w:space="0" w:color="auto" w:frame="1"/>
            <w:shd w:val="clear" w:color="auto" w:fill="FFFFFF"/>
          </w:rPr>
          <w:t xml:space="preserve"> logs using the </w:t>
        </w:r>
        <w:proofErr w:type="spellStart"/>
        <w:r>
          <w:rPr>
            <w:rFonts w:ascii="Segoe UI" w:hAnsi="Segoe UI" w:cs="Segoe UI"/>
            <w:color w:val="1F2328"/>
            <w:bdr w:val="none" w:sz="0" w:space="0" w:color="auto" w:frame="1"/>
            <w:shd w:val="clear" w:color="auto" w:fill="FFFFFF"/>
          </w:rPr>
          <w:t>CloudTrail</w:t>
        </w:r>
        <w:proofErr w:type="spellEnd"/>
        <w:r>
          <w:rPr>
            <w:rFonts w:ascii="Segoe UI" w:hAnsi="Segoe UI" w:cs="Segoe UI"/>
            <w:color w:val="1F2328"/>
            <w:bdr w:val="none" w:sz="0" w:space="0" w:color="auto" w:frame="1"/>
            <w:shd w:val="clear" w:color="auto" w:fill="FFFFFF"/>
          </w:rPr>
          <w:t xml:space="preserve"> console, AWS CLI, or third-party tools. You can also set up </w:t>
        </w:r>
        <w:proofErr w:type="spellStart"/>
        <w:r>
          <w:rPr>
            <w:rFonts w:ascii="Segoe UI" w:hAnsi="Segoe UI" w:cs="Segoe UI"/>
            <w:color w:val="1F2328"/>
            <w:bdr w:val="none" w:sz="0" w:space="0" w:color="auto" w:frame="1"/>
            <w:shd w:val="clear" w:color="auto" w:fill="FFFFFF"/>
          </w:rPr>
          <w:t>CloudWatch</w:t>
        </w:r>
        <w:proofErr w:type="spellEnd"/>
        <w:r>
          <w:rPr>
            <w:rFonts w:ascii="Segoe UI" w:hAnsi="Segoe UI" w:cs="Segoe UI"/>
            <w:color w:val="1F2328"/>
            <w:bdr w:val="none" w:sz="0" w:space="0" w:color="auto" w:frame="1"/>
            <w:shd w:val="clear" w:color="auto" w:fill="FFFFFF"/>
          </w:rPr>
          <w:t xml:space="preserve"> Alarms to detect specific events.</w:t>
        </w:r>
      </w:ins>
    </w:p>
    <w:p w:rsidR="003E418D" w:rsidRDefault="003E418D" w:rsidP="003E418D">
      <w:pPr>
        <w:pStyle w:val="Heading3"/>
        <w:spacing w:before="360" w:beforeAutospacing="0" w:after="240" w:afterAutospacing="0"/>
        <w:ind w:left="240"/>
        <w:rPr>
          <w:ins w:id="556" w:author="Unknown"/>
          <w:rFonts w:ascii="Segoe UI" w:hAnsi="Segoe UI" w:cs="Segoe UI"/>
          <w:color w:val="1F2328"/>
          <w:sz w:val="30"/>
          <w:szCs w:val="30"/>
          <w:bdr w:val="none" w:sz="0" w:space="0" w:color="auto" w:frame="1"/>
          <w:shd w:val="clear" w:color="auto" w:fill="FFFFFF"/>
        </w:rPr>
      </w:pPr>
      <w:ins w:id="557" w:author="Unknown">
        <w:r>
          <w:rPr>
            <w:rFonts w:ascii="Segoe UI" w:hAnsi="Segoe UI" w:cs="Segoe UI"/>
            <w:color w:val="1F2328"/>
            <w:sz w:val="30"/>
            <w:szCs w:val="30"/>
            <w:bdr w:val="none" w:sz="0" w:space="0" w:color="auto" w:frame="1"/>
            <w:shd w:val="clear" w:color="auto" w:fill="FFFFFF"/>
          </w:rPr>
          <w:t xml:space="preserve">10. What is </w:t>
        </w:r>
        <w:proofErr w:type="spellStart"/>
        <w:r>
          <w:rPr>
            <w:rFonts w:ascii="Segoe UI" w:hAnsi="Segoe UI" w:cs="Segoe UI"/>
            <w:color w:val="1F2328"/>
            <w:sz w:val="30"/>
            <w:szCs w:val="30"/>
            <w:bdr w:val="none" w:sz="0" w:space="0" w:color="auto" w:frame="1"/>
            <w:shd w:val="clear" w:color="auto" w:fill="FFFFFF"/>
          </w:rPr>
          <w:t>CloudTrail</w:t>
        </w:r>
        <w:proofErr w:type="spellEnd"/>
        <w:r>
          <w:rPr>
            <w:rFonts w:ascii="Segoe UI" w:hAnsi="Segoe UI" w:cs="Segoe UI"/>
            <w:color w:val="1F2328"/>
            <w:sz w:val="30"/>
            <w:szCs w:val="30"/>
            <w:bdr w:val="none" w:sz="0" w:space="0" w:color="auto" w:frame="1"/>
            <w:shd w:val="clear" w:color="auto" w:fill="FFFFFF"/>
          </w:rPr>
          <w:t xml:space="preserve"> Insights?</w:t>
        </w:r>
      </w:ins>
    </w:p>
    <w:p w:rsidR="003E418D" w:rsidRDefault="003E418D" w:rsidP="003E418D">
      <w:pPr>
        <w:pStyle w:val="rich-diff-level-zero"/>
        <w:spacing w:before="0" w:beforeAutospacing="0" w:after="240" w:afterAutospacing="0"/>
        <w:ind w:left="240"/>
        <w:rPr>
          <w:ins w:id="558" w:author="Unknown"/>
          <w:rFonts w:ascii="Segoe UI" w:hAnsi="Segoe UI" w:cs="Segoe UI"/>
          <w:color w:val="1F2328"/>
          <w:bdr w:val="none" w:sz="0" w:space="0" w:color="auto" w:frame="1"/>
          <w:shd w:val="clear" w:color="auto" w:fill="FFFFFF"/>
        </w:rPr>
      </w:pPr>
      <w:proofErr w:type="spellStart"/>
      <w:ins w:id="559" w:author="Unknown">
        <w:r>
          <w:rPr>
            <w:rFonts w:ascii="Segoe UI" w:hAnsi="Segoe UI" w:cs="Segoe UI"/>
            <w:color w:val="1F2328"/>
            <w:bdr w:val="none" w:sz="0" w:space="0" w:color="auto" w:frame="1"/>
            <w:shd w:val="clear" w:color="auto" w:fill="FFFFFF"/>
          </w:rPr>
          <w:t>CloudTrail</w:t>
        </w:r>
        <w:proofErr w:type="spellEnd"/>
        <w:r>
          <w:rPr>
            <w:rFonts w:ascii="Segoe UI" w:hAnsi="Segoe UI" w:cs="Segoe UI"/>
            <w:color w:val="1F2328"/>
            <w:bdr w:val="none" w:sz="0" w:space="0" w:color="auto" w:frame="1"/>
            <w:shd w:val="clear" w:color="auto" w:fill="FFFFFF"/>
          </w:rPr>
          <w:t xml:space="preserve"> Insights is a feature that uses machine learning to identify unusual patterns and suspicious activity in </w:t>
        </w:r>
        <w:proofErr w:type="spellStart"/>
        <w:r>
          <w:rPr>
            <w:rFonts w:ascii="Segoe UI" w:hAnsi="Segoe UI" w:cs="Segoe UI"/>
            <w:color w:val="1F2328"/>
            <w:bdr w:val="none" w:sz="0" w:space="0" w:color="auto" w:frame="1"/>
            <w:shd w:val="clear" w:color="auto" w:fill="FFFFFF"/>
          </w:rPr>
          <w:t>CloudTrail</w:t>
        </w:r>
        <w:proofErr w:type="spellEnd"/>
        <w:r>
          <w:rPr>
            <w:rFonts w:ascii="Segoe UI" w:hAnsi="Segoe UI" w:cs="Segoe UI"/>
            <w:color w:val="1F2328"/>
            <w:bdr w:val="none" w:sz="0" w:space="0" w:color="auto" w:frame="1"/>
            <w:shd w:val="clear" w:color="auto" w:fill="FFFFFF"/>
          </w:rPr>
          <w:t xml:space="preserve"> logs.</w:t>
        </w:r>
      </w:ins>
    </w:p>
    <w:p w:rsidR="003E418D" w:rsidRDefault="003E418D" w:rsidP="003E418D">
      <w:pPr>
        <w:pStyle w:val="Heading3"/>
        <w:spacing w:before="360" w:beforeAutospacing="0" w:after="240" w:afterAutospacing="0"/>
        <w:ind w:left="240"/>
        <w:rPr>
          <w:ins w:id="560" w:author="Unknown"/>
          <w:rFonts w:ascii="Segoe UI" w:hAnsi="Segoe UI" w:cs="Segoe UI"/>
          <w:color w:val="1F2328"/>
          <w:sz w:val="30"/>
          <w:szCs w:val="30"/>
          <w:bdr w:val="none" w:sz="0" w:space="0" w:color="auto" w:frame="1"/>
          <w:shd w:val="clear" w:color="auto" w:fill="FFFFFF"/>
        </w:rPr>
      </w:pPr>
      <w:ins w:id="561" w:author="Unknown">
        <w:r>
          <w:rPr>
            <w:rFonts w:ascii="Segoe UI" w:hAnsi="Segoe UI" w:cs="Segoe UI"/>
            <w:color w:val="1F2328"/>
            <w:sz w:val="30"/>
            <w:szCs w:val="30"/>
            <w:bdr w:val="none" w:sz="0" w:space="0" w:color="auto" w:frame="1"/>
            <w:shd w:val="clear" w:color="auto" w:fill="FFFFFF"/>
          </w:rPr>
          <w:t xml:space="preserve">11. How can you integrate </w:t>
        </w:r>
        <w:proofErr w:type="spellStart"/>
        <w:r>
          <w:rPr>
            <w:rFonts w:ascii="Segoe UI" w:hAnsi="Segoe UI" w:cs="Segoe UI"/>
            <w:color w:val="1F2328"/>
            <w:sz w:val="30"/>
            <w:szCs w:val="30"/>
            <w:bdr w:val="none" w:sz="0" w:space="0" w:color="auto" w:frame="1"/>
            <w:shd w:val="clear" w:color="auto" w:fill="FFFFFF"/>
          </w:rPr>
          <w:t>CloudTrail</w:t>
        </w:r>
        <w:proofErr w:type="spellEnd"/>
        <w:r>
          <w:rPr>
            <w:rFonts w:ascii="Segoe UI" w:hAnsi="Segoe UI" w:cs="Segoe UI"/>
            <w:color w:val="1F2328"/>
            <w:sz w:val="30"/>
            <w:szCs w:val="30"/>
            <w:bdr w:val="none" w:sz="0" w:space="0" w:color="auto" w:frame="1"/>
            <w:shd w:val="clear" w:color="auto" w:fill="FFFFFF"/>
          </w:rPr>
          <w:t xml:space="preserve"> with </w:t>
        </w:r>
        <w:proofErr w:type="spellStart"/>
        <w:r>
          <w:rPr>
            <w:rFonts w:ascii="Segoe UI" w:hAnsi="Segoe UI" w:cs="Segoe UI"/>
            <w:color w:val="1F2328"/>
            <w:sz w:val="30"/>
            <w:szCs w:val="30"/>
            <w:bdr w:val="none" w:sz="0" w:space="0" w:color="auto" w:frame="1"/>
            <w:shd w:val="clear" w:color="auto" w:fill="FFFFFF"/>
          </w:rPr>
          <w:t>CloudWatch</w:t>
        </w:r>
        <w:proofErr w:type="spellEnd"/>
        <w:r>
          <w:rPr>
            <w:rFonts w:ascii="Segoe UI" w:hAnsi="Segoe UI" w:cs="Segoe UI"/>
            <w:color w:val="1F2328"/>
            <w:sz w:val="30"/>
            <w:szCs w:val="30"/>
            <w:bdr w:val="none" w:sz="0" w:space="0" w:color="auto" w:frame="1"/>
            <w:shd w:val="clear" w:color="auto" w:fill="FFFFFF"/>
          </w:rPr>
          <w:t xml:space="preserve"> Logs?</w:t>
        </w:r>
      </w:ins>
    </w:p>
    <w:p w:rsidR="003E418D" w:rsidRDefault="003E418D" w:rsidP="003E418D">
      <w:pPr>
        <w:pStyle w:val="rich-diff-level-zero"/>
        <w:spacing w:before="0" w:beforeAutospacing="0" w:after="240" w:afterAutospacing="0"/>
        <w:ind w:left="240"/>
        <w:rPr>
          <w:ins w:id="562" w:author="Unknown"/>
          <w:rFonts w:ascii="Segoe UI" w:hAnsi="Segoe UI" w:cs="Segoe UI"/>
          <w:color w:val="1F2328"/>
          <w:bdr w:val="none" w:sz="0" w:space="0" w:color="auto" w:frame="1"/>
          <w:shd w:val="clear" w:color="auto" w:fill="FFFFFF"/>
        </w:rPr>
      </w:pPr>
      <w:ins w:id="563" w:author="Unknown">
        <w:r>
          <w:rPr>
            <w:rFonts w:ascii="Segoe UI" w:hAnsi="Segoe UI" w:cs="Segoe UI"/>
            <w:color w:val="1F2328"/>
            <w:bdr w:val="none" w:sz="0" w:space="0" w:color="auto" w:frame="1"/>
            <w:shd w:val="clear" w:color="auto" w:fill="FFFFFF"/>
          </w:rPr>
          <w:lastRenderedPageBreak/>
          <w:t xml:space="preserve">You can integrate </w:t>
        </w:r>
        <w:proofErr w:type="spellStart"/>
        <w:r>
          <w:rPr>
            <w:rFonts w:ascii="Segoe UI" w:hAnsi="Segoe UI" w:cs="Segoe UI"/>
            <w:color w:val="1F2328"/>
            <w:bdr w:val="none" w:sz="0" w:space="0" w:color="auto" w:frame="1"/>
            <w:shd w:val="clear" w:color="auto" w:fill="FFFFFF"/>
          </w:rPr>
          <w:t>CloudTrail</w:t>
        </w:r>
        <w:proofErr w:type="spellEnd"/>
        <w:r>
          <w:rPr>
            <w:rFonts w:ascii="Segoe UI" w:hAnsi="Segoe UI" w:cs="Segoe UI"/>
            <w:color w:val="1F2328"/>
            <w:bdr w:val="none" w:sz="0" w:space="0" w:color="auto" w:frame="1"/>
            <w:shd w:val="clear" w:color="auto" w:fill="FFFFFF"/>
          </w:rPr>
          <w:t xml:space="preserve"> with </w:t>
        </w:r>
        <w:proofErr w:type="spellStart"/>
        <w:r>
          <w:rPr>
            <w:rFonts w:ascii="Segoe UI" w:hAnsi="Segoe UI" w:cs="Segoe UI"/>
            <w:color w:val="1F2328"/>
            <w:bdr w:val="none" w:sz="0" w:space="0" w:color="auto" w:frame="1"/>
            <w:shd w:val="clear" w:color="auto" w:fill="FFFFFF"/>
          </w:rPr>
          <w:t>CloudWatch</w:t>
        </w:r>
        <w:proofErr w:type="spellEnd"/>
        <w:r>
          <w:rPr>
            <w:rFonts w:ascii="Segoe UI" w:hAnsi="Segoe UI" w:cs="Segoe UI"/>
            <w:color w:val="1F2328"/>
            <w:bdr w:val="none" w:sz="0" w:space="0" w:color="auto" w:frame="1"/>
            <w:shd w:val="clear" w:color="auto" w:fill="FFFFFF"/>
          </w:rPr>
          <w:t xml:space="preserve"> Logs to receive </w:t>
        </w:r>
        <w:proofErr w:type="spellStart"/>
        <w:r>
          <w:rPr>
            <w:rFonts w:ascii="Segoe UI" w:hAnsi="Segoe UI" w:cs="Segoe UI"/>
            <w:color w:val="1F2328"/>
            <w:bdr w:val="none" w:sz="0" w:space="0" w:color="auto" w:frame="1"/>
            <w:shd w:val="clear" w:color="auto" w:fill="FFFFFF"/>
          </w:rPr>
          <w:t>CloudTrail</w:t>
        </w:r>
        <w:proofErr w:type="spellEnd"/>
        <w:r>
          <w:rPr>
            <w:rFonts w:ascii="Segoe UI" w:hAnsi="Segoe UI" w:cs="Segoe UI"/>
            <w:color w:val="1F2328"/>
            <w:bdr w:val="none" w:sz="0" w:space="0" w:color="auto" w:frame="1"/>
            <w:shd w:val="clear" w:color="auto" w:fill="FFFFFF"/>
          </w:rPr>
          <w:t xml:space="preserve"> events in near real-time, allowing you to create </w:t>
        </w:r>
        <w:proofErr w:type="spellStart"/>
        <w:r>
          <w:rPr>
            <w:rFonts w:ascii="Segoe UI" w:hAnsi="Segoe UI" w:cs="Segoe UI"/>
            <w:color w:val="1F2328"/>
            <w:bdr w:val="none" w:sz="0" w:space="0" w:color="auto" w:frame="1"/>
            <w:shd w:val="clear" w:color="auto" w:fill="FFFFFF"/>
          </w:rPr>
          <w:t>CloudWatch</w:t>
        </w:r>
        <w:proofErr w:type="spellEnd"/>
        <w:r>
          <w:rPr>
            <w:rFonts w:ascii="Segoe UI" w:hAnsi="Segoe UI" w:cs="Segoe UI"/>
            <w:color w:val="1F2328"/>
            <w:bdr w:val="none" w:sz="0" w:space="0" w:color="auto" w:frame="1"/>
            <w:shd w:val="clear" w:color="auto" w:fill="FFFFFF"/>
          </w:rPr>
          <w:t xml:space="preserve"> Alarms and automate actions.</w:t>
        </w:r>
      </w:ins>
    </w:p>
    <w:p w:rsidR="003E418D" w:rsidRDefault="003E418D" w:rsidP="003E418D">
      <w:pPr>
        <w:pStyle w:val="Heading3"/>
        <w:spacing w:before="360" w:beforeAutospacing="0" w:after="240" w:afterAutospacing="0"/>
        <w:ind w:left="240"/>
        <w:rPr>
          <w:ins w:id="564" w:author="Unknown"/>
          <w:rFonts w:ascii="Segoe UI" w:hAnsi="Segoe UI" w:cs="Segoe UI"/>
          <w:color w:val="1F2328"/>
          <w:sz w:val="30"/>
          <w:szCs w:val="30"/>
          <w:bdr w:val="none" w:sz="0" w:space="0" w:color="auto" w:frame="1"/>
          <w:shd w:val="clear" w:color="auto" w:fill="FFFFFF"/>
        </w:rPr>
      </w:pPr>
      <w:ins w:id="565" w:author="Unknown">
        <w:r>
          <w:rPr>
            <w:rFonts w:ascii="Segoe UI" w:hAnsi="Segoe UI" w:cs="Segoe UI"/>
            <w:color w:val="1F2328"/>
            <w:sz w:val="30"/>
            <w:szCs w:val="30"/>
            <w:bdr w:val="none" w:sz="0" w:space="0" w:color="auto" w:frame="1"/>
            <w:shd w:val="clear" w:color="auto" w:fill="FFFFFF"/>
          </w:rPr>
          <w:t xml:space="preserve">12. What is </w:t>
        </w:r>
        <w:proofErr w:type="spellStart"/>
        <w:r>
          <w:rPr>
            <w:rFonts w:ascii="Segoe UI" w:hAnsi="Segoe UI" w:cs="Segoe UI"/>
            <w:color w:val="1F2328"/>
            <w:sz w:val="30"/>
            <w:szCs w:val="30"/>
            <w:bdr w:val="none" w:sz="0" w:space="0" w:color="auto" w:frame="1"/>
            <w:shd w:val="clear" w:color="auto" w:fill="FFFFFF"/>
          </w:rPr>
          <w:t>CloudTrail</w:t>
        </w:r>
        <w:proofErr w:type="spellEnd"/>
        <w:r>
          <w:rPr>
            <w:rFonts w:ascii="Segoe UI" w:hAnsi="Segoe UI" w:cs="Segoe UI"/>
            <w:color w:val="1F2328"/>
            <w:sz w:val="30"/>
            <w:szCs w:val="30"/>
            <w:bdr w:val="none" w:sz="0" w:space="0" w:color="auto" w:frame="1"/>
            <w:shd w:val="clear" w:color="auto" w:fill="FFFFFF"/>
          </w:rPr>
          <w:t xml:space="preserve"> Event History?</w:t>
        </w:r>
      </w:ins>
    </w:p>
    <w:p w:rsidR="003E418D" w:rsidRDefault="003E418D" w:rsidP="003E418D">
      <w:pPr>
        <w:pStyle w:val="rich-diff-level-zero"/>
        <w:spacing w:before="0" w:beforeAutospacing="0" w:after="240" w:afterAutospacing="0"/>
        <w:ind w:left="240"/>
        <w:rPr>
          <w:ins w:id="566" w:author="Unknown"/>
          <w:rFonts w:ascii="Segoe UI" w:hAnsi="Segoe UI" w:cs="Segoe UI"/>
          <w:color w:val="1F2328"/>
          <w:bdr w:val="none" w:sz="0" w:space="0" w:color="auto" w:frame="1"/>
          <w:shd w:val="clear" w:color="auto" w:fill="FFFFFF"/>
        </w:rPr>
      </w:pPr>
      <w:proofErr w:type="spellStart"/>
      <w:ins w:id="567" w:author="Unknown">
        <w:r>
          <w:rPr>
            <w:rFonts w:ascii="Segoe UI" w:hAnsi="Segoe UI" w:cs="Segoe UI"/>
            <w:color w:val="1F2328"/>
            <w:bdr w:val="none" w:sz="0" w:space="0" w:color="auto" w:frame="1"/>
            <w:shd w:val="clear" w:color="auto" w:fill="FFFFFF"/>
          </w:rPr>
          <w:t>CloudTrail</w:t>
        </w:r>
        <w:proofErr w:type="spellEnd"/>
        <w:r>
          <w:rPr>
            <w:rFonts w:ascii="Segoe UI" w:hAnsi="Segoe UI" w:cs="Segoe UI"/>
            <w:color w:val="1F2328"/>
            <w:bdr w:val="none" w:sz="0" w:space="0" w:color="auto" w:frame="1"/>
            <w:shd w:val="clear" w:color="auto" w:fill="FFFFFF"/>
          </w:rPr>
          <w:t xml:space="preserve"> Event History is a feature that displays the past seven days of management events for your account, helping you quickly identify changes made to resources.</w:t>
        </w:r>
      </w:ins>
    </w:p>
    <w:p w:rsidR="003E418D" w:rsidRDefault="003E418D" w:rsidP="003E418D">
      <w:pPr>
        <w:pStyle w:val="Heading3"/>
        <w:spacing w:before="360" w:beforeAutospacing="0" w:after="240" w:afterAutospacing="0"/>
        <w:ind w:left="240"/>
        <w:rPr>
          <w:ins w:id="568" w:author="Unknown"/>
          <w:rFonts w:ascii="Segoe UI" w:hAnsi="Segoe UI" w:cs="Segoe UI"/>
          <w:color w:val="1F2328"/>
          <w:sz w:val="30"/>
          <w:szCs w:val="30"/>
          <w:bdr w:val="none" w:sz="0" w:space="0" w:color="auto" w:frame="1"/>
          <w:shd w:val="clear" w:color="auto" w:fill="FFFFFF"/>
        </w:rPr>
      </w:pPr>
      <w:ins w:id="569" w:author="Unknown">
        <w:r>
          <w:rPr>
            <w:rFonts w:ascii="Segoe UI" w:hAnsi="Segoe UI" w:cs="Segoe UI"/>
            <w:color w:val="1F2328"/>
            <w:sz w:val="30"/>
            <w:szCs w:val="30"/>
            <w:bdr w:val="none" w:sz="0" w:space="0" w:color="auto" w:frame="1"/>
            <w:shd w:val="clear" w:color="auto" w:fill="FFFFFF"/>
          </w:rPr>
          <w:t xml:space="preserve">13. What is </w:t>
        </w:r>
        <w:proofErr w:type="spellStart"/>
        <w:r>
          <w:rPr>
            <w:rFonts w:ascii="Segoe UI" w:hAnsi="Segoe UI" w:cs="Segoe UI"/>
            <w:color w:val="1F2328"/>
            <w:sz w:val="30"/>
            <w:szCs w:val="30"/>
            <w:bdr w:val="none" w:sz="0" w:space="0" w:color="auto" w:frame="1"/>
            <w:shd w:val="clear" w:color="auto" w:fill="FFFFFF"/>
          </w:rPr>
          <w:t>CloudTrail</w:t>
        </w:r>
        <w:proofErr w:type="spellEnd"/>
        <w:r>
          <w:rPr>
            <w:rFonts w:ascii="Segoe UI" w:hAnsi="Segoe UI" w:cs="Segoe UI"/>
            <w:color w:val="1F2328"/>
            <w:sz w:val="30"/>
            <w:szCs w:val="30"/>
            <w:bdr w:val="none" w:sz="0" w:space="0" w:color="auto" w:frame="1"/>
            <w:shd w:val="clear" w:color="auto" w:fill="FFFFFF"/>
          </w:rPr>
          <w:t xml:space="preserve"> Data Events?</w:t>
        </w:r>
      </w:ins>
    </w:p>
    <w:p w:rsidR="003E418D" w:rsidRDefault="003E418D" w:rsidP="003E418D">
      <w:pPr>
        <w:pStyle w:val="rich-diff-level-zero"/>
        <w:spacing w:before="0" w:beforeAutospacing="0" w:after="240" w:afterAutospacing="0"/>
        <w:ind w:left="240"/>
        <w:rPr>
          <w:ins w:id="570" w:author="Unknown"/>
          <w:rFonts w:ascii="Segoe UI" w:hAnsi="Segoe UI" w:cs="Segoe UI"/>
          <w:color w:val="1F2328"/>
          <w:bdr w:val="none" w:sz="0" w:space="0" w:color="auto" w:frame="1"/>
          <w:shd w:val="clear" w:color="auto" w:fill="FFFFFF"/>
        </w:rPr>
      </w:pPr>
      <w:proofErr w:type="spellStart"/>
      <w:ins w:id="571" w:author="Unknown">
        <w:r>
          <w:rPr>
            <w:rFonts w:ascii="Segoe UI" w:hAnsi="Segoe UI" w:cs="Segoe UI"/>
            <w:color w:val="1F2328"/>
            <w:bdr w:val="none" w:sz="0" w:space="0" w:color="auto" w:frame="1"/>
            <w:shd w:val="clear" w:color="auto" w:fill="FFFFFF"/>
          </w:rPr>
          <w:t>CloudTrail</w:t>
        </w:r>
        <w:proofErr w:type="spellEnd"/>
        <w:r>
          <w:rPr>
            <w:rFonts w:ascii="Segoe UI" w:hAnsi="Segoe UI" w:cs="Segoe UI"/>
            <w:color w:val="1F2328"/>
            <w:bdr w:val="none" w:sz="0" w:space="0" w:color="auto" w:frame="1"/>
            <w:shd w:val="clear" w:color="auto" w:fill="FFFFFF"/>
          </w:rPr>
          <w:t xml:space="preserve"> Data Events track actions performed on Amazon S3 objects, providing insight into object-level activity and changes.</w:t>
        </w:r>
      </w:ins>
    </w:p>
    <w:p w:rsidR="003E418D" w:rsidRDefault="003E418D" w:rsidP="003E418D">
      <w:pPr>
        <w:pStyle w:val="Heading3"/>
        <w:spacing w:before="360" w:beforeAutospacing="0" w:after="240" w:afterAutospacing="0"/>
        <w:ind w:left="240"/>
        <w:rPr>
          <w:ins w:id="572" w:author="Unknown"/>
          <w:rFonts w:ascii="Segoe UI" w:hAnsi="Segoe UI" w:cs="Segoe UI"/>
          <w:color w:val="1F2328"/>
          <w:sz w:val="30"/>
          <w:szCs w:val="30"/>
          <w:bdr w:val="none" w:sz="0" w:space="0" w:color="auto" w:frame="1"/>
          <w:shd w:val="clear" w:color="auto" w:fill="FFFFFF"/>
        </w:rPr>
      </w:pPr>
      <w:ins w:id="573" w:author="Unknown">
        <w:r>
          <w:rPr>
            <w:rFonts w:ascii="Segoe UI" w:hAnsi="Segoe UI" w:cs="Segoe UI"/>
            <w:color w:val="1F2328"/>
            <w:sz w:val="30"/>
            <w:szCs w:val="30"/>
            <w:bdr w:val="none" w:sz="0" w:space="0" w:color="auto" w:frame="1"/>
            <w:shd w:val="clear" w:color="auto" w:fill="FFFFFF"/>
          </w:rPr>
          <w:t xml:space="preserve">14. What is the purpose of </w:t>
        </w:r>
        <w:proofErr w:type="spellStart"/>
        <w:r>
          <w:rPr>
            <w:rFonts w:ascii="Segoe UI" w:hAnsi="Segoe UI" w:cs="Segoe UI"/>
            <w:color w:val="1F2328"/>
            <w:sz w:val="30"/>
            <w:szCs w:val="30"/>
            <w:bdr w:val="none" w:sz="0" w:space="0" w:color="auto" w:frame="1"/>
            <w:shd w:val="clear" w:color="auto" w:fill="FFFFFF"/>
          </w:rPr>
          <w:t>CloudTrail</w:t>
        </w:r>
        <w:proofErr w:type="spellEnd"/>
        <w:r>
          <w:rPr>
            <w:rFonts w:ascii="Segoe UI" w:hAnsi="Segoe UI" w:cs="Segoe UI"/>
            <w:color w:val="1F2328"/>
            <w:sz w:val="30"/>
            <w:szCs w:val="30"/>
            <w:bdr w:val="none" w:sz="0" w:space="0" w:color="auto" w:frame="1"/>
            <w:shd w:val="clear" w:color="auto" w:fill="FFFFFF"/>
          </w:rPr>
          <w:t xml:space="preserve"> Insights events?</w:t>
        </w:r>
      </w:ins>
    </w:p>
    <w:p w:rsidR="003E418D" w:rsidRDefault="003E418D" w:rsidP="003E418D">
      <w:pPr>
        <w:pStyle w:val="rich-diff-level-zero"/>
        <w:spacing w:before="0" w:beforeAutospacing="0" w:after="240" w:afterAutospacing="0"/>
        <w:ind w:left="240"/>
        <w:rPr>
          <w:ins w:id="574" w:author="Unknown"/>
          <w:rFonts w:ascii="Segoe UI" w:hAnsi="Segoe UI" w:cs="Segoe UI"/>
          <w:color w:val="1F2328"/>
          <w:bdr w:val="none" w:sz="0" w:space="0" w:color="auto" w:frame="1"/>
          <w:shd w:val="clear" w:color="auto" w:fill="FFFFFF"/>
        </w:rPr>
      </w:pPr>
      <w:proofErr w:type="spellStart"/>
      <w:ins w:id="575" w:author="Unknown">
        <w:r>
          <w:rPr>
            <w:rFonts w:ascii="Segoe UI" w:hAnsi="Segoe UI" w:cs="Segoe UI"/>
            <w:color w:val="1F2328"/>
            <w:bdr w:val="none" w:sz="0" w:space="0" w:color="auto" w:frame="1"/>
            <w:shd w:val="clear" w:color="auto" w:fill="FFFFFF"/>
          </w:rPr>
          <w:t>CloudTrail</w:t>
        </w:r>
        <w:proofErr w:type="spellEnd"/>
        <w:r>
          <w:rPr>
            <w:rFonts w:ascii="Segoe UI" w:hAnsi="Segoe UI" w:cs="Segoe UI"/>
            <w:color w:val="1F2328"/>
            <w:bdr w:val="none" w:sz="0" w:space="0" w:color="auto" w:frame="1"/>
            <w:shd w:val="clear" w:color="auto" w:fill="FFFFFF"/>
          </w:rPr>
          <w:t xml:space="preserve"> Insights events </w:t>
        </w:r>
        <w:proofErr w:type="gramStart"/>
        <w:r>
          <w:rPr>
            <w:rFonts w:ascii="Segoe UI" w:hAnsi="Segoe UI" w:cs="Segoe UI"/>
            <w:color w:val="1F2328"/>
            <w:bdr w:val="none" w:sz="0" w:space="0" w:color="auto" w:frame="1"/>
            <w:shd w:val="clear" w:color="auto" w:fill="FFFFFF"/>
          </w:rPr>
          <w:t>are automatically generated</w:t>
        </w:r>
        <w:proofErr w:type="gramEnd"/>
        <w:r>
          <w:rPr>
            <w:rFonts w:ascii="Segoe UI" w:hAnsi="Segoe UI" w:cs="Segoe UI"/>
            <w:color w:val="1F2328"/>
            <w:bdr w:val="none" w:sz="0" w:space="0" w:color="auto" w:frame="1"/>
            <w:shd w:val="clear" w:color="auto" w:fill="FFFFFF"/>
          </w:rPr>
          <w:t xml:space="preserve"> when </w:t>
        </w:r>
        <w:proofErr w:type="spellStart"/>
        <w:r>
          <w:rPr>
            <w:rFonts w:ascii="Segoe UI" w:hAnsi="Segoe UI" w:cs="Segoe UI"/>
            <w:color w:val="1F2328"/>
            <w:bdr w:val="none" w:sz="0" w:space="0" w:color="auto" w:frame="1"/>
            <w:shd w:val="clear" w:color="auto" w:fill="FFFFFF"/>
          </w:rPr>
          <w:t>CloudTrail</w:t>
        </w:r>
        <w:proofErr w:type="spellEnd"/>
        <w:r>
          <w:rPr>
            <w:rFonts w:ascii="Segoe UI" w:hAnsi="Segoe UI" w:cs="Segoe UI"/>
            <w:color w:val="1F2328"/>
            <w:bdr w:val="none" w:sz="0" w:space="0" w:color="auto" w:frame="1"/>
            <w:shd w:val="clear" w:color="auto" w:fill="FFFFFF"/>
          </w:rPr>
          <w:t xml:space="preserve"> detects unusual or high-risk activity, helping you identify and respond to potential security issues.</w:t>
        </w:r>
      </w:ins>
    </w:p>
    <w:p w:rsidR="003E418D" w:rsidRDefault="003E418D" w:rsidP="003E418D">
      <w:pPr>
        <w:pStyle w:val="Heading3"/>
        <w:spacing w:before="360" w:beforeAutospacing="0" w:after="240" w:afterAutospacing="0"/>
        <w:ind w:left="240"/>
        <w:rPr>
          <w:ins w:id="576" w:author="Unknown"/>
          <w:rFonts w:ascii="Segoe UI" w:hAnsi="Segoe UI" w:cs="Segoe UI"/>
          <w:color w:val="1F2328"/>
          <w:sz w:val="30"/>
          <w:szCs w:val="30"/>
          <w:bdr w:val="none" w:sz="0" w:space="0" w:color="auto" w:frame="1"/>
          <w:shd w:val="clear" w:color="auto" w:fill="FFFFFF"/>
        </w:rPr>
      </w:pPr>
      <w:ins w:id="577" w:author="Unknown">
        <w:r>
          <w:rPr>
            <w:rFonts w:ascii="Segoe UI" w:hAnsi="Segoe UI" w:cs="Segoe UI"/>
            <w:color w:val="1F2328"/>
            <w:sz w:val="30"/>
            <w:szCs w:val="30"/>
            <w:bdr w:val="none" w:sz="0" w:space="0" w:color="auto" w:frame="1"/>
            <w:shd w:val="clear" w:color="auto" w:fill="FFFFFF"/>
          </w:rPr>
          <w:t xml:space="preserve">15. How can you ensure that </w:t>
        </w:r>
        <w:proofErr w:type="spellStart"/>
        <w:r>
          <w:rPr>
            <w:rFonts w:ascii="Segoe UI" w:hAnsi="Segoe UI" w:cs="Segoe UI"/>
            <w:color w:val="1F2328"/>
            <w:sz w:val="30"/>
            <w:szCs w:val="30"/>
            <w:bdr w:val="none" w:sz="0" w:space="0" w:color="auto" w:frame="1"/>
            <w:shd w:val="clear" w:color="auto" w:fill="FFFFFF"/>
          </w:rPr>
          <w:t>CloudTrail</w:t>
        </w:r>
        <w:proofErr w:type="spellEnd"/>
        <w:r>
          <w:rPr>
            <w:rFonts w:ascii="Segoe UI" w:hAnsi="Segoe UI" w:cs="Segoe UI"/>
            <w:color w:val="1F2328"/>
            <w:sz w:val="30"/>
            <w:szCs w:val="30"/>
            <w:bdr w:val="none" w:sz="0" w:space="0" w:color="auto" w:frame="1"/>
            <w:shd w:val="clear" w:color="auto" w:fill="FFFFFF"/>
          </w:rPr>
          <w:t xml:space="preserve"> logs are tamper-proof?</w:t>
        </w:r>
      </w:ins>
    </w:p>
    <w:p w:rsidR="003E418D" w:rsidRDefault="003E418D" w:rsidP="003E418D">
      <w:pPr>
        <w:pStyle w:val="rich-diff-level-zero"/>
        <w:spacing w:before="0" w:beforeAutospacing="0" w:after="240" w:afterAutospacing="0"/>
        <w:ind w:left="240"/>
        <w:rPr>
          <w:ins w:id="578" w:author="Unknown"/>
          <w:rFonts w:ascii="Segoe UI" w:hAnsi="Segoe UI" w:cs="Segoe UI"/>
          <w:color w:val="1F2328"/>
          <w:bdr w:val="none" w:sz="0" w:space="0" w:color="auto" w:frame="1"/>
          <w:shd w:val="clear" w:color="auto" w:fill="FFFFFF"/>
        </w:rPr>
      </w:pPr>
      <w:proofErr w:type="spellStart"/>
      <w:ins w:id="579" w:author="Unknown">
        <w:r>
          <w:rPr>
            <w:rFonts w:ascii="Segoe UI" w:hAnsi="Segoe UI" w:cs="Segoe UI"/>
            <w:color w:val="1F2328"/>
            <w:bdr w:val="none" w:sz="0" w:space="0" w:color="auto" w:frame="1"/>
            <w:shd w:val="clear" w:color="auto" w:fill="FFFFFF"/>
          </w:rPr>
          <w:t>CloudTrail</w:t>
        </w:r>
        <w:proofErr w:type="spellEnd"/>
        <w:r>
          <w:rPr>
            <w:rFonts w:ascii="Segoe UI" w:hAnsi="Segoe UI" w:cs="Segoe UI"/>
            <w:color w:val="1F2328"/>
            <w:bdr w:val="none" w:sz="0" w:space="0" w:color="auto" w:frame="1"/>
            <w:shd w:val="clear" w:color="auto" w:fill="FFFFFF"/>
          </w:rPr>
          <w:t xml:space="preserve"> logs are stored in an S3 bucket with server-side encryption enabled, ensuring that the logs are tamper-proof and protected.</w:t>
        </w:r>
      </w:ins>
    </w:p>
    <w:p w:rsidR="003E418D" w:rsidRDefault="003E418D" w:rsidP="003E418D">
      <w:pPr>
        <w:pStyle w:val="Heading3"/>
        <w:spacing w:before="360" w:beforeAutospacing="0" w:after="240" w:afterAutospacing="0"/>
        <w:ind w:left="240"/>
        <w:rPr>
          <w:ins w:id="580" w:author="Unknown"/>
          <w:rFonts w:ascii="Segoe UI" w:hAnsi="Segoe UI" w:cs="Segoe UI"/>
          <w:color w:val="1F2328"/>
          <w:sz w:val="30"/>
          <w:szCs w:val="30"/>
          <w:bdr w:val="none" w:sz="0" w:space="0" w:color="auto" w:frame="1"/>
          <w:shd w:val="clear" w:color="auto" w:fill="FFFFFF"/>
        </w:rPr>
      </w:pPr>
      <w:ins w:id="581" w:author="Unknown">
        <w:r>
          <w:rPr>
            <w:rFonts w:ascii="Segoe UI" w:hAnsi="Segoe UI" w:cs="Segoe UI"/>
            <w:color w:val="1F2328"/>
            <w:sz w:val="30"/>
            <w:szCs w:val="30"/>
            <w:bdr w:val="none" w:sz="0" w:space="0" w:color="auto" w:frame="1"/>
            <w:shd w:val="clear" w:color="auto" w:fill="FFFFFF"/>
          </w:rPr>
          <w:t xml:space="preserve">16. Can </w:t>
        </w:r>
        <w:proofErr w:type="spellStart"/>
        <w:r>
          <w:rPr>
            <w:rFonts w:ascii="Segoe UI" w:hAnsi="Segoe UI" w:cs="Segoe UI"/>
            <w:color w:val="1F2328"/>
            <w:sz w:val="30"/>
            <w:szCs w:val="30"/>
            <w:bdr w:val="none" w:sz="0" w:space="0" w:color="auto" w:frame="1"/>
            <w:shd w:val="clear" w:color="auto" w:fill="FFFFFF"/>
          </w:rPr>
          <w:t>CloudTrail</w:t>
        </w:r>
        <w:proofErr w:type="spellEnd"/>
        <w:r>
          <w:rPr>
            <w:rFonts w:ascii="Segoe UI" w:hAnsi="Segoe UI" w:cs="Segoe UI"/>
            <w:color w:val="1F2328"/>
            <w:sz w:val="30"/>
            <w:szCs w:val="30"/>
            <w:bdr w:val="none" w:sz="0" w:space="0" w:color="auto" w:frame="1"/>
            <w:shd w:val="clear" w:color="auto" w:fill="FFFFFF"/>
          </w:rPr>
          <w:t xml:space="preserve"> logs be used for compliance and auditing?</w:t>
        </w:r>
      </w:ins>
    </w:p>
    <w:p w:rsidR="003E418D" w:rsidRDefault="003E418D" w:rsidP="003E418D">
      <w:pPr>
        <w:pStyle w:val="rich-diff-level-zero"/>
        <w:spacing w:before="0" w:beforeAutospacing="0" w:after="240" w:afterAutospacing="0"/>
        <w:ind w:left="240"/>
        <w:rPr>
          <w:ins w:id="582" w:author="Unknown"/>
          <w:rFonts w:ascii="Segoe UI" w:hAnsi="Segoe UI" w:cs="Segoe UI"/>
          <w:color w:val="1F2328"/>
          <w:bdr w:val="none" w:sz="0" w:space="0" w:color="auto" w:frame="1"/>
          <w:shd w:val="clear" w:color="auto" w:fill="FFFFFF"/>
        </w:rPr>
      </w:pPr>
      <w:ins w:id="583" w:author="Unknown">
        <w:r>
          <w:rPr>
            <w:rFonts w:ascii="Segoe UI" w:hAnsi="Segoe UI" w:cs="Segoe UI"/>
            <w:color w:val="1F2328"/>
            <w:bdr w:val="none" w:sz="0" w:space="0" w:color="auto" w:frame="1"/>
            <w:shd w:val="clear" w:color="auto" w:fill="FFFFFF"/>
          </w:rPr>
          <w:t xml:space="preserve">Yes, </w:t>
        </w:r>
        <w:proofErr w:type="spellStart"/>
        <w:r>
          <w:rPr>
            <w:rFonts w:ascii="Segoe UI" w:hAnsi="Segoe UI" w:cs="Segoe UI"/>
            <w:color w:val="1F2328"/>
            <w:bdr w:val="none" w:sz="0" w:space="0" w:color="auto" w:frame="1"/>
            <w:shd w:val="clear" w:color="auto" w:fill="FFFFFF"/>
          </w:rPr>
          <w:t>CloudTrail</w:t>
        </w:r>
        <w:proofErr w:type="spellEnd"/>
        <w:r>
          <w:rPr>
            <w:rFonts w:ascii="Segoe UI" w:hAnsi="Segoe UI" w:cs="Segoe UI"/>
            <w:color w:val="1F2328"/>
            <w:bdr w:val="none" w:sz="0" w:space="0" w:color="auto" w:frame="1"/>
            <w:shd w:val="clear" w:color="auto" w:fill="FFFFFF"/>
          </w:rPr>
          <w:t xml:space="preserve"> logs </w:t>
        </w:r>
        <w:proofErr w:type="gramStart"/>
        <w:r>
          <w:rPr>
            <w:rFonts w:ascii="Segoe UI" w:hAnsi="Segoe UI" w:cs="Segoe UI"/>
            <w:color w:val="1F2328"/>
            <w:bdr w:val="none" w:sz="0" w:space="0" w:color="auto" w:frame="1"/>
            <w:shd w:val="clear" w:color="auto" w:fill="FFFFFF"/>
          </w:rPr>
          <w:t>can be used</w:t>
        </w:r>
        <w:proofErr w:type="gramEnd"/>
        <w:r>
          <w:rPr>
            <w:rFonts w:ascii="Segoe UI" w:hAnsi="Segoe UI" w:cs="Segoe UI"/>
            <w:color w:val="1F2328"/>
            <w:bdr w:val="none" w:sz="0" w:space="0" w:color="auto" w:frame="1"/>
            <w:shd w:val="clear" w:color="auto" w:fill="FFFFFF"/>
          </w:rPr>
          <w:t xml:space="preserve"> to demonstrate compliance with various industry standards and regulations by providing an audit trail of AWS account activity.</w:t>
        </w:r>
      </w:ins>
    </w:p>
    <w:p w:rsidR="003E418D" w:rsidRDefault="003E418D" w:rsidP="003E418D">
      <w:pPr>
        <w:pStyle w:val="Heading3"/>
        <w:spacing w:before="360" w:beforeAutospacing="0" w:after="240" w:afterAutospacing="0"/>
        <w:ind w:left="240"/>
        <w:rPr>
          <w:ins w:id="584" w:author="Unknown"/>
          <w:rFonts w:ascii="Segoe UI" w:hAnsi="Segoe UI" w:cs="Segoe UI"/>
          <w:color w:val="1F2328"/>
          <w:sz w:val="30"/>
          <w:szCs w:val="30"/>
          <w:bdr w:val="none" w:sz="0" w:space="0" w:color="auto" w:frame="1"/>
          <w:shd w:val="clear" w:color="auto" w:fill="FFFFFF"/>
        </w:rPr>
      </w:pPr>
      <w:ins w:id="585" w:author="Unknown">
        <w:r>
          <w:rPr>
            <w:rFonts w:ascii="Segoe UI" w:hAnsi="Segoe UI" w:cs="Segoe UI"/>
            <w:color w:val="1F2328"/>
            <w:sz w:val="30"/>
            <w:szCs w:val="30"/>
            <w:bdr w:val="none" w:sz="0" w:space="0" w:color="auto" w:frame="1"/>
            <w:shd w:val="clear" w:color="auto" w:fill="FFFFFF"/>
          </w:rPr>
          <w:t xml:space="preserve">17. How does </w:t>
        </w:r>
        <w:proofErr w:type="spellStart"/>
        <w:r>
          <w:rPr>
            <w:rFonts w:ascii="Segoe UI" w:hAnsi="Segoe UI" w:cs="Segoe UI"/>
            <w:color w:val="1F2328"/>
            <w:sz w:val="30"/>
            <w:szCs w:val="30"/>
            <w:bdr w:val="none" w:sz="0" w:space="0" w:color="auto" w:frame="1"/>
            <w:shd w:val="clear" w:color="auto" w:fill="FFFFFF"/>
          </w:rPr>
          <w:t>CloudTrail</w:t>
        </w:r>
        <w:proofErr w:type="spellEnd"/>
        <w:r>
          <w:rPr>
            <w:rFonts w:ascii="Segoe UI" w:hAnsi="Segoe UI" w:cs="Segoe UI"/>
            <w:color w:val="1F2328"/>
            <w:sz w:val="30"/>
            <w:szCs w:val="30"/>
            <w:bdr w:val="none" w:sz="0" w:space="0" w:color="auto" w:frame="1"/>
            <w:shd w:val="clear" w:color="auto" w:fill="FFFFFF"/>
          </w:rPr>
          <w:t xml:space="preserve"> support multi-region trails?</w:t>
        </w:r>
      </w:ins>
    </w:p>
    <w:p w:rsidR="003E418D" w:rsidRDefault="003E418D" w:rsidP="003E418D">
      <w:pPr>
        <w:pStyle w:val="rich-diff-level-zero"/>
        <w:spacing w:before="0" w:beforeAutospacing="0" w:after="240" w:afterAutospacing="0"/>
        <w:ind w:left="240"/>
        <w:rPr>
          <w:ins w:id="586" w:author="Unknown"/>
          <w:rFonts w:ascii="Segoe UI" w:hAnsi="Segoe UI" w:cs="Segoe UI"/>
          <w:color w:val="1F2328"/>
          <w:bdr w:val="none" w:sz="0" w:space="0" w:color="auto" w:frame="1"/>
          <w:shd w:val="clear" w:color="auto" w:fill="FFFFFF"/>
        </w:rPr>
      </w:pPr>
      <w:ins w:id="587" w:author="Unknown">
        <w:r>
          <w:rPr>
            <w:rFonts w:ascii="Segoe UI" w:hAnsi="Segoe UI" w:cs="Segoe UI"/>
            <w:color w:val="1F2328"/>
            <w:bdr w:val="none" w:sz="0" w:space="0" w:color="auto" w:frame="1"/>
            <w:shd w:val="clear" w:color="auto" w:fill="FFFFFF"/>
          </w:rPr>
          <w:t>Multi-region trails allow you to capture events from multiple AWS regions in a single trail, providing a centralized view of account activity.</w:t>
        </w:r>
      </w:ins>
    </w:p>
    <w:p w:rsidR="003E418D" w:rsidRDefault="003E418D" w:rsidP="003E418D">
      <w:pPr>
        <w:pStyle w:val="Heading3"/>
        <w:spacing w:before="360" w:beforeAutospacing="0" w:after="240" w:afterAutospacing="0"/>
        <w:ind w:left="240"/>
        <w:rPr>
          <w:ins w:id="588" w:author="Unknown"/>
          <w:rFonts w:ascii="Segoe UI" w:hAnsi="Segoe UI" w:cs="Segoe UI"/>
          <w:color w:val="1F2328"/>
          <w:sz w:val="30"/>
          <w:szCs w:val="30"/>
          <w:bdr w:val="none" w:sz="0" w:space="0" w:color="auto" w:frame="1"/>
          <w:shd w:val="clear" w:color="auto" w:fill="FFFFFF"/>
        </w:rPr>
      </w:pPr>
      <w:proofErr w:type="gramStart"/>
      <w:ins w:id="589" w:author="Unknown">
        <w:r>
          <w:rPr>
            <w:rFonts w:ascii="Segoe UI" w:hAnsi="Segoe UI" w:cs="Segoe UI"/>
            <w:color w:val="1F2328"/>
            <w:sz w:val="30"/>
            <w:szCs w:val="30"/>
            <w:bdr w:val="none" w:sz="0" w:space="0" w:color="auto" w:frame="1"/>
            <w:shd w:val="clear" w:color="auto" w:fill="FFFFFF"/>
          </w:rPr>
          <w:t xml:space="preserve">18. Can </w:t>
        </w:r>
        <w:proofErr w:type="spellStart"/>
        <w:r>
          <w:rPr>
            <w:rFonts w:ascii="Segoe UI" w:hAnsi="Segoe UI" w:cs="Segoe UI"/>
            <w:color w:val="1F2328"/>
            <w:sz w:val="30"/>
            <w:szCs w:val="30"/>
            <w:bdr w:val="none" w:sz="0" w:space="0" w:color="auto" w:frame="1"/>
            <w:shd w:val="clear" w:color="auto" w:fill="FFFFFF"/>
          </w:rPr>
          <w:t>CloudTrail</w:t>
        </w:r>
        <w:proofErr w:type="spellEnd"/>
        <w:r>
          <w:rPr>
            <w:rFonts w:ascii="Segoe UI" w:hAnsi="Segoe UI" w:cs="Segoe UI"/>
            <w:color w:val="1F2328"/>
            <w:sz w:val="30"/>
            <w:szCs w:val="30"/>
            <w:bdr w:val="none" w:sz="0" w:space="0" w:color="auto" w:frame="1"/>
            <w:shd w:val="clear" w:color="auto" w:fill="FFFFFF"/>
          </w:rPr>
          <w:t xml:space="preserve"> be used</w:t>
        </w:r>
        <w:proofErr w:type="gramEnd"/>
        <w:r>
          <w:rPr>
            <w:rFonts w:ascii="Segoe UI" w:hAnsi="Segoe UI" w:cs="Segoe UI"/>
            <w:color w:val="1F2328"/>
            <w:sz w:val="30"/>
            <w:szCs w:val="30"/>
            <w:bdr w:val="none" w:sz="0" w:space="0" w:color="auto" w:frame="1"/>
            <w:shd w:val="clear" w:color="auto" w:fill="FFFFFF"/>
          </w:rPr>
          <w:t xml:space="preserve"> to monitor non-AWS services?</w:t>
        </w:r>
      </w:ins>
    </w:p>
    <w:p w:rsidR="003E418D" w:rsidRDefault="003E418D" w:rsidP="003E418D">
      <w:pPr>
        <w:pStyle w:val="rich-diff-level-zero"/>
        <w:spacing w:before="0" w:beforeAutospacing="0" w:after="240" w:afterAutospacing="0"/>
        <w:ind w:left="240"/>
        <w:rPr>
          <w:ins w:id="590" w:author="Unknown"/>
          <w:rFonts w:ascii="Segoe UI" w:hAnsi="Segoe UI" w:cs="Segoe UI"/>
          <w:color w:val="1F2328"/>
          <w:bdr w:val="none" w:sz="0" w:space="0" w:color="auto" w:frame="1"/>
          <w:shd w:val="clear" w:color="auto" w:fill="FFFFFF"/>
        </w:rPr>
      </w:pPr>
      <w:proofErr w:type="spellStart"/>
      <w:ins w:id="591" w:author="Unknown">
        <w:r>
          <w:rPr>
            <w:rFonts w:ascii="Segoe UI" w:hAnsi="Segoe UI" w:cs="Segoe UI"/>
            <w:color w:val="1F2328"/>
            <w:bdr w:val="none" w:sz="0" w:space="0" w:color="auto" w:frame="1"/>
            <w:shd w:val="clear" w:color="auto" w:fill="FFFFFF"/>
          </w:rPr>
          <w:t>CloudTrail</w:t>
        </w:r>
        <w:proofErr w:type="spellEnd"/>
        <w:r>
          <w:rPr>
            <w:rFonts w:ascii="Segoe UI" w:hAnsi="Segoe UI" w:cs="Segoe UI"/>
            <w:color w:val="1F2328"/>
            <w:bdr w:val="none" w:sz="0" w:space="0" w:color="auto" w:frame="1"/>
            <w:shd w:val="clear" w:color="auto" w:fill="FFFFFF"/>
          </w:rPr>
          <w:t xml:space="preserve"> primarily monitors AWS services, but you can integrate it with AWS Lambda to capture and log custom events from non-AWS services.</w:t>
        </w:r>
      </w:ins>
    </w:p>
    <w:p w:rsidR="003E418D" w:rsidRDefault="003E418D" w:rsidP="003E418D">
      <w:pPr>
        <w:pStyle w:val="Heading3"/>
        <w:spacing w:before="360" w:beforeAutospacing="0" w:after="240" w:afterAutospacing="0"/>
        <w:ind w:left="240"/>
        <w:rPr>
          <w:ins w:id="592" w:author="Unknown"/>
          <w:rFonts w:ascii="Segoe UI" w:hAnsi="Segoe UI" w:cs="Segoe UI"/>
          <w:color w:val="1F2328"/>
          <w:sz w:val="30"/>
          <w:szCs w:val="30"/>
          <w:bdr w:val="none" w:sz="0" w:space="0" w:color="auto" w:frame="1"/>
          <w:shd w:val="clear" w:color="auto" w:fill="FFFFFF"/>
        </w:rPr>
      </w:pPr>
      <w:ins w:id="593" w:author="Unknown">
        <w:r>
          <w:rPr>
            <w:rFonts w:ascii="Segoe UI" w:hAnsi="Segoe UI" w:cs="Segoe UI"/>
            <w:color w:val="1F2328"/>
            <w:sz w:val="30"/>
            <w:szCs w:val="30"/>
            <w:bdr w:val="none" w:sz="0" w:space="0" w:color="auto" w:frame="1"/>
            <w:shd w:val="clear" w:color="auto" w:fill="FFFFFF"/>
          </w:rPr>
          <w:lastRenderedPageBreak/>
          <w:t xml:space="preserve">19. How can you receive notifications about </w:t>
        </w:r>
        <w:proofErr w:type="spellStart"/>
        <w:r>
          <w:rPr>
            <w:rFonts w:ascii="Segoe UI" w:hAnsi="Segoe UI" w:cs="Segoe UI"/>
            <w:color w:val="1F2328"/>
            <w:sz w:val="30"/>
            <w:szCs w:val="30"/>
            <w:bdr w:val="none" w:sz="0" w:space="0" w:color="auto" w:frame="1"/>
            <w:shd w:val="clear" w:color="auto" w:fill="FFFFFF"/>
          </w:rPr>
          <w:t>CloudTrail</w:t>
        </w:r>
        <w:proofErr w:type="spellEnd"/>
        <w:r>
          <w:rPr>
            <w:rFonts w:ascii="Segoe UI" w:hAnsi="Segoe UI" w:cs="Segoe UI"/>
            <w:color w:val="1F2328"/>
            <w:sz w:val="30"/>
            <w:szCs w:val="30"/>
            <w:bdr w:val="none" w:sz="0" w:space="0" w:color="auto" w:frame="1"/>
            <w:shd w:val="clear" w:color="auto" w:fill="FFFFFF"/>
          </w:rPr>
          <w:t xml:space="preserve"> events?</w:t>
        </w:r>
      </w:ins>
    </w:p>
    <w:p w:rsidR="003E418D" w:rsidRDefault="003E418D" w:rsidP="003E418D">
      <w:pPr>
        <w:pStyle w:val="rich-diff-level-zero"/>
        <w:spacing w:before="0" w:beforeAutospacing="0" w:after="240" w:afterAutospacing="0"/>
        <w:ind w:left="240"/>
        <w:rPr>
          <w:ins w:id="594" w:author="Unknown"/>
          <w:rFonts w:ascii="Segoe UI" w:hAnsi="Segoe UI" w:cs="Segoe UI"/>
          <w:color w:val="1F2328"/>
          <w:bdr w:val="none" w:sz="0" w:space="0" w:color="auto" w:frame="1"/>
          <w:shd w:val="clear" w:color="auto" w:fill="FFFFFF"/>
        </w:rPr>
      </w:pPr>
      <w:ins w:id="595" w:author="Unknown">
        <w:r>
          <w:rPr>
            <w:rFonts w:ascii="Segoe UI" w:hAnsi="Segoe UI" w:cs="Segoe UI"/>
            <w:color w:val="1F2328"/>
            <w:bdr w:val="none" w:sz="0" w:space="0" w:color="auto" w:frame="1"/>
            <w:shd w:val="clear" w:color="auto" w:fill="FFFFFF"/>
          </w:rPr>
          <w:t xml:space="preserve">You can use Amazon SNS (Simple Notification Service) to receive notifications about </w:t>
        </w:r>
        <w:proofErr w:type="spellStart"/>
        <w:r>
          <w:rPr>
            <w:rFonts w:ascii="Segoe UI" w:hAnsi="Segoe UI" w:cs="Segoe UI"/>
            <w:color w:val="1F2328"/>
            <w:bdr w:val="none" w:sz="0" w:space="0" w:color="auto" w:frame="1"/>
            <w:shd w:val="clear" w:color="auto" w:fill="FFFFFF"/>
          </w:rPr>
          <w:t>CloudTrail</w:t>
        </w:r>
        <w:proofErr w:type="spellEnd"/>
        <w:r>
          <w:rPr>
            <w:rFonts w:ascii="Segoe UI" w:hAnsi="Segoe UI" w:cs="Segoe UI"/>
            <w:color w:val="1F2328"/>
            <w:bdr w:val="none" w:sz="0" w:space="0" w:color="auto" w:frame="1"/>
            <w:shd w:val="clear" w:color="auto" w:fill="FFFFFF"/>
          </w:rPr>
          <w:t xml:space="preserve"> events, such as when new log files </w:t>
        </w:r>
        <w:proofErr w:type="gramStart"/>
        <w:r>
          <w:rPr>
            <w:rFonts w:ascii="Segoe UI" w:hAnsi="Segoe UI" w:cs="Segoe UI"/>
            <w:color w:val="1F2328"/>
            <w:bdr w:val="none" w:sz="0" w:space="0" w:color="auto" w:frame="1"/>
            <w:shd w:val="clear" w:color="auto" w:fill="FFFFFF"/>
          </w:rPr>
          <w:t>are delivered</w:t>
        </w:r>
        <w:proofErr w:type="gramEnd"/>
        <w:r>
          <w:rPr>
            <w:rFonts w:ascii="Segoe UI" w:hAnsi="Segoe UI" w:cs="Segoe UI"/>
            <w:color w:val="1F2328"/>
            <w:bdr w:val="none" w:sz="0" w:space="0" w:color="auto" w:frame="1"/>
            <w:shd w:val="clear" w:color="auto" w:fill="FFFFFF"/>
          </w:rPr>
          <w:t xml:space="preserve"> to your S3 bucket.</w:t>
        </w:r>
      </w:ins>
    </w:p>
    <w:p w:rsidR="003E418D" w:rsidRDefault="003E418D" w:rsidP="003E418D">
      <w:pPr>
        <w:pStyle w:val="Heading3"/>
        <w:spacing w:before="360" w:beforeAutospacing="0" w:after="240" w:afterAutospacing="0"/>
        <w:ind w:left="240"/>
        <w:rPr>
          <w:ins w:id="596" w:author="Unknown"/>
          <w:rFonts w:ascii="Segoe UI" w:hAnsi="Segoe UI" w:cs="Segoe UI"/>
          <w:color w:val="1F2328"/>
          <w:sz w:val="30"/>
          <w:szCs w:val="30"/>
          <w:bdr w:val="none" w:sz="0" w:space="0" w:color="auto" w:frame="1"/>
          <w:shd w:val="clear" w:color="auto" w:fill="FFFFFF"/>
        </w:rPr>
      </w:pPr>
      <w:ins w:id="597" w:author="Unknown">
        <w:r>
          <w:rPr>
            <w:rFonts w:ascii="Segoe UI" w:hAnsi="Segoe UI" w:cs="Segoe UI"/>
            <w:color w:val="1F2328"/>
            <w:sz w:val="30"/>
            <w:szCs w:val="30"/>
            <w:bdr w:val="none" w:sz="0" w:space="0" w:color="auto" w:frame="1"/>
            <w:shd w:val="clear" w:color="auto" w:fill="FFFFFF"/>
          </w:rPr>
          <w:t xml:space="preserve">20. How can you use </w:t>
        </w:r>
        <w:proofErr w:type="spellStart"/>
        <w:r>
          <w:rPr>
            <w:rFonts w:ascii="Segoe UI" w:hAnsi="Segoe UI" w:cs="Segoe UI"/>
            <w:color w:val="1F2328"/>
            <w:sz w:val="30"/>
            <w:szCs w:val="30"/>
            <w:bdr w:val="none" w:sz="0" w:space="0" w:color="auto" w:frame="1"/>
            <w:shd w:val="clear" w:color="auto" w:fill="FFFFFF"/>
          </w:rPr>
          <w:t>CloudTrail</w:t>
        </w:r>
        <w:proofErr w:type="spellEnd"/>
        <w:r>
          <w:rPr>
            <w:rFonts w:ascii="Segoe UI" w:hAnsi="Segoe UI" w:cs="Segoe UI"/>
            <w:color w:val="1F2328"/>
            <w:sz w:val="30"/>
            <w:szCs w:val="30"/>
            <w:bdr w:val="none" w:sz="0" w:space="0" w:color="auto" w:frame="1"/>
            <w:shd w:val="clear" w:color="auto" w:fill="FFFFFF"/>
          </w:rPr>
          <w:t xml:space="preserve"> logs for incident response?</w:t>
        </w:r>
      </w:ins>
    </w:p>
    <w:p w:rsidR="003E418D" w:rsidRDefault="003E418D" w:rsidP="003E418D">
      <w:pPr>
        <w:pStyle w:val="rich-diff-level-zero"/>
        <w:spacing w:before="0" w:beforeAutospacing="0" w:after="240" w:afterAutospacing="0"/>
        <w:ind w:left="240"/>
        <w:rPr>
          <w:ins w:id="598" w:author="Unknown"/>
          <w:rFonts w:ascii="Segoe UI" w:hAnsi="Segoe UI" w:cs="Segoe UI"/>
          <w:color w:val="1F2328"/>
          <w:bdr w:val="none" w:sz="0" w:space="0" w:color="auto" w:frame="1"/>
          <w:shd w:val="clear" w:color="auto" w:fill="FFFFFF"/>
        </w:rPr>
      </w:pPr>
      <w:proofErr w:type="spellStart"/>
      <w:ins w:id="599" w:author="Unknown">
        <w:r>
          <w:rPr>
            <w:rFonts w:ascii="Segoe UI" w:hAnsi="Segoe UI" w:cs="Segoe UI"/>
            <w:color w:val="1F2328"/>
            <w:bdr w:val="none" w:sz="0" w:space="0" w:color="auto" w:frame="1"/>
            <w:shd w:val="clear" w:color="auto" w:fill="FFFFFF"/>
          </w:rPr>
          <w:t>CloudTrail</w:t>
        </w:r>
        <w:proofErr w:type="spellEnd"/>
        <w:r>
          <w:rPr>
            <w:rFonts w:ascii="Segoe UI" w:hAnsi="Segoe UI" w:cs="Segoe UI"/>
            <w:color w:val="1F2328"/>
            <w:bdr w:val="none" w:sz="0" w:space="0" w:color="auto" w:frame="1"/>
            <w:shd w:val="clear" w:color="auto" w:fill="FFFFFF"/>
          </w:rPr>
          <w:t xml:space="preserve"> logs </w:t>
        </w:r>
        <w:proofErr w:type="gramStart"/>
        <w:r>
          <w:rPr>
            <w:rFonts w:ascii="Segoe UI" w:hAnsi="Segoe UI" w:cs="Segoe UI"/>
            <w:color w:val="1F2328"/>
            <w:bdr w:val="none" w:sz="0" w:space="0" w:color="auto" w:frame="1"/>
            <w:shd w:val="clear" w:color="auto" w:fill="FFFFFF"/>
          </w:rPr>
          <w:t>can be used</w:t>
        </w:r>
        <w:proofErr w:type="gramEnd"/>
        <w:r>
          <w:rPr>
            <w:rFonts w:ascii="Segoe UI" w:hAnsi="Segoe UI" w:cs="Segoe UI"/>
            <w:color w:val="1F2328"/>
            <w:bdr w:val="none" w:sz="0" w:space="0" w:color="auto" w:frame="1"/>
            <w:shd w:val="clear" w:color="auto" w:fill="FFFFFF"/>
          </w:rPr>
          <w:t xml:space="preserve"> for incident response by analyzing events to identify the cause of an incident, understand its scope, and take appropriate actions.</w:t>
        </w:r>
      </w:ins>
    </w:p>
    <w:p w:rsidR="003E418D" w:rsidRDefault="003E418D" w:rsidP="003E418D">
      <w:pPr>
        <w:pStyle w:val="Heading3"/>
        <w:spacing w:before="0" w:beforeAutospacing="0" w:after="240" w:afterAutospacing="0"/>
        <w:ind w:left="240"/>
        <w:rPr>
          <w:ins w:id="600" w:author="Unknown"/>
          <w:rFonts w:ascii="Segoe UI" w:hAnsi="Segoe UI" w:cs="Segoe UI"/>
          <w:color w:val="1F2328"/>
          <w:sz w:val="30"/>
          <w:szCs w:val="30"/>
          <w:bdr w:val="none" w:sz="0" w:space="0" w:color="auto" w:frame="1"/>
          <w:shd w:val="clear" w:color="auto" w:fill="FFFFFF"/>
        </w:rPr>
      </w:pPr>
      <w:ins w:id="601" w:author="Unknown">
        <w:r>
          <w:rPr>
            <w:rFonts w:ascii="Segoe UI" w:hAnsi="Segoe UI" w:cs="Segoe UI"/>
            <w:color w:val="1F2328"/>
            <w:sz w:val="30"/>
            <w:szCs w:val="30"/>
            <w:bdr w:val="none" w:sz="0" w:space="0" w:color="auto" w:frame="1"/>
            <w:shd w:val="clear" w:color="auto" w:fill="FFFFFF"/>
          </w:rPr>
          <w:t xml:space="preserve">1. What is Amazon </w:t>
        </w:r>
        <w:proofErr w:type="spellStart"/>
        <w:r>
          <w:rPr>
            <w:rFonts w:ascii="Segoe UI" w:hAnsi="Segoe UI" w:cs="Segoe UI"/>
            <w:color w:val="1F2328"/>
            <w:sz w:val="30"/>
            <w:szCs w:val="30"/>
            <w:bdr w:val="none" w:sz="0" w:space="0" w:color="auto" w:frame="1"/>
            <w:shd w:val="clear" w:color="auto" w:fill="FFFFFF"/>
          </w:rPr>
          <w:t>CloudWatch</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602" w:author="Unknown"/>
          <w:rFonts w:ascii="Segoe UI" w:hAnsi="Segoe UI" w:cs="Segoe UI"/>
          <w:color w:val="1F2328"/>
          <w:bdr w:val="none" w:sz="0" w:space="0" w:color="auto" w:frame="1"/>
          <w:shd w:val="clear" w:color="auto" w:fill="FFFFFF"/>
        </w:rPr>
      </w:pPr>
      <w:ins w:id="603" w:author="Unknown">
        <w:r>
          <w:rPr>
            <w:rFonts w:ascii="Segoe UI" w:hAnsi="Segoe UI" w:cs="Segoe UI"/>
            <w:color w:val="1F2328"/>
            <w:bdr w:val="none" w:sz="0" w:space="0" w:color="auto" w:frame="1"/>
            <w:shd w:val="clear" w:color="auto" w:fill="FFFFFF"/>
          </w:rPr>
          <w:t xml:space="preserve">Amazon </w:t>
        </w:r>
        <w:proofErr w:type="spellStart"/>
        <w:r>
          <w:rPr>
            <w:rFonts w:ascii="Segoe UI" w:hAnsi="Segoe UI" w:cs="Segoe UI"/>
            <w:color w:val="1F2328"/>
            <w:bdr w:val="none" w:sz="0" w:space="0" w:color="auto" w:frame="1"/>
            <w:shd w:val="clear" w:color="auto" w:fill="FFFFFF"/>
          </w:rPr>
          <w:t>CloudWatch</w:t>
        </w:r>
        <w:proofErr w:type="spellEnd"/>
        <w:r>
          <w:rPr>
            <w:rFonts w:ascii="Segoe UI" w:hAnsi="Segoe UI" w:cs="Segoe UI"/>
            <w:color w:val="1F2328"/>
            <w:bdr w:val="none" w:sz="0" w:space="0" w:color="auto" w:frame="1"/>
            <w:shd w:val="clear" w:color="auto" w:fill="FFFFFF"/>
          </w:rPr>
          <w:t xml:space="preserve"> is a monitoring and observability service that provides insights into your AWS resources and applications by collecting and tracking metrics, logs, and events.</w:t>
        </w:r>
      </w:ins>
    </w:p>
    <w:p w:rsidR="003E418D" w:rsidRDefault="003E418D" w:rsidP="003E418D">
      <w:pPr>
        <w:pStyle w:val="Heading3"/>
        <w:spacing w:before="360" w:beforeAutospacing="0" w:after="240" w:afterAutospacing="0"/>
        <w:ind w:left="240"/>
        <w:rPr>
          <w:ins w:id="604" w:author="Unknown"/>
          <w:rFonts w:ascii="Segoe UI" w:hAnsi="Segoe UI" w:cs="Segoe UI"/>
          <w:color w:val="1F2328"/>
          <w:sz w:val="30"/>
          <w:szCs w:val="30"/>
          <w:bdr w:val="none" w:sz="0" w:space="0" w:color="auto" w:frame="1"/>
          <w:shd w:val="clear" w:color="auto" w:fill="FFFFFF"/>
        </w:rPr>
      </w:pPr>
      <w:ins w:id="605" w:author="Unknown">
        <w:r>
          <w:rPr>
            <w:rFonts w:ascii="Segoe UI" w:hAnsi="Segoe UI" w:cs="Segoe UI"/>
            <w:color w:val="1F2328"/>
            <w:sz w:val="30"/>
            <w:szCs w:val="30"/>
            <w:bdr w:val="none" w:sz="0" w:space="0" w:color="auto" w:frame="1"/>
            <w:shd w:val="clear" w:color="auto" w:fill="FFFFFF"/>
          </w:rPr>
          <w:t xml:space="preserve">2. What types of data does Amazon </w:t>
        </w:r>
        <w:proofErr w:type="spellStart"/>
        <w:r>
          <w:rPr>
            <w:rFonts w:ascii="Segoe UI" w:hAnsi="Segoe UI" w:cs="Segoe UI"/>
            <w:color w:val="1F2328"/>
            <w:sz w:val="30"/>
            <w:szCs w:val="30"/>
            <w:bdr w:val="none" w:sz="0" w:space="0" w:color="auto" w:frame="1"/>
            <w:shd w:val="clear" w:color="auto" w:fill="FFFFFF"/>
          </w:rPr>
          <w:t>CloudWatch</w:t>
        </w:r>
        <w:proofErr w:type="spellEnd"/>
        <w:r>
          <w:rPr>
            <w:rFonts w:ascii="Segoe UI" w:hAnsi="Segoe UI" w:cs="Segoe UI"/>
            <w:color w:val="1F2328"/>
            <w:sz w:val="30"/>
            <w:szCs w:val="30"/>
            <w:bdr w:val="none" w:sz="0" w:space="0" w:color="auto" w:frame="1"/>
            <w:shd w:val="clear" w:color="auto" w:fill="FFFFFF"/>
          </w:rPr>
          <w:t xml:space="preserve"> collect?</w:t>
        </w:r>
      </w:ins>
    </w:p>
    <w:p w:rsidR="003E418D" w:rsidRDefault="003E418D" w:rsidP="003E418D">
      <w:pPr>
        <w:pStyle w:val="rich-diff-level-zero"/>
        <w:spacing w:before="0" w:beforeAutospacing="0" w:after="240" w:afterAutospacing="0"/>
        <w:ind w:left="240"/>
        <w:rPr>
          <w:ins w:id="606" w:author="Unknown"/>
          <w:rFonts w:ascii="Segoe UI" w:hAnsi="Segoe UI" w:cs="Segoe UI"/>
          <w:color w:val="1F2328"/>
          <w:bdr w:val="none" w:sz="0" w:space="0" w:color="auto" w:frame="1"/>
          <w:shd w:val="clear" w:color="auto" w:fill="FFFFFF"/>
        </w:rPr>
      </w:pPr>
      <w:ins w:id="607" w:author="Unknown">
        <w:r>
          <w:rPr>
            <w:rFonts w:ascii="Segoe UI" w:hAnsi="Segoe UI" w:cs="Segoe UI"/>
            <w:color w:val="1F2328"/>
            <w:bdr w:val="none" w:sz="0" w:space="0" w:color="auto" w:frame="1"/>
            <w:shd w:val="clear" w:color="auto" w:fill="FFFFFF"/>
          </w:rPr>
          <w:t xml:space="preserve">Amazon </w:t>
        </w:r>
        <w:proofErr w:type="spellStart"/>
        <w:r>
          <w:rPr>
            <w:rFonts w:ascii="Segoe UI" w:hAnsi="Segoe UI" w:cs="Segoe UI"/>
            <w:color w:val="1F2328"/>
            <w:bdr w:val="none" w:sz="0" w:space="0" w:color="auto" w:frame="1"/>
            <w:shd w:val="clear" w:color="auto" w:fill="FFFFFF"/>
          </w:rPr>
          <w:t>CloudWatch</w:t>
        </w:r>
        <w:proofErr w:type="spellEnd"/>
        <w:r>
          <w:rPr>
            <w:rFonts w:ascii="Segoe UI" w:hAnsi="Segoe UI" w:cs="Segoe UI"/>
            <w:color w:val="1F2328"/>
            <w:bdr w:val="none" w:sz="0" w:space="0" w:color="auto" w:frame="1"/>
            <w:shd w:val="clear" w:color="auto" w:fill="FFFFFF"/>
          </w:rPr>
          <w:t xml:space="preserve"> collects metrics, logs, and events. Metrics are data points about your resources and applications, logs are textual data generated by resources, and events provide insights into changes and notifications.</w:t>
        </w:r>
      </w:ins>
    </w:p>
    <w:p w:rsidR="003E418D" w:rsidRDefault="003E418D" w:rsidP="003E418D">
      <w:pPr>
        <w:pStyle w:val="Heading3"/>
        <w:spacing w:before="360" w:beforeAutospacing="0" w:after="240" w:afterAutospacing="0"/>
        <w:ind w:left="240"/>
        <w:rPr>
          <w:ins w:id="608" w:author="Unknown"/>
          <w:rFonts w:ascii="Segoe UI" w:hAnsi="Segoe UI" w:cs="Segoe UI"/>
          <w:color w:val="1F2328"/>
          <w:sz w:val="30"/>
          <w:szCs w:val="30"/>
          <w:bdr w:val="none" w:sz="0" w:space="0" w:color="auto" w:frame="1"/>
          <w:shd w:val="clear" w:color="auto" w:fill="FFFFFF"/>
        </w:rPr>
      </w:pPr>
      <w:ins w:id="609" w:author="Unknown">
        <w:r>
          <w:rPr>
            <w:rFonts w:ascii="Segoe UI" w:hAnsi="Segoe UI" w:cs="Segoe UI"/>
            <w:color w:val="1F2328"/>
            <w:sz w:val="30"/>
            <w:szCs w:val="30"/>
            <w:bdr w:val="none" w:sz="0" w:space="0" w:color="auto" w:frame="1"/>
            <w:shd w:val="clear" w:color="auto" w:fill="FFFFFF"/>
          </w:rPr>
          <w:t xml:space="preserve">3. How can you use Amazon </w:t>
        </w:r>
        <w:proofErr w:type="spellStart"/>
        <w:r>
          <w:rPr>
            <w:rFonts w:ascii="Segoe UI" w:hAnsi="Segoe UI" w:cs="Segoe UI"/>
            <w:color w:val="1F2328"/>
            <w:sz w:val="30"/>
            <w:szCs w:val="30"/>
            <w:bdr w:val="none" w:sz="0" w:space="0" w:color="auto" w:frame="1"/>
            <w:shd w:val="clear" w:color="auto" w:fill="FFFFFF"/>
          </w:rPr>
          <w:t>CloudWatch</w:t>
        </w:r>
        <w:proofErr w:type="spellEnd"/>
        <w:r>
          <w:rPr>
            <w:rFonts w:ascii="Segoe UI" w:hAnsi="Segoe UI" w:cs="Segoe UI"/>
            <w:color w:val="1F2328"/>
            <w:sz w:val="30"/>
            <w:szCs w:val="30"/>
            <w:bdr w:val="none" w:sz="0" w:space="0" w:color="auto" w:frame="1"/>
            <w:shd w:val="clear" w:color="auto" w:fill="FFFFFF"/>
          </w:rPr>
          <w:t xml:space="preserve"> to monitor resources?</w:t>
        </w:r>
      </w:ins>
    </w:p>
    <w:p w:rsidR="003E418D" w:rsidRDefault="003E418D" w:rsidP="003E418D">
      <w:pPr>
        <w:pStyle w:val="rich-diff-level-zero"/>
        <w:spacing w:before="0" w:beforeAutospacing="0" w:after="240" w:afterAutospacing="0"/>
        <w:ind w:left="240"/>
        <w:rPr>
          <w:ins w:id="610" w:author="Unknown"/>
          <w:rFonts w:ascii="Segoe UI" w:hAnsi="Segoe UI" w:cs="Segoe UI"/>
          <w:color w:val="1F2328"/>
          <w:bdr w:val="none" w:sz="0" w:space="0" w:color="auto" w:frame="1"/>
          <w:shd w:val="clear" w:color="auto" w:fill="FFFFFF"/>
        </w:rPr>
      </w:pPr>
      <w:ins w:id="611" w:author="Unknown">
        <w:r>
          <w:rPr>
            <w:rFonts w:ascii="Segoe UI" w:hAnsi="Segoe UI" w:cs="Segoe UI"/>
            <w:color w:val="1F2328"/>
            <w:bdr w:val="none" w:sz="0" w:space="0" w:color="auto" w:frame="1"/>
            <w:shd w:val="clear" w:color="auto" w:fill="FFFFFF"/>
          </w:rPr>
          <w:t xml:space="preserve">You can use </w:t>
        </w:r>
        <w:proofErr w:type="spellStart"/>
        <w:r>
          <w:rPr>
            <w:rFonts w:ascii="Segoe UI" w:hAnsi="Segoe UI" w:cs="Segoe UI"/>
            <w:color w:val="1F2328"/>
            <w:bdr w:val="none" w:sz="0" w:space="0" w:color="auto" w:frame="1"/>
            <w:shd w:val="clear" w:color="auto" w:fill="FFFFFF"/>
          </w:rPr>
          <w:t>CloudWatch</w:t>
        </w:r>
        <w:proofErr w:type="spellEnd"/>
        <w:r>
          <w:rPr>
            <w:rFonts w:ascii="Segoe UI" w:hAnsi="Segoe UI" w:cs="Segoe UI"/>
            <w:color w:val="1F2328"/>
            <w:bdr w:val="none" w:sz="0" w:space="0" w:color="auto" w:frame="1"/>
            <w:shd w:val="clear" w:color="auto" w:fill="FFFFFF"/>
          </w:rPr>
          <w:t xml:space="preserve"> to monitor resources by collecting and visualizing metrics, setting alarms for specific thresholds, and generating insights into resource performance.</w:t>
        </w:r>
      </w:ins>
    </w:p>
    <w:p w:rsidR="003E418D" w:rsidRDefault="003E418D" w:rsidP="003E418D">
      <w:pPr>
        <w:pStyle w:val="Heading3"/>
        <w:spacing w:before="360" w:beforeAutospacing="0" w:after="240" w:afterAutospacing="0"/>
        <w:ind w:left="240"/>
        <w:rPr>
          <w:ins w:id="612" w:author="Unknown"/>
          <w:rFonts w:ascii="Segoe UI" w:hAnsi="Segoe UI" w:cs="Segoe UI"/>
          <w:color w:val="1F2328"/>
          <w:sz w:val="30"/>
          <w:szCs w:val="30"/>
          <w:bdr w:val="none" w:sz="0" w:space="0" w:color="auto" w:frame="1"/>
          <w:shd w:val="clear" w:color="auto" w:fill="FFFFFF"/>
        </w:rPr>
      </w:pPr>
      <w:ins w:id="613" w:author="Unknown">
        <w:r>
          <w:rPr>
            <w:rFonts w:ascii="Segoe UI" w:hAnsi="Segoe UI" w:cs="Segoe UI"/>
            <w:color w:val="1F2328"/>
            <w:sz w:val="30"/>
            <w:szCs w:val="30"/>
            <w:bdr w:val="none" w:sz="0" w:space="0" w:color="auto" w:frame="1"/>
            <w:shd w:val="clear" w:color="auto" w:fill="FFFFFF"/>
          </w:rPr>
          <w:t xml:space="preserve">4. What are </w:t>
        </w:r>
        <w:proofErr w:type="spellStart"/>
        <w:r>
          <w:rPr>
            <w:rFonts w:ascii="Segoe UI" w:hAnsi="Segoe UI" w:cs="Segoe UI"/>
            <w:color w:val="1F2328"/>
            <w:sz w:val="30"/>
            <w:szCs w:val="30"/>
            <w:bdr w:val="none" w:sz="0" w:space="0" w:color="auto" w:frame="1"/>
            <w:shd w:val="clear" w:color="auto" w:fill="FFFFFF"/>
          </w:rPr>
          <w:t>CloudWatch</w:t>
        </w:r>
        <w:proofErr w:type="spellEnd"/>
        <w:r>
          <w:rPr>
            <w:rFonts w:ascii="Segoe UI" w:hAnsi="Segoe UI" w:cs="Segoe UI"/>
            <w:color w:val="1F2328"/>
            <w:sz w:val="30"/>
            <w:szCs w:val="30"/>
            <w:bdr w:val="none" w:sz="0" w:space="0" w:color="auto" w:frame="1"/>
            <w:shd w:val="clear" w:color="auto" w:fill="FFFFFF"/>
          </w:rPr>
          <w:t xml:space="preserve"> metrics?</w:t>
        </w:r>
      </w:ins>
    </w:p>
    <w:p w:rsidR="003E418D" w:rsidRDefault="003E418D" w:rsidP="003E418D">
      <w:pPr>
        <w:pStyle w:val="rich-diff-level-zero"/>
        <w:spacing w:before="0" w:beforeAutospacing="0" w:after="240" w:afterAutospacing="0"/>
        <w:ind w:left="240"/>
        <w:rPr>
          <w:ins w:id="614" w:author="Unknown"/>
          <w:rFonts w:ascii="Segoe UI" w:hAnsi="Segoe UI" w:cs="Segoe UI"/>
          <w:color w:val="1F2328"/>
          <w:bdr w:val="none" w:sz="0" w:space="0" w:color="auto" w:frame="1"/>
          <w:shd w:val="clear" w:color="auto" w:fill="FFFFFF"/>
        </w:rPr>
      </w:pPr>
      <w:proofErr w:type="spellStart"/>
      <w:ins w:id="615" w:author="Unknown">
        <w:r>
          <w:rPr>
            <w:rFonts w:ascii="Segoe UI" w:hAnsi="Segoe UI" w:cs="Segoe UI"/>
            <w:color w:val="1F2328"/>
            <w:bdr w:val="none" w:sz="0" w:space="0" w:color="auto" w:frame="1"/>
            <w:shd w:val="clear" w:color="auto" w:fill="FFFFFF"/>
          </w:rPr>
          <w:t>CloudWatch</w:t>
        </w:r>
        <w:proofErr w:type="spellEnd"/>
        <w:r>
          <w:rPr>
            <w:rFonts w:ascii="Segoe UI" w:hAnsi="Segoe UI" w:cs="Segoe UI"/>
            <w:color w:val="1F2328"/>
            <w:bdr w:val="none" w:sz="0" w:space="0" w:color="auto" w:frame="1"/>
            <w:shd w:val="clear" w:color="auto" w:fill="FFFFFF"/>
          </w:rPr>
          <w:t xml:space="preserve"> metrics are data points about the performance of your resources and applications. They can include data like CPU utilization, network traffic, and more.</w:t>
        </w:r>
      </w:ins>
    </w:p>
    <w:p w:rsidR="003E418D" w:rsidRDefault="003E418D" w:rsidP="003E418D">
      <w:pPr>
        <w:pStyle w:val="Heading3"/>
        <w:spacing w:before="360" w:beforeAutospacing="0" w:after="240" w:afterAutospacing="0"/>
        <w:ind w:left="240"/>
        <w:rPr>
          <w:ins w:id="616" w:author="Unknown"/>
          <w:rFonts w:ascii="Segoe UI" w:hAnsi="Segoe UI" w:cs="Segoe UI"/>
          <w:color w:val="1F2328"/>
          <w:sz w:val="30"/>
          <w:szCs w:val="30"/>
          <w:bdr w:val="none" w:sz="0" w:space="0" w:color="auto" w:frame="1"/>
          <w:shd w:val="clear" w:color="auto" w:fill="FFFFFF"/>
        </w:rPr>
      </w:pPr>
      <w:ins w:id="617" w:author="Unknown">
        <w:r>
          <w:rPr>
            <w:rFonts w:ascii="Segoe UI" w:hAnsi="Segoe UI" w:cs="Segoe UI"/>
            <w:color w:val="1F2328"/>
            <w:sz w:val="30"/>
            <w:szCs w:val="30"/>
            <w:bdr w:val="none" w:sz="0" w:space="0" w:color="auto" w:frame="1"/>
            <w:shd w:val="clear" w:color="auto" w:fill="FFFFFF"/>
          </w:rPr>
          <w:t xml:space="preserve">5. How can you collect custom metrics in Amazon </w:t>
        </w:r>
        <w:proofErr w:type="spellStart"/>
        <w:r>
          <w:rPr>
            <w:rFonts w:ascii="Segoe UI" w:hAnsi="Segoe UI" w:cs="Segoe UI"/>
            <w:color w:val="1F2328"/>
            <w:sz w:val="30"/>
            <w:szCs w:val="30"/>
            <w:bdr w:val="none" w:sz="0" w:space="0" w:color="auto" w:frame="1"/>
            <w:shd w:val="clear" w:color="auto" w:fill="FFFFFF"/>
          </w:rPr>
          <w:t>CloudWatch</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0" w:afterAutospacing="0"/>
        <w:ind w:left="240"/>
        <w:rPr>
          <w:ins w:id="618" w:author="Unknown"/>
          <w:rFonts w:ascii="Segoe UI" w:hAnsi="Segoe UI" w:cs="Segoe UI"/>
          <w:color w:val="1F2328"/>
          <w:bdr w:val="none" w:sz="0" w:space="0" w:color="auto" w:frame="1"/>
          <w:shd w:val="clear" w:color="auto" w:fill="FFFFFF"/>
        </w:rPr>
      </w:pPr>
      <w:ins w:id="619" w:author="Unknown">
        <w:r>
          <w:rPr>
            <w:rFonts w:ascii="Segoe UI" w:hAnsi="Segoe UI" w:cs="Segoe UI"/>
            <w:color w:val="1F2328"/>
            <w:bdr w:val="none" w:sz="0" w:space="0" w:color="auto" w:frame="1"/>
            <w:shd w:val="clear" w:color="auto" w:fill="FFFFFF"/>
          </w:rPr>
          <w:t xml:space="preserve">You can collect custom metrics in </w:t>
        </w:r>
        <w:proofErr w:type="spellStart"/>
        <w:r>
          <w:rPr>
            <w:rFonts w:ascii="Segoe UI" w:hAnsi="Segoe UI" w:cs="Segoe UI"/>
            <w:color w:val="1F2328"/>
            <w:bdr w:val="none" w:sz="0" w:space="0" w:color="auto" w:frame="1"/>
            <w:shd w:val="clear" w:color="auto" w:fill="FFFFFF"/>
          </w:rPr>
          <w:t>CloudWatch</w:t>
        </w:r>
        <w:proofErr w:type="spellEnd"/>
        <w:r>
          <w:rPr>
            <w:rFonts w:ascii="Segoe UI" w:hAnsi="Segoe UI" w:cs="Segoe UI"/>
            <w:color w:val="1F2328"/>
            <w:bdr w:val="none" w:sz="0" w:space="0" w:color="auto" w:frame="1"/>
            <w:shd w:val="clear" w:color="auto" w:fill="FFFFFF"/>
          </w:rPr>
          <w:t xml:space="preserve"> by using the </w:t>
        </w:r>
        <w:proofErr w:type="spellStart"/>
        <w:r>
          <w:rPr>
            <w:rFonts w:ascii="Segoe UI" w:hAnsi="Segoe UI" w:cs="Segoe UI"/>
            <w:color w:val="1F2328"/>
            <w:bdr w:val="none" w:sz="0" w:space="0" w:color="auto" w:frame="1"/>
            <w:shd w:val="clear" w:color="auto" w:fill="FFFFFF"/>
          </w:rPr>
          <w:t>CloudWatch</w:t>
        </w:r>
        <w:proofErr w:type="spellEnd"/>
        <w:r>
          <w:rPr>
            <w:rFonts w:ascii="Segoe UI" w:hAnsi="Segoe UI" w:cs="Segoe UI"/>
            <w:color w:val="1F2328"/>
            <w:bdr w:val="none" w:sz="0" w:space="0" w:color="auto" w:frame="1"/>
            <w:shd w:val="clear" w:color="auto" w:fill="FFFFFF"/>
          </w:rPr>
          <w:t xml:space="preserve"> API or SDKs to publish data to </w:t>
        </w:r>
        <w:proofErr w:type="spellStart"/>
        <w:r>
          <w:rPr>
            <w:rFonts w:ascii="Segoe UI" w:hAnsi="Segoe UI" w:cs="Segoe UI"/>
            <w:color w:val="1F2328"/>
            <w:bdr w:val="none" w:sz="0" w:space="0" w:color="auto" w:frame="1"/>
            <w:shd w:val="clear" w:color="auto" w:fill="FFFFFF"/>
          </w:rPr>
          <w:t>CloudWatch</w:t>
        </w:r>
        <w:proofErr w:type="spellEnd"/>
        <w:r>
          <w:rPr>
            <w:rFonts w:ascii="Segoe UI" w:hAnsi="Segoe UI" w:cs="Segoe UI"/>
            <w:color w:val="1F2328"/>
            <w:bdr w:val="none" w:sz="0" w:space="0" w:color="auto" w:frame="1"/>
            <w:shd w:val="clear" w:color="auto" w:fill="FFFFFF"/>
          </w:rPr>
          <w:t xml:space="preserve"> using the </w:t>
        </w:r>
        <w:proofErr w:type="spellStart"/>
        <w:r>
          <w:rPr>
            <w:rStyle w:val="HTMLCode"/>
            <w:rFonts w:ascii="Consolas" w:hAnsi="Consolas"/>
            <w:color w:val="1F2328"/>
            <w:bdr w:val="none" w:sz="0" w:space="0" w:color="auto" w:frame="1"/>
            <w:shd w:val="clear" w:color="auto" w:fill="FFFFFF"/>
          </w:rPr>
          <w:t>PutMetricData</w:t>
        </w:r>
        <w:proofErr w:type="spellEnd"/>
        <w:r>
          <w:rPr>
            <w:rFonts w:ascii="Segoe UI" w:hAnsi="Segoe UI" w:cs="Segoe UI"/>
            <w:color w:val="1F2328"/>
            <w:bdr w:val="none" w:sz="0" w:space="0" w:color="auto" w:frame="1"/>
            <w:shd w:val="clear" w:color="auto" w:fill="FFFFFF"/>
          </w:rPr>
          <w:t> action.</w:t>
        </w:r>
      </w:ins>
    </w:p>
    <w:p w:rsidR="003E418D" w:rsidRDefault="003E418D" w:rsidP="003E418D">
      <w:pPr>
        <w:pStyle w:val="Heading3"/>
        <w:spacing w:before="360" w:beforeAutospacing="0" w:after="240" w:afterAutospacing="0"/>
        <w:ind w:left="240"/>
        <w:rPr>
          <w:ins w:id="620" w:author="Unknown"/>
          <w:rFonts w:ascii="Segoe UI" w:hAnsi="Segoe UI" w:cs="Segoe UI"/>
          <w:color w:val="1F2328"/>
          <w:sz w:val="30"/>
          <w:szCs w:val="30"/>
          <w:bdr w:val="none" w:sz="0" w:space="0" w:color="auto" w:frame="1"/>
          <w:shd w:val="clear" w:color="auto" w:fill="FFFFFF"/>
        </w:rPr>
      </w:pPr>
      <w:ins w:id="621" w:author="Unknown">
        <w:r>
          <w:rPr>
            <w:rFonts w:ascii="Segoe UI" w:hAnsi="Segoe UI" w:cs="Segoe UI"/>
            <w:color w:val="1F2328"/>
            <w:sz w:val="30"/>
            <w:szCs w:val="30"/>
            <w:bdr w:val="none" w:sz="0" w:space="0" w:color="auto" w:frame="1"/>
            <w:shd w:val="clear" w:color="auto" w:fill="FFFFFF"/>
          </w:rPr>
          <w:t xml:space="preserve">6. What are </w:t>
        </w:r>
        <w:proofErr w:type="spellStart"/>
        <w:r>
          <w:rPr>
            <w:rFonts w:ascii="Segoe UI" w:hAnsi="Segoe UI" w:cs="Segoe UI"/>
            <w:color w:val="1F2328"/>
            <w:sz w:val="30"/>
            <w:szCs w:val="30"/>
            <w:bdr w:val="none" w:sz="0" w:space="0" w:color="auto" w:frame="1"/>
            <w:shd w:val="clear" w:color="auto" w:fill="FFFFFF"/>
          </w:rPr>
          <w:t>CloudWatch</w:t>
        </w:r>
        <w:proofErr w:type="spellEnd"/>
        <w:r>
          <w:rPr>
            <w:rFonts w:ascii="Segoe UI" w:hAnsi="Segoe UI" w:cs="Segoe UI"/>
            <w:color w:val="1F2328"/>
            <w:sz w:val="30"/>
            <w:szCs w:val="30"/>
            <w:bdr w:val="none" w:sz="0" w:space="0" w:color="auto" w:frame="1"/>
            <w:shd w:val="clear" w:color="auto" w:fill="FFFFFF"/>
          </w:rPr>
          <w:t xml:space="preserve"> alarms?</w:t>
        </w:r>
      </w:ins>
    </w:p>
    <w:p w:rsidR="003E418D" w:rsidRDefault="003E418D" w:rsidP="003E418D">
      <w:pPr>
        <w:pStyle w:val="rich-diff-level-zero"/>
        <w:spacing w:before="0" w:beforeAutospacing="0" w:after="240" w:afterAutospacing="0"/>
        <w:ind w:left="240"/>
        <w:rPr>
          <w:ins w:id="622" w:author="Unknown"/>
          <w:rFonts w:ascii="Segoe UI" w:hAnsi="Segoe UI" w:cs="Segoe UI"/>
          <w:color w:val="1F2328"/>
          <w:bdr w:val="none" w:sz="0" w:space="0" w:color="auto" w:frame="1"/>
          <w:shd w:val="clear" w:color="auto" w:fill="FFFFFF"/>
        </w:rPr>
      </w:pPr>
      <w:proofErr w:type="spellStart"/>
      <w:ins w:id="623" w:author="Unknown">
        <w:r>
          <w:rPr>
            <w:rFonts w:ascii="Segoe UI" w:hAnsi="Segoe UI" w:cs="Segoe UI"/>
            <w:color w:val="1F2328"/>
            <w:bdr w:val="none" w:sz="0" w:space="0" w:color="auto" w:frame="1"/>
            <w:shd w:val="clear" w:color="auto" w:fill="FFFFFF"/>
          </w:rPr>
          <w:lastRenderedPageBreak/>
          <w:t>CloudWatch</w:t>
        </w:r>
        <w:proofErr w:type="spellEnd"/>
        <w:r>
          <w:rPr>
            <w:rFonts w:ascii="Segoe UI" w:hAnsi="Segoe UI" w:cs="Segoe UI"/>
            <w:color w:val="1F2328"/>
            <w:bdr w:val="none" w:sz="0" w:space="0" w:color="auto" w:frame="1"/>
            <w:shd w:val="clear" w:color="auto" w:fill="FFFFFF"/>
          </w:rPr>
          <w:t xml:space="preserve"> alarms allow you to monitor metrics and set thresholds to trigger notifications or automated actions when specific conditions </w:t>
        </w:r>
        <w:proofErr w:type="gramStart"/>
        <w:r>
          <w:rPr>
            <w:rFonts w:ascii="Segoe UI" w:hAnsi="Segoe UI" w:cs="Segoe UI"/>
            <w:color w:val="1F2328"/>
            <w:bdr w:val="none" w:sz="0" w:space="0" w:color="auto" w:frame="1"/>
            <w:shd w:val="clear" w:color="auto" w:fill="FFFFFF"/>
          </w:rPr>
          <w:t>are met</w:t>
        </w:r>
        <w:proofErr w:type="gramEnd"/>
        <w:r>
          <w:rPr>
            <w:rFonts w:ascii="Segoe UI" w:hAnsi="Segoe UI" w:cs="Segoe UI"/>
            <w:color w:val="1F2328"/>
            <w:bdr w:val="none" w:sz="0" w:space="0" w:color="auto" w:frame="1"/>
            <w:shd w:val="clear" w:color="auto" w:fill="FFFFFF"/>
          </w:rPr>
          <w:t>.</w:t>
        </w:r>
      </w:ins>
    </w:p>
    <w:p w:rsidR="003E418D" w:rsidRDefault="003E418D" w:rsidP="003E418D">
      <w:pPr>
        <w:pStyle w:val="Heading3"/>
        <w:spacing w:before="360" w:beforeAutospacing="0" w:after="240" w:afterAutospacing="0"/>
        <w:ind w:left="240"/>
        <w:rPr>
          <w:ins w:id="624" w:author="Unknown"/>
          <w:rFonts w:ascii="Segoe UI" w:hAnsi="Segoe UI" w:cs="Segoe UI"/>
          <w:color w:val="1F2328"/>
          <w:sz w:val="30"/>
          <w:szCs w:val="30"/>
          <w:bdr w:val="none" w:sz="0" w:space="0" w:color="auto" w:frame="1"/>
          <w:shd w:val="clear" w:color="auto" w:fill="FFFFFF"/>
        </w:rPr>
      </w:pPr>
      <w:ins w:id="625" w:author="Unknown">
        <w:r>
          <w:rPr>
            <w:rFonts w:ascii="Segoe UI" w:hAnsi="Segoe UI" w:cs="Segoe UI"/>
            <w:color w:val="1F2328"/>
            <w:sz w:val="30"/>
            <w:szCs w:val="30"/>
            <w:bdr w:val="none" w:sz="0" w:space="0" w:color="auto" w:frame="1"/>
            <w:shd w:val="clear" w:color="auto" w:fill="FFFFFF"/>
          </w:rPr>
          <w:t xml:space="preserve">7. How can you visualize </w:t>
        </w:r>
        <w:proofErr w:type="spellStart"/>
        <w:r>
          <w:rPr>
            <w:rFonts w:ascii="Segoe UI" w:hAnsi="Segoe UI" w:cs="Segoe UI"/>
            <w:color w:val="1F2328"/>
            <w:sz w:val="30"/>
            <w:szCs w:val="30"/>
            <w:bdr w:val="none" w:sz="0" w:space="0" w:color="auto" w:frame="1"/>
            <w:shd w:val="clear" w:color="auto" w:fill="FFFFFF"/>
          </w:rPr>
          <w:t>CloudWatch</w:t>
        </w:r>
        <w:proofErr w:type="spellEnd"/>
        <w:r>
          <w:rPr>
            <w:rFonts w:ascii="Segoe UI" w:hAnsi="Segoe UI" w:cs="Segoe UI"/>
            <w:color w:val="1F2328"/>
            <w:sz w:val="30"/>
            <w:szCs w:val="30"/>
            <w:bdr w:val="none" w:sz="0" w:space="0" w:color="auto" w:frame="1"/>
            <w:shd w:val="clear" w:color="auto" w:fill="FFFFFF"/>
          </w:rPr>
          <w:t xml:space="preserve"> metrics?</w:t>
        </w:r>
      </w:ins>
    </w:p>
    <w:p w:rsidR="003E418D" w:rsidRDefault="003E418D" w:rsidP="003E418D">
      <w:pPr>
        <w:pStyle w:val="rich-diff-level-zero"/>
        <w:spacing w:before="0" w:beforeAutospacing="0" w:after="240" w:afterAutospacing="0"/>
        <w:ind w:left="240"/>
        <w:rPr>
          <w:ins w:id="626" w:author="Unknown"/>
          <w:rFonts w:ascii="Segoe UI" w:hAnsi="Segoe UI" w:cs="Segoe UI"/>
          <w:color w:val="1F2328"/>
          <w:bdr w:val="none" w:sz="0" w:space="0" w:color="auto" w:frame="1"/>
          <w:shd w:val="clear" w:color="auto" w:fill="FFFFFF"/>
        </w:rPr>
      </w:pPr>
      <w:ins w:id="627" w:author="Unknown">
        <w:r>
          <w:rPr>
            <w:rFonts w:ascii="Segoe UI" w:hAnsi="Segoe UI" w:cs="Segoe UI"/>
            <w:color w:val="1F2328"/>
            <w:bdr w:val="none" w:sz="0" w:space="0" w:color="auto" w:frame="1"/>
            <w:shd w:val="clear" w:color="auto" w:fill="FFFFFF"/>
          </w:rPr>
          <w:t xml:space="preserve">You can visualize </w:t>
        </w:r>
        <w:proofErr w:type="spellStart"/>
        <w:r>
          <w:rPr>
            <w:rFonts w:ascii="Segoe UI" w:hAnsi="Segoe UI" w:cs="Segoe UI"/>
            <w:color w:val="1F2328"/>
            <w:bdr w:val="none" w:sz="0" w:space="0" w:color="auto" w:frame="1"/>
            <w:shd w:val="clear" w:color="auto" w:fill="FFFFFF"/>
          </w:rPr>
          <w:t>CloudWatch</w:t>
        </w:r>
        <w:proofErr w:type="spellEnd"/>
        <w:r>
          <w:rPr>
            <w:rFonts w:ascii="Segoe UI" w:hAnsi="Segoe UI" w:cs="Segoe UI"/>
            <w:color w:val="1F2328"/>
            <w:bdr w:val="none" w:sz="0" w:space="0" w:color="auto" w:frame="1"/>
            <w:shd w:val="clear" w:color="auto" w:fill="FFFFFF"/>
          </w:rPr>
          <w:t xml:space="preserve"> metrics using </w:t>
        </w:r>
        <w:proofErr w:type="spellStart"/>
        <w:r>
          <w:rPr>
            <w:rFonts w:ascii="Segoe UI" w:hAnsi="Segoe UI" w:cs="Segoe UI"/>
            <w:color w:val="1F2328"/>
            <w:bdr w:val="none" w:sz="0" w:space="0" w:color="auto" w:frame="1"/>
            <w:shd w:val="clear" w:color="auto" w:fill="FFFFFF"/>
          </w:rPr>
          <w:t>CloudWatch</w:t>
        </w:r>
        <w:proofErr w:type="spellEnd"/>
        <w:r>
          <w:rPr>
            <w:rFonts w:ascii="Segoe UI" w:hAnsi="Segoe UI" w:cs="Segoe UI"/>
            <w:color w:val="1F2328"/>
            <w:bdr w:val="none" w:sz="0" w:space="0" w:color="auto" w:frame="1"/>
            <w:shd w:val="clear" w:color="auto" w:fill="FFFFFF"/>
          </w:rPr>
          <w:t xml:space="preserve"> Dashboards, which allow you to create customized views of metrics, graphs, and text.</w:t>
        </w:r>
      </w:ins>
    </w:p>
    <w:p w:rsidR="003E418D" w:rsidRDefault="003E418D" w:rsidP="003E418D">
      <w:pPr>
        <w:pStyle w:val="Heading3"/>
        <w:spacing w:before="360" w:beforeAutospacing="0" w:after="240" w:afterAutospacing="0"/>
        <w:ind w:left="240"/>
        <w:rPr>
          <w:ins w:id="628" w:author="Unknown"/>
          <w:rFonts w:ascii="Segoe UI" w:hAnsi="Segoe UI" w:cs="Segoe UI"/>
          <w:color w:val="1F2328"/>
          <w:sz w:val="30"/>
          <w:szCs w:val="30"/>
          <w:bdr w:val="none" w:sz="0" w:space="0" w:color="auto" w:frame="1"/>
          <w:shd w:val="clear" w:color="auto" w:fill="FFFFFF"/>
        </w:rPr>
      </w:pPr>
      <w:ins w:id="629" w:author="Unknown">
        <w:r>
          <w:rPr>
            <w:rFonts w:ascii="Segoe UI" w:hAnsi="Segoe UI" w:cs="Segoe UI"/>
            <w:color w:val="1F2328"/>
            <w:sz w:val="30"/>
            <w:szCs w:val="30"/>
            <w:bdr w:val="none" w:sz="0" w:space="0" w:color="auto" w:frame="1"/>
            <w:shd w:val="clear" w:color="auto" w:fill="FFFFFF"/>
          </w:rPr>
          <w:t xml:space="preserve">8. What is </w:t>
        </w:r>
        <w:proofErr w:type="spellStart"/>
        <w:r>
          <w:rPr>
            <w:rFonts w:ascii="Segoe UI" w:hAnsi="Segoe UI" w:cs="Segoe UI"/>
            <w:color w:val="1F2328"/>
            <w:sz w:val="30"/>
            <w:szCs w:val="30"/>
            <w:bdr w:val="none" w:sz="0" w:space="0" w:color="auto" w:frame="1"/>
            <w:shd w:val="clear" w:color="auto" w:fill="FFFFFF"/>
          </w:rPr>
          <w:t>CloudWatch</w:t>
        </w:r>
        <w:proofErr w:type="spellEnd"/>
        <w:r>
          <w:rPr>
            <w:rFonts w:ascii="Segoe UI" w:hAnsi="Segoe UI" w:cs="Segoe UI"/>
            <w:color w:val="1F2328"/>
            <w:sz w:val="30"/>
            <w:szCs w:val="30"/>
            <w:bdr w:val="none" w:sz="0" w:space="0" w:color="auto" w:frame="1"/>
            <w:shd w:val="clear" w:color="auto" w:fill="FFFFFF"/>
          </w:rPr>
          <w:t xml:space="preserve"> Logs?</w:t>
        </w:r>
      </w:ins>
    </w:p>
    <w:p w:rsidR="003E418D" w:rsidRDefault="003E418D" w:rsidP="003E418D">
      <w:pPr>
        <w:pStyle w:val="rich-diff-level-zero"/>
        <w:spacing w:before="0" w:beforeAutospacing="0" w:after="240" w:afterAutospacing="0"/>
        <w:ind w:left="240"/>
        <w:rPr>
          <w:ins w:id="630" w:author="Unknown"/>
          <w:rFonts w:ascii="Segoe UI" w:hAnsi="Segoe UI" w:cs="Segoe UI"/>
          <w:color w:val="1F2328"/>
          <w:bdr w:val="none" w:sz="0" w:space="0" w:color="auto" w:frame="1"/>
          <w:shd w:val="clear" w:color="auto" w:fill="FFFFFF"/>
        </w:rPr>
      </w:pPr>
      <w:proofErr w:type="spellStart"/>
      <w:ins w:id="631" w:author="Unknown">
        <w:r>
          <w:rPr>
            <w:rFonts w:ascii="Segoe UI" w:hAnsi="Segoe UI" w:cs="Segoe UI"/>
            <w:color w:val="1F2328"/>
            <w:bdr w:val="none" w:sz="0" w:space="0" w:color="auto" w:frame="1"/>
            <w:shd w:val="clear" w:color="auto" w:fill="FFFFFF"/>
          </w:rPr>
          <w:t>CloudWatch</w:t>
        </w:r>
        <w:proofErr w:type="spellEnd"/>
        <w:r>
          <w:rPr>
            <w:rFonts w:ascii="Segoe UI" w:hAnsi="Segoe UI" w:cs="Segoe UI"/>
            <w:color w:val="1F2328"/>
            <w:bdr w:val="none" w:sz="0" w:space="0" w:color="auto" w:frame="1"/>
            <w:shd w:val="clear" w:color="auto" w:fill="FFFFFF"/>
          </w:rPr>
          <w:t xml:space="preserve"> Logs is a service that collects, stores, and monitors log files from various resources, making it easier to analyze and troubleshoot applications.</w:t>
        </w:r>
      </w:ins>
    </w:p>
    <w:p w:rsidR="003E418D" w:rsidRDefault="003E418D" w:rsidP="003E418D">
      <w:pPr>
        <w:pStyle w:val="Heading3"/>
        <w:spacing w:before="360" w:beforeAutospacing="0" w:after="240" w:afterAutospacing="0"/>
        <w:ind w:left="240"/>
        <w:rPr>
          <w:ins w:id="632" w:author="Unknown"/>
          <w:rFonts w:ascii="Segoe UI" w:hAnsi="Segoe UI" w:cs="Segoe UI"/>
          <w:color w:val="1F2328"/>
          <w:sz w:val="30"/>
          <w:szCs w:val="30"/>
          <w:bdr w:val="none" w:sz="0" w:space="0" w:color="auto" w:frame="1"/>
          <w:shd w:val="clear" w:color="auto" w:fill="FFFFFF"/>
        </w:rPr>
      </w:pPr>
      <w:ins w:id="633" w:author="Unknown">
        <w:r>
          <w:rPr>
            <w:rFonts w:ascii="Segoe UI" w:hAnsi="Segoe UI" w:cs="Segoe UI"/>
            <w:color w:val="1F2328"/>
            <w:sz w:val="30"/>
            <w:szCs w:val="30"/>
            <w:bdr w:val="none" w:sz="0" w:space="0" w:color="auto" w:frame="1"/>
            <w:shd w:val="clear" w:color="auto" w:fill="FFFFFF"/>
          </w:rPr>
          <w:t xml:space="preserve">9. How can you store logs in Amazon </w:t>
        </w:r>
        <w:proofErr w:type="spellStart"/>
        <w:r>
          <w:rPr>
            <w:rFonts w:ascii="Segoe UI" w:hAnsi="Segoe UI" w:cs="Segoe UI"/>
            <w:color w:val="1F2328"/>
            <w:sz w:val="30"/>
            <w:szCs w:val="30"/>
            <w:bdr w:val="none" w:sz="0" w:space="0" w:color="auto" w:frame="1"/>
            <w:shd w:val="clear" w:color="auto" w:fill="FFFFFF"/>
          </w:rPr>
          <w:t>CloudWatch</w:t>
        </w:r>
        <w:proofErr w:type="spellEnd"/>
        <w:r>
          <w:rPr>
            <w:rFonts w:ascii="Segoe UI" w:hAnsi="Segoe UI" w:cs="Segoe UI"/>
            <w:color w:val="1F2328"/>
            <w:sz w:val="30"/>
            <w:szCs w:val="30"/>
            <w:bdr w:val="none" w:sz="0" w:space="0" w:color="auto" w:frame="1"/>
            <w:shd w:val="clear" w:color="auto" w:fill="FFFFFF"/>
          </w:rPr>
          <w:t xml:space="preserve"> Logs?</w:t>
        </w:r>
      </w:ins>
    </w:p>
    <w:p w:rsidR="003E418D" w:rsidRDefault="003E418D" w:rsidP="003E418D">
      <w:pPr>
        <w:pStyle w:val="rich-diff-level-zero"/>
        <w:spacing w:before="0" w:beforeAutospacing="0" w:after="240" w:afterAutospacing="0"/>
        <w:ind w:left="240"/>
        <w:rPr>
          <w:ins w:id="634" w:author="Unknown"/>
          <w:rFonts w:ascii="Segoe UI" w:hAnsi="Segoe UI" w:cs="Segoe UI"/>
          <w:color w:val="1F2328"/>
          <w:bdr w:val="none" w:sz="0" w:space="0" w:color="auto" w:frame="1"/>
          <w:shd w:val="clear" w:color="auto" w:fill="FFFFFF"/>
        </w:rPr>
      </w:pPr>
      <w:ins w:id="635" w:author="Unknown">
        <w:r>
          <w:rPr>
            <w:rFonts w:ascii="Segoe UI" w:hAnsi="Segoe UI" w:cs="Segoe UI"/>
            <w:color w:val="1F2328"/>
            <w:bdr w:val="none" w:sz="0" w:space="0" w:color="auto" w:frame="1"/>
            <w:shd w:val="clear" w:color="auto" w:fill="FFFFFF"/>
          </w:rPr>
          <w:t xml:space="preserve">You can store logs in </w:t>
        </w:r>
        <w:proofErr w:type="spellStart"/>
        <w:r>
          <w:rPr>
            <w:rFonts w:ascii="Segoe UI" w:hAnsi="Segoe UI" w:cs="Segoe UI"/>
            <w:color w:val="1F2328"/>
            <w:bdr w:val="none" w:sz="0" w:space="0" w:color="auto" w:frame="1"/>
            <w:shd w:val="clear" w:color="auto" w:fill="FFFFFF"/>
          </w:rPr>
          <w:t>CloudWatch</w:t>
        </w:r>
        <w:proofErr w:type="spellEnd"/>
        <w:r>
          <w:rPr>
            <w:rFonts w:ascii="Segoe UI" w:hAnsi="Segoe UI" w:cs="Segoe UI"/>
            <w:color w:val="1F2328"/>
            <w:bdr w:val="none" w:sz="0" w:space="0" w:color="auto" w:frame="1"/>
            <w:shd w:val="clear" w:color="auto" w:fill="FFFFFF"/>
          </w:rPr>
          <w:t xml:space="preserve"> Logs by sending log data from your resources or applications using the </w:t>
        </w:r>
        <w:proofErr w:type="spellStart"/>
        <w:r>
          <w:rPr>
            <w:rFonts w:ascii="Segoe UI" w:hAnsi="Segoe UI" w:cs="Segoe UI"/>
            <w:color w:val="1F2328"/>
            <w:bdr w:val="none" w:sz="0" w:space="0" w:color="auto" w:frame="1"/>
            <w:shd w:val="clear" w:color="auto" w:fill="FFFFFF"/>
          </w:rPr>
          <w:t>CloudWatch</w:t>
        </w:r>
        <w:proofErr w:type="spellEnd"/>
        <w:r>
          <w:rPr>
            <w:rFonts w:ascii="Segoe UI" w:hAnsi="Segoe UI" w:cs="Segoe UI"/>
            <w:color w:val="1F2328"/>
            <w:bdr w:val="none" w:sz="0" w:space="0" w:color="auto" w:frame="1"/>
            <w:shd w:val="clear" w:color="auto" w:fill="FFFFFF"/>
          </w:rPr>
          <w:t xml:space="preserve"> Logs agent, SDKs, or directly through the </w:t>
        </w:r>
        <w:proofErr w:type="spellStart"/>
        <w:r>
          <w:rPr>
            <w:rFonts w:ascii="Segoe UI" w:hAnsi="Segoe UI" w:cs="Segoe UI"/>
            <w:color w:val="1F2328"/>
            <w:bdr w:val="none" w:sz="0" w:space="0" w:color="auto" w:frame="1"/>
            <w:shd w:val="clear" w:color="auto" w:fill="FFFFFF"/>
          </w:rPr>
          <w:t>CloudWatch</w:t>
        </w:r>
        <w:proofErr w:type="spellEnd"/>
        <w:r>
          <w:rPr>
            <w:rFonts w:ascii="Segoe UI" w:hAnsi="Segoe UI" w:cs="Segoe UI"/>
            <w:color w:val="1F2328"/>
            <w:bdr w:val="none" w:sz="0" w:space="0" w:color="auto" w:frame="1"/>
            <w:shd w:val="clear" w:color="auto" w:fill="FFFFFF"/>
          </w:rPr>
          <w:t xml:space="preserve"> API.</w:t>
        </w:r>
      </w:ins>
    </w:p>
    <w:p w:rsidR="003E418D" w:rsidRDefault="003E418D" w:rsidP="003E418D">
      <w:pPr>
        <w:pStyle w:val="Heading3"/>
        <w:spacing w:before="360" w:beforeAutospacing="0" w:after="240" w:afterAutospacing="0"/>
        <w:ind w:left="240"/>
        <w:rPr>
          <w:ins w:id="636" w:author="Unknown"/>
          <w:rFonts w:ascii="Segoe UI" w:hAnsi="Segoe UI" w:cs="Segoe UI"/>
          <w:color w:val="1F2328"/>
          <w:sz w:val="30"/>
          <w:szCs w:val="30"/>
          <w:bdr w:val="none" w:sz="0" w:space="0" w:color="auto" w:frame="1"/>
          <w:shd w:val="clear" w:color="auto" w:fill="FFFFFF"/>
        </w:rPr>
      </w:pPr>
      <w:ins w:id="637" w:author="Unknown">
        <w:r>
          <w:rPr>
            <w:rFonts w:ascii="Segoe UI" w:hAnsi="Segoe UI" w:cs="Segoe UI"/>
            <w:color w:val="1F2328"/>
            <w:sz w:val="30"/>
            <w:szCs w:val="30"/>
            <w:bdr w:val="none" w:sz="0" w:space="0" w:color="auto" w:frame="1"/>
            <w:shd w:val="clear" w:color="auto" w:fill="FFFFFF"/>
          </w:rPr>
          <w:t xml:space="preserve">10. What is </w:t>
        </w:r>
        <w:proofErr w:type="spellStart"/>
        <w:r>
          <w:rPr>
            <w:rFonts w:ascii="Segoe UI" w:hAnsi="Segoe UI" w:cs="Segoe UI"/>
            <w:color w:val="1F2328"/>
            <w:sz w:val="30"/>
            <w:szCs w:val="30"/>
            <w:bdr w:val="none" w:sz="0" w:space="0" w:color="auto" w:frame="1"/>
            <w:shd w:val="clear" w:color="auto" w:fill="FFFFFF"/>
          </w:rPr>
          <w:t>CloudWatch</w:t>
        </w:r>
        <w:proofErr w:type="spellEnd"/>
        <w:r>
          <w:rPr>
            <w:rFonts w:ascii="Segoe UI" w:hAnsi="Segoe UI" w:cs="Segoe UI"/>
            <w:color w:val="1F2328"/>
            <w:sz w:val="30"/>
            <w:szCs w:val="30"/>
            <w:bdr w:val="none" w:sz="0" w:space="0" w:color="auto" w:frame="1"/>
            <w:shd w:val="clear" w:color="auto" w:fill="FFFFFF"/>
          </w:rPr>
          <w:t xml:space="preserve"> Logs Insights?</w:t>
        </w:r>
      </w:ins>
    </w:p>
    <w:p w:rsidR="003E418D" w:rsidRDefault="003E418D" w:rsidP="003E418D">
      <w:pPr>
        <w:pStyle w:val="rich-diff-level-zero"/>
        <w:spacing w:before="0" w:beforeAutospacing="0" w:after="240" w:afterAutospacing="0"/>
        <w:ind w:left="240"/>
        <w:rPr>
          <w:ins w:id="638" w:author="Unknown"/>
          <w:rFonts w:ascii="Segoe UI" w:hAnsi="Segoe UI" w:cs="Segoe UI"/>
          <w:color w:val="1F2328"/>
          <w:bdr w:val="none" w:sz="0" w:space="0" w:color="auto" w:frame="1"/>
          <w:shd w:val="clear" w:color="auto" w:fill="FFFFFF"/>
        </w:rPr>
      </w:pPr>
      <w:proofErr w:type="spellStart"/>
      <w:ins w:id="639" w:author="Unknown">
        <w:r>
          <w:rPr>
            <w:rFonts w:ascii="Segoe UI" w:hAnsi="Segoe UI" w:cs="Segoe UI"/>
            <w:color w:val="1F2328"/>
            <w:bdr w:val="none" w:sz="0" w:space="0" w:color="auto" w:frame="1"/>
            <w:shd w:val="clear" w:color="auto" w:fill="FFFFFF"/>
          </w:rPr>
          <w:t>CloudWatch</w:t>
        </w:r>
        <w:proofErr w:type="spellEnd"/>
        <w:r>
          <w:rPr>
            <w:rFonts w:ascii="Segoe UI" w:hAnsi="Segoe UI" w:cs="Segoe UI"/>
            <w:color w:val="1F2328"/>
            <w:bdr w:val="none" w:sz="0" w:space="0" w:color="auto" w:frame="1"/>
            <w:shd w:val="clear" w:color="auto" w:fill="FFFFFF"/>
          </w:rPr>
          <w:t xml:space="preserve"> Logs Insights is a feature that allows you to query and analyze log data to gain insights into your applications and resources.</w:t>
        </w:r>
      </w:ins>
    </w:p>
    <w:p w:rsidR="003E418D" w:rsidRDefault="003E418D" w:rsidP="003E418D">
      <w:pPr>
        <w:pStyle w:val="Heading3"/>
        <w:spacing w:before="360" w:beforeAutospacing="0" w:after="240" w:afterAutospacing="0"/>
        <w:ind w:left="240"/>
        <w:rPr>
          <w:ins w:id="640" w:author="Unknown"/>
          <w:rFonts w:ascii="Segoe UI" w:hAnsi="Segoe UI" w:cs="Segoe UI"/>
          <w:color w:val="1F2328"/>
          <w:sz w:val="30"/>
          <w:szCs w:val="30"/>
          <w:bdr w:val="none" w:sz="0" w:space="0" w:color="auto" w:frame="1"/>
          <w:shd w:val="clear" w:color="auto" w:fill="FFFFFF"/>
        </w:rPr>
      </w:pPr>
      <w:ins w:id="641" w:author="Unknown">
        <w:r>
          <w:rPr>
            <w:rFonts w:ascii="Segoe UI" w:hAnsi="Segoe UI" w:cs="Segoe UI"/>
            <w:color w:val="1F2328"/>
            <w:sz w:val="30"/>
            <w:szCs w:val="30"/>
            <w:bdr w:val="none" w:sz="0" w:space="0" w:color="auto" w:frame="1"/>
            <w:shd w:val="clear" w:color="auto" w:fill="FFFFFF"/>
          </w:rPr>
          <w:t xml:space="preserve">11. What is the </w:t>
        </w:r>
        <w:proofErr w:type="spellStart"/>
        <w:r>
          <w:rPr>
            <w:rFonts w:ascii="Segoe UI" w:hAnsi="Segoe UI" w:cs="Segoe UI"/>
            <w:color w:val="1F2328"/>
            <w:sz w:val="30"/>
            <w:szCs w:val="30"/>
            <w:bdr w:val="none" w:sz="0" w:space="0" w:color="auto" w:frame="1"/>
            <w:shd w:val="clear" w:color="auto" w:fill="FFFFFF"/>
          </w:rPr>
          <w:t>CloudWatch</w:t>
        </w:r>
        <w:proofErr w:type="spellEnd"/>
        <w:r>
          <w:rPr>
            <w:rFonts w:ascii="Segoe UI" w:hAnsi="Segoe UI" w:cs="Segoe UI"/>
            <w:color w:val="1F2328"/>
            <w:sz w:val="30"/>
            <w:szCs w:val="30"/>
            <w:bdr w:val="none" w:sz="0" w:space="0" w:color="auto" w:frame="1"/>
            <w:shd w:val="clear" w:color="auto" w:fill="FFFFFF"/>
          </w:rPr>
          <w:t xml:space="preserve"> Events service?</w:t>
        </w:r>
      </w:ins>
    </w:p>
    <w:p w:rsidR="003E418D" w:rsidRDefault="003E418D" w:rsidP="003E418D">
      <w:pPr>
        <w:pStyle w:val="rich-diff-level-zero"/>
        <w:spacing w:before="0" w:beforeAutospacing="0" w:after="240" w:afterAutospacing="0"/>
        <w:ind w:left="240"/>
        <w:rPr>
          <w:ins w:id="642" w:author="Unknown"/>
          <w:rFonts w:ascii="Segoe UI" w:hAnsi="Segoe UI" w:cs="Segoe UI"/>
          <w:color w:val="1F2328"/>
          <w:bdr w:val="none" w:sz="0" w:space="0" w:color="auto" w:frame="1"/>
          <w:shd w:val="clear" w:color="auto" w:fill="FFFFFF"/>
        </w:rPr>
      </w:pPr>
      <w:proofErr w:type="spellStart"/>
      <w:ins w:id="643" w:author="Unknown">
        <w:r>
          <w:rPr>
            <w:rFonts w:ascii="Segoe UI" w:hAnsi="Segoe UI" w:cs="Segoe UI"/>
            <w:color w:val="1F2328"/>
            <w:bdr w:val="none" w:sz="0" w:space="0" w:color="auto" w:frame="1"/>
            <w:shd w:val="clear" w:color="auto" w:fill="FFFFFF"/>
          </w:rPr>
          <w:t>CloudWatch</w:t>
        </w:r>
        <w:proofErr w:type="spellEnd"/>
        <w:r>
          <w:rPr>
            <w:rFonts w:ascii="Segoe UI" w:hAnsi="Segoe UI" w:cs="Segoe UI"/>
            <w:color w:val="1F2328"/>
            <w:bdr w:val="none" w:sz="0" w:space="0" w:color="auto" w:frame="1"/>
            <w:shd w:val="clear" w:color="auto" w:fill="FFFFFF"/>
          </w:rPr>
          <w:t xml:space="preserve"> Events provides a way to respond to state changes in your AWS resources, such as launching instances, creating buckets, or modifying security groups.</w:t>
        </w:r>
      </w:ins>
    </w:p>
    <w:p w:rsidR="003E418D" w:rsidRDefault="003E418D" w:rsidP="003E418D">
      <w:pPr>
        <w:pStyle w:val="Heading3"/>
        <w:spacing w:before="360" w:beforeAutospacing="0" w:after="240" w:afterAutospacing="0"/>
        <w:ind w:left="240"/>
        <w:rPr>
          <w:ins w:id="644" w:author="Unknown"/>
          <w:rFonts w:ascii="Segoe UI" w:hAnsi="Segoe UI" w:cs="Segoe UI"/>
          <w:color w:val="1F2328"/>
          <w:sz w:val="30"/>
          <w:szCs w:val="30"/>
          <w:bdr w:val="none" w:sz="0" w:space="0" w:color="auto" w:frame="1"/>
          <w:shd w:val="clear" w:color="auto" w:fill="FFFFFF"/>
        </w:rPr>
      </w:pPr>
      <w:ins w:id="645" w:author="Unknown">
        <w:r>
          <w:rPr>
            <w:rFonts w:ascii="Segoe UI" w:hAnsi="Segoe UI" w:cs="Segoe UI"/>
            <w:color w:val="1F2328"/>
            <w:sz w:val="30"/>
            <w:szCs w:val="30"/>
            <w:bdr w:val="none" w:sz="0" w:space="0" w:color="auto" w:frame="1"/>
            <w:shd w:val="clear" w:color="auto" w:fill="FFFFFF"/>
          </w:rPr>
          <w:t xml:space="preserve">12. How can you use </w:t>
        </w:r>
        <w:proofErr w:type="spellStart"/>
        <w:r>
          <w:rPr>
            <w:rFonts w:ascii="Segoe UI" w:hAnsi="Segoe UI" w:cs="Segoe UI"/>
            <w:color w:val="1F2328"/>
            <w:sz w:val="30"/>
            <w:szCs w:val="30"/>
            <w:bdr w:val="none" w:sz="0" w:space="0" w:color="auto" w:frame="1"/>
            <w:shd w:val="clear" w:color="auto" w:fill="FFFFFF"/>
          </w:rPr>
          <w:t>CloudWatch</w:t>
        </w:r>
        <w:proofErr w:type="spellEnd"/>
        <w:r>
          <w:rPr>
            <w:rFonts w:ascii="Segoe UI" w:hAnsi="Segoe UI" w:cs="Segoe UI"/>
            <w:color w:val="1F2328"/>
            <w:sz w:val="30"/>
            <w:szCs w:val="30"/>
            <w:bdr w:val="none" w:sz="0" w:space="0" w:color="auto" w:frame="1"/>
            <w:shd w:val="clear" w:color="auto" w:fill="FFFFFF"/>
          </w:rPr>
          <w:t xml:space="preserve"> Events to trigger actions?</w:t>
        </w:r>
      </w:ins>
    </w:p>
    <w:p w:rsidR="003E418D" w:rsidRDefault="003E418D" w:rsidP="003E418D">
      <w:pPr>
        <w:pStyle w:val="rich-diff-level-zero"/>
        <w:spacing w:before="0" w:beforeAutospacing="0" w:after="240" w:afterAutospacing="0"/>
        <w:ind w:left="240"/>
        <w:rPr>
          <w:ins w:id="646" w:author="Unknown"/>
          <w:rFonts w:ascii="Segoe UI" w:hAnsi="Segoe UI" w:cs="Segoe UI"/>
          <w:color w:val="1F2328"/>
          <w:bdr w:val="none" w:sz="0" w:space="0" w:color="auto" w:frame="1"/>
          <w:shd w:val="clear" w:color="auto" w:fill="FFFFFF"/>
        </w:rPr>
      </w:pPr>
      <w:ins w:id="647" w:author="Unknown">
        <w:r>
          <w:rPr>
            <w:rFonts w:ascii="Segoe UI" w:hAnsi="Segoe UI" w:cs="Segoe UI"/>
            <w:color w:val="1F2328"/>
            <w:bdr w:val="none" w:sz="0" w:space="0" w:color="auto" w:frame="1"/>
            <w:shd w:val="clear" w:color="auto" w:fill="FFFFFF"/>
          </w:rPr>
          <w:t xml:space="preserve">You can use </w:t>
        </w:r>
        <w:proofErr w:type="spellStart"/>
        <w:r>
          <w:rPr>
            <w:rFonts w:ascii="Segoe UI" w:hAnsi="Segoe UI" w:cs="Segoe UI"/>
            <w:color w:val="1F2328"/>
            <w:bdr w:val="none" w:sz="0" w:space="0" w:color="auto" w:frame="1"/>
            <w:shd w:val="clear" w:color="auto" w:fill="FFFFFF"/>
          </w:rPr>
          <w:t>CloudWatch</w:t>
        </w:r>
        <w:proofErr w:type="spellEnd"/>
        <w:r>
          <w:rPr>
            <w:rFonts w:ascii="Segoe UI" w:hAnsi="Segoe UI" w:cs="Segoe UI"/>
            <w:color w:val="1F2328"/>
            <w:bdr w:val="none" w:sz="0" w:space="0" w:color="auto" w:frame="1"/>
            <w:shd w:val="clear" w:color="auto" w:fill="FFFFFF"/>
          </w:rPr>
          <w:t xml:space="preserve"> Events to trigger actions by defining rules that match specific events and associate those rules with targets like Lambda functions, SQS queues, and more.</w:t>
        </w:r>
      </w:ins>
    </w:p>
    <w:p w:rsidR="003E418D" w:rsidRDefault="003E418D" w:rsidP="003E418D">
      <w:pPr>
        <w:pStyle w:val="Heading3"/>
        <w:spacing w:before="360" w:beforeAutospacing="0" w:after="240" w:afterAutospacing="0"/>
        <w:ind w:left="240"/>
        <w:rPr>
          <w:ins w:id="648" w:author="Unknown"/>
          <w:rFonts w:ascii="Segoe UI" w:hAnsi="Segoe UI" w:cs="Segoe UI"/>
          <w:color w:val="1F2328"/>
          <w:sz w:val="30"/>
          <w:szCs w:val="30"/>
          <w:bdr w:val="none" w:sz="0" w:space="0" w:color="auto" w:frame="1"/>
          <w:shd w:val="clear" w:color="auto" w:fill="FFFFFF"/>
        </w:rPr>
      </w:pPr>
      <w:ins w:id="649" w:author="Unknown">
        <w:r>
          <w:rPr>
            <w:rFonts w:ascii="Segoe UI" w:hAnsi="Segoe UI" w:cs="Segoe UI"/>
            <w:color w:val="1F2328"/>
            <w:sz w:val="30"/>
            <w:szCs w:val="30"/>
            <w:bdr w:val="none" w:sz="0" w:space="0" w:color="auto" w:frame="1"/>
            <w:shd w:val="clear" w:color="auto" w:fill="FFFFFF"/>
          </w:rPr>
          <w:t xml:space="preserve">13. What is </w:t>
        </w:r>
        <w:proofErr w:type="spellStart"/>
        <w:r>
          <w:rPr>
            <w:rFonts w:ascii="Segoe UI" w:hAnsi="Segoe UI" w:cs="Segoe UI"/>
            <w:color w:val="1F2328"/>
            <w:sz w:val="30"/>
            <w:szCs w:val="30"/>
            <w:bdr w:val="none" w:sz="0" w:space="0" w:color="auto" w:frame="1"/>
            <w:shd w:val="clear" w:color="auto" w:fill="FFFFFF"/>
          </w:rPr>
          <w:t>CloudWatch</w:t>
        </w:r>
        <w:proofErr w:type="spellEnd"/>
        <w:r>
          <w:rPr>
            <w:rFonts w:ascii="Segoe UI" w:hAnsi="Segoe UI" w:cs="Segoe UI"/>
            <w:color w:val="1F2328"/>
            <w:sz w:val="30"/>
            <w:szCs w:val="30"/>
            <w:bdr w:val="none" w:sz="0" w:space="0" w:color="auto" w:frame="1"/>
            <w:shd w:val="clear" w:color="auto" w:fill="FFFFFF"/>
          </w:rPr>
          <w:t xml:space="preserve"> Container Insights?</w:t>
        </w:r>
      </w:ins>
    </w:p>
    <w:p w:rsidR="003E418D" w:rsidRDefault="003E418D" w:rsidP="003E418D">
      <w:pPr>
        <w:pStyle w:val="rich-diff-level-zero"/>
        <w:spacing w:before="0" w:beforeAutospacing="0" w:after="240" w:afterAutospacing="0"/>
        <w:ind w:left="240"/>
        <w:rPr>
          <w:ins w:id="650" w:author="Unknown"/>
          <w:rFonts w:ascii="Segoe UI" w:hAnsi="Segoe UI" w:cs="Segoe UI"/>
          <w:color w:val="1F2328"/>
          <w:bdr w:val="none" w:sz="0" w:space="0" w:color="auto" w:frame="1"/>
          <w:shd w:val="clear" w:color="auto" w:fill="FFFFFF"/>
        </w:rPr>
      </w:pPr>
      <w:proofErr w:type="spellStart"/>
      <w:ins w:id="651" w:author="Unknown">
        <w:r>
          <w:rPr>
            <w:rFonts w:ascii="Segoe UI" w:hAnsi="Segoe UI" w:cs="Segoe UI"/>
            <w:color w:val="1F2328"/>
            <w:bdr w:val="none" w:sz="0" w:space="0" w:color="auto" w:frame="1"/>
            <w:shd w:val="clear" w:color="auto" w:fill="FFFFFF"/>
          </w:rPr>
          <w:t>CloudWatch</w:t>
        </w:r>
        <w:proofErr w:type="spellEnd"/>
        <w:r>
          <w:rPr>
            <w:rFonts w:ascii="Segoe UI" w:hAnsi="Segoe UI" w:cs="Segoe UI"/>
            <w:color w:val="1F2328"/>
            <w:bdr w:val="none" w:sz="0" w:space="0" w:color="auto" w:frame="1"/>
            <w:shd w:val="clear" w:color="auto" w:fill="FFFFFF"/>
          </w:rPr>
          <w:t xml:space="preserve"> Container Insights provides a way to monitor and analyze the performance of containers managed by services like Amazon ECS and Amazon EKS.</w:t>
        </w:r>
      </w:ins>
    </w:p>
    <w:p w:rsidR="003E418D" w:rsidRDefault="003E418D" w:rsidP="003E418D">
      <w:pPr>
        <w:pStyle w:val="Heading3"/>
        <w:spacing w:before="360" w:beforeAutospacing="0" w:after="240" w:afterAutospacing="0"/>
        <w:ind w:left="240"/>
        <w:rPr>
          <w:ins w:id="652" w:author="Unknown"/>
          <w:rFonts w:ascii="Segoe UI" w:hAnsi="Segoe UI" w:cs="Segoe UI"/>
          <w:color w:val="1F2328"/>
          <w:sz w:val="30"/>
          <w:szCs w:val="30"/>
          <w:bdr w:val="none" w:sz="0" w:space="0" w:color="auto" w:frame="1"/>
          <w:shd w:val="clear" w:color="auto" w:fill="FFFFFF"/>
        </w:rPr>
      </w:pPr>
      <w:ins w:id="653" w:author="Unknown">
        <w:r>
          <w:rPr>
            <w:rFonts w:ascii="Segoe UI" w:hAnsi="Segoe UI" w:cs="Segoe UI"/>
            <w:color w:val="1F2328"/>
            <w:sz w:val="30"/>
            <w:szCs w:val="30"/>
            <w:bdr w:val="none" w:sz="0" w:space="0" w:color="auto" w:frame="1"/>
            <w:shd w:val="clear" w:color="auto" w:fill="FFFFFF"/>
          </w:rPr>
          <w:lastRenderedPageBreak/>
          <w:t xml:space="preserve">14. What is </w:t>
        </w:r>
        <w:proofErr w:type="spellStart"/>
        <w:r>
          <w:rPr>
            <w:rFonts w:ascii="Segoe UI" w:hAnsi="Segoe UI" w:cs="Segoe UI"/>
            <w:color w:val="1F2328"/>
            <w:sz w:val="30"/>
            <w:szCs w:val="30"/>
            <w:bdr w:val="none" w:sz="0" w:space="0" w:color="auto" w:frame="1"/>
            <w:shd w:val="clear" w:color="auto" w:fill="FFFFFF"/>
          </w:rPr>
          <w:t>CloudWatch</w:t>
        </w:r>
        <w:proofErr w:type="spellEnd"/>
        <w:r>
          <w:rPr>
            <w:rFonts w:ascii="Segoe UI" w:hAnsi="Segoe UI" w:cs="Segoe UI"/>
            <w:color w:val="1F2328"/>
            <w:sz w:val="30"/>
            <w:szCs w:val="30"/>
            <w:bdr w:val="none" w:sz="0" w:space="0" w:color="auto" w:frame="1"/>
            <w:shd w:val="clear" w:color="auto" w:fill="FFFFFF"/>
          </w:rPr>
          <w:t xml:space="preserve"> Contributor Insights?</w:t>
        </w:r>
      </w:ins>
    </w:p>
    <w:p w:rsidR="003E418D" w:rsidRDefault="003E418D" w:rsidP="003E418D">
      <w:pPr>
        <w:pStyle w:val="rich-diff-level-zero"/>
        <w:spacing w:before="0" w:beforeAutospacing="0" w:after="240" w:afterAutospacing="0"/>
        <w:ind w:left="240"/>
        <w:rPr>
          <w:ins w:id="654" w:author="Unknown"/>
          <w:rFonts w:ascii="Segoe UI" w:hAnsi="Segoe UI" w:cs="Segoe UI"/>
          <w:color w:val="1F2328"/>
          <w:bdr w:val="none" w:sz="0" w:space="0" w:color="auto" w:frame="1"/>
          <w:shd w:val="clear" w:color="auto" w:fill="FFFFFF"/>
        </w:rPr>
      </w:pPr>
      <w:proofErr w:type="spellStart"/>
      <w:ins w:id="655" w:author="Unknown">
        <w:r>
          <w:rPr>
            <w:rFonts w:ascii="Segoe UI" w:hAnsi="Segoe UI" w:cs="Segoe UI"/>
            <w:color w:val="1F2328"/>
            <w:bdr w:val="none" w:sz="0" w:space="0" w:color="auto" w:frame="1"/>
            <w:shd w:val="clear" w:color="auto" w:fill="FFFFFF"/>
          </w:rPr>
          <w:t>CloudWatch</w:t>
        </w:r>
        <w:proofErr w:type="spellEnd"/>
        <w:r>
          <w:rPr>
            <w:rFonts w:ascii="Segoe UI" w:hAnsi="Segoe UI" w:cs="Segoe UI"/>
            <w:color w:val="1F2328"/>
            <w:bdr w:val="none" w:sz="0" w:space="0" w:color="auto" w:frame="1"/>
            <w:shd w:val="clear" w:color="auto" w:fill="FFFFFF"/>
          </w:rPr>
          <w:t xml:space="preserve"> Contributor Insights provides insights into the top contributors affecting the performance of your resources, helping you identify bottlenecks and optimization opportunities.</w:t>
        </w:r>
      </w:ins>
    </w:p>
    <w:p w:rsidR="003E418D" w:rsidRDefault="003E418D" w:rsidP="003E418D">
      <w:pPr>
        <w:pStyle w:val="Heading3"/>
        <w:spacing w:before="360" w:beforeAutospacing="0" w:after="240" w:afterAutospacing="0"/>
        <w:ind w:left="240"/>
        <w:rPr>
          <w:ins w:id="656" w:author="Unknown"/>
          <w:rFonts w:ascii="Segoe UI" w:hAnsi="Segoe UI" w:cs="Segoe UI"/>
          <w:color w:val="1F2328"/>
          <w:sz w:val="30"/>
          <w:szCs w:val="30"/>
          <w:bdr w:val="none" w:sz="0" w:space="0" w:color="auto" w:frame="1"/>
          <w:shd w:val="clear" w:color="auto" w:fill="FFFFFF"/>
        </w:rPr>
      </w:pPr>
      <w:ins w:id="657" w:author="Unknown">
        <w:r>
          <w:rPr>
            <w:rFonts w:ascii="Segoe UI" w:hAnsi="Segoe UI" w:cs="Segoe UI"/>
            <w:color w:val="1F2328"/>
            <w:sz w:val="30"/>
            <w:szCs w:val="30"/>
            <w:bdr w:val="none" w:sz="0" w:space="0" w:color="auto" w:frame="1"/>
            <w:shd w:val="clear" w:color="auto" w:fill="FFFFFF"/>
          </w:rPr>
          <w:t xml:space="preserve">15. How can you use </w:t>
        </w:r>
        <w:proofErr w:type="spellStart"/>
        <w:r>
          <w:rPr>
            <w:rFonts w:ascii="Segoe UI" w:hAnsi="Segoe UI" w:cs="Segoe UI"/>
            <w:color w:val="1F2328"/>
            <w:sz w:val="30"/>
            <w:szCs w:val="30"/>
            <w:bdr w:val="none" w:sz="0" w:space="0" w:color="auto" w:frame="1"/>
            <w:shd w:val="clear" w:color="auto" w:fill="FFFFFF"/>
          </w:rPr>
          <w:t>CloudWatch</w:t>
        </w:r>
        <w:proofErr w:type="spellEnd"/>
        <w:r>
          <w:rPr>
            <w:rFonts w:ascii="Segoe UI" w:hAnsi="Segoe UI" w:cs="Segoe UI"/>
            <w:color w:val="1F2328"/>
            <w:sz w:val="30"/>
            <w:szCs w:val="30"/>
            <w:bdr w:val="none" w:sz="0" w:space="0" w:color="auto" w:frame="1"/>
            <w:shd w:val="clear" w:color="auto" w:fill="FFFFFF"/>
          </w:rPr>
          <w:t xml:space="preserve"> Logs for troubleshooting?</w:t>
        </w:r>
      </w:ins>
    </w:p>
    <w:p w:rsidR="003E418D" w:rsidRDefault="003E418D" w:rsidP="003E418D">
      <w:pPr>
        <w:pStyle w:val="rich-diff-level-zero"/>
        <w:spacing w:before="0" w:beforeAutospacing="0" w:after="240" w:afterAutospacing="0"/>
        <w:ind w:left="240"/>
        <w:rPr>
          <w:ins w:id="658" w:author="Unknown"/>
          <w:rFonts w:ascii="Segoe UI" w:hAnsi="Segoe UI" w:cs="Segoe UI"/>
          <w:color w:val="1F2328"/>
          <w:bdr w:val="none" w:sz="0" w:space="0" w:color="auto" w:frame="1"/>
          <w:shd w:val="clear" w:color="auto" w:fill="FFFFFF"/>
        </w:rPr>
      </w:pPr>
      <w:ins w:id="659" w:author="Unknown">
        <w:r>
          <w:rPr>
            <w:rFonts w:ascii="Segoe UI" w:hAnsi="Segoe UI" w:cs="Segoe UI"/>
            <w:color w:val="1F2328"/>
            <w:bdr w:val="none" w:sz="0" w:space="0" w:color="auto" w:frame="1"/>
            <w:shd w:val="clear" w:color="auto" w:fill="FFFFFF"/>
          </w:rPr>
          <w:t xml:space="preserve">You can use </w:t>
        </w:r>
        <w:proofErr w:type="spellStart"/>
        <w:r>
          <w:rPr>
            <w:rFonts w:ascii="Segoe UI" w:hAnsi="Segoe UI" w:cs="Segoe UI"/>
            <w:color w:val="1F2328"/>
            <w:bdr w:val="none" w:sz="0" w:space="0" w:color="auto" w:frame="1"/>
            <w:shd w:val="clear" w:color="auto" w:fill="FFFFFF"/>
          </w:rPr>
          <w:t>CloudWatch</w:t>
        </w:r>
        <w:proofErr w:type="spellEnd"/>
        <w:r>
          <w:rPr>
            <w:rFonts w:ascii="Segoe UI" w:hAnsi="Segoe UI" w:cs="Segoe UI"/>
            <w:color w:val="1F2328"/>
            <w:bdr w:val="none" w:sz="0" w:space="0" w:color="auto" w:frame="1"/>
            <w:shd w:val="clear" w:color="auto" w:fill="FFFFFF"/>
          </w:rPr>
          <w:t xml:space="preserve"> Logs for troubleshooting by analyzing log data, setting up alarms for specific log patterns, and correlating events to diagnose issues.</w:t>
        </w:r>
      </w:ins>
    </w:p>
    <w:p w:rsidR="003E418D" w:rsidRDefault="003E418D" w:rsidP="003E418D">
      <w:pPr>
        <w:pStyle w:val="Heading3"/>
        <w:spacing w:before="360" w:beforeAutospacing="0" w:after="240" w:afterAutospacing="0"/>
        <w:ind w:left="240"/>
        <w:rPr>
          <w:ins w:id="660" w:author="Unknown"/>
          <w:rFonts w:ascii="Segoe UI" w:hAnsi="Segoe UI" w:cs="Segoe UI"/>
          <w:color w:val="1F2328"/>
          <w:sz w:val="30"/>
          <w:szCs w:val="30"/>
          <w:bdr w:val="none" w:sz="0" w:space="0" w:color="auto" w:frame="1"/>
          <w:shd w:val="clear" w:color="auto" w:fill="FFFFFF"/>
        </w:rPr>
      </w:pPr>
      <w:ins w:id="661" w:author="Unknown">
        <w:r>
          <w:rPr>
            <w:rFonts w:ascii="Segoe UI" w:hAnsi="Segoe UI" w:cs="Segoe UI"/>
            <w:color w:val="1F2328"/>
            <w:sz w:val="30"/>
            <w:szCs w:val="30"/>
            <w:bdr w:val="none" w:sz="0" w:space="0" w:color="auto" w:frame="1"/>
            <w:shd w:val="clear" w:color="auto" w:fill="FFFFFF"/>
          </w:rPr>
          <w:t xml:space="preserve">16. Can </w:t>
        </w:r>
        <w:proofErr w:type="spellStart"/>
        <w:r>
          <w:rPr>
            <w:rFonts w:ascii="Segoe UI" w:hAnsi="Segoe UI" w:cs="Segoe UI"/>
            <w:color w:val="1F2328"/>
            <w:sz w:val="30"/>
            <w:szCs w:val="30"/>
            <w:bdr w:val="none" w:sz="0" w:space="0" w:color="auto" w:frame="1"/>
            <w:shd w:val="clear" w:color="auto" w:fill="FFFFFF"/>
          </w:rPr>
          <w:t>CloudWatch</w:t>
        </w:r>
        <w:proofErr w:type="spellEnd"/>
        <w:r>
          <w:rPr>
            <w:rFonts w:ascii="Segoe UI" w:hAnsi="Segoe UI" w:cs="Segoe UI"/>
            <w:color w:val="1F2328"/>
            <w:sz w:val="30"/>
            <w:szCs w:val="30"/>
            <w:bdr w:val="none" w:sz="0" w:space="0" w:color="auto" w:frame="1"/>
            <w:shd w:val="clear" w:color="auto" w:fill="FFFFFF"/>
          </w:rPr>
          <w:t xml:space="preserve"> Logs Insights query data from multiple log groups?</w:t>
        </w:r>
      </w:ins>
    </w:p>
    <w:p w:rsidR="003E418D" w:rsidRDefault="003E418D" w:rsidP="003E418D">
      <w:pPr>
        <w:pStyle w:val="rich-diff-level-zero"/>
        <w:spacing w:before="0" w:beforeAutospacing="0" w:after="240" w:afterAutospacing="0"/>
        <w:ind w:left="240"/>
        <w:rPr>
          <w:ins w:id="662" w:author="Unknown"/>
          <w:rFonts w:ascii="Segoe UI" w:hAnsi="Segoe UI" w:cs="Segoe UI"/>
          <w:color w:val="1F2328"/>
          <w:bdr w:val="none" w:sz="0" w:space="0" w:color="auto" w:frame="1"/>
          <w:shd w:val="clear" w:color="auto" w:fill="FFFFFF"/>
        </w:rPr>
      </w:pPr>
      <w:ins w:id="663" w:author="Unknown">
        <w:r>
          <w:rPr>
            <w:rFonts w:ascii="Segoe UI" w:hAnsi="Segoe UI" w:cs="Segoe UI"/>
            <w:color w:val="1F2328"/>
            <w:bdr w:val="none" w:sz="0" w:space="0" w:color="auto" w:frame="1"/>
            <w:shd w:val="clear" w:color="auto" w:fill="FFFFFF"/>
          </w:rPr>
          <w:t xml:space="preserve">Yes, </w:t>
        </w:r>
        <w:proofErr w:type="spellStart"/>
        <w:r>
          <w:rPr>
            <w:rFonts w:ascii="Segoe UI" w:hAnsi="Segoe UI" w:cs="Segoe UI"/>
            <w:color w:val="1F2328"/>
            <w:bdr w:val="none" w:sz="0" w:space="0" w:color="auto" w:frame="1"/>
            <w:shd w:val="clear" w:color="auto" w:fill="FFFFFF"/>
          </w:rPr>
          <w:t>CloudWatch</w:t>
        </w:r>
        <w:proofErr w:type="spellEnd"/>
        <w:r>
          <w:rPr>
            <w:rFonts w:ascii="Segoe UI" w:hAnsi="Segoe UI" w:cs="Segoe UI"/>
            <w:color w:val="1F2328"/>
            <w:bdr w:val="none" w:sz="0" w:space="0" w:color="auto" w:frame="1"/>
            <w:shd w:val="clear" w:color="auto" w:fill="FFFFFF"/>
          </w:rPr>
          <w:t xml:space="preserve"> Logs Insights can query data from multiple log groups, allowing you to analyze and gain insights from a broader set of log data.</w:t>
        </w:r>
      </w:ins>
    </w:p>
    <w:p w:rsidR="003E418D" w:rsidRDefault="003E418D" w:rsidP="003E418D">
      <w:pPr>
        <w:pStyle w:val="Heading3"/>
        <w:spacing w:before="360" w:beforeAutospacing="0" w:after="240" w:afterAutospacing="0"/>
        <w:ind w:left="240"/>
        <w:rPr>
          <w:ins w:id="664" w:author="Unknown"/>
          <w:rFonts w:ascii="Segoe UI" w:hAnsi="Segoe UI" w:cs="Segoe UI"/>
          <w:color w:val="1F2328"/>
          <w:sz w:val="30"/>
          <w:szCs w:val="30"/>
          <w:bdr w:val="none" w:sz="0" w:space="0" w:color="auto" w:frame="1"/>
          <w:shd w:val="clear" w:color="auto" w:fill="FFFFFF"/>
        </w:rPr>
      </w:pPr>
      <w:ins w:id="665" w:author="Unknown">
        <w:r>
          <w:rPr>
            <w:rFonts w:ascii="Segoe UI" w:hAnsi="Segoe UI" w:cs="Segoe UI"/>
            <w:color w:val="1F2328"/>
            <w:sz w:val="30"/>
            <w:szCs w:val="30"/>
            <w:bdr w:val="none" w:sz="0" w:space="0" w:color="auto" w:frame="1"/>
            <w:shd w:val="clear" w:color="auto" w:fill="FFFFFF"/>
          </w:rPr>
          <w:t xml:space="preserve">17. How can you set up </w:t>
        </w:r>
        <w:proofErr w:type="spellStart"/>
        <w:r>
          <w:rPr>
            <w:rFonts w:ascii="Segoe UI" w:hAnsi="Segoe UI" w:cs="Segoe UI"/>
            <w:color w:val="1F2328"/>
            <w:sz w:val="30"/>
            <w:szCs w:val="30"/>
            <w:bdr w:val="none" w:sz="0" w:space="0" w:color="auto" w:frame="1"/>
            <w:shd w:val="clear" w:color="auto" w:fill="FFFFFF"/>
          </w:rPr>
          <w:t>CloudWatch</w:t>
        </w:r>
        <w:proofErr w:type="spellEnd"/>
        <w:r>
          <w:rPr>
            <w:rFonts w:ascii="Segoe UI" w:hAnsi="Segoe UI" w:cs="Segoe UI"/>
            <w:color w:val="1F2328"/>
            <w:sz w:val="30"/>
            <w:szCs w:val="30"/>
            <w:bdr w:val="none" w:sz="0" w:space="0" w:color="auto" w:frame="1"/>
            <w:shd w:val="clear" w:color="auto" w:fill="FFFFFF"/>
          </w:rPr>
          <w:t xml:space="preserve"> Alarms?</w:t>
        </w:r>
      </w:ins>
    </w:p>
    <w:p w:rsidR="003E418D" w:rsidRDefault="003E418D" w:rsidP="003E418D">
      <w:pPr>
        <w:pStyle w:val="rich-diff-level-zero"/>
        <w:spacing w:before="0" w:beforeAutospacing="0" w:after="240" w:afterAutospacing="0"/>
        <w:ind w:left="240"/>
        <w:rPr>
          <w:ins w:id="666" w:author="Unknown"/>
          <w:rFonts w:ascii="Segoe UI" w:hAnsi="Segoe UI" w:cs="Segoe UI"/>
          <w:color w:val="1F2328"/>
          <w:bdr w:val="none" w:sz="0" w:space="0" w:color="auto" w:frame="1"/>
          <w:shd w:val="clear" w:color="auto" w:fill="FFFFFF"/>
        </w:rPr>
      </w:pPr>
      <w:ins w:id="667" w:author="Unknown">
        <w:r>
          <w:rPr>
            <w:rFonts w:ascii="Segoe UI" w:hAnsi="Segoe UI" w:cs="Segoe UI"/>
            <w:color w:val="1F2328"/>
            <w:bdr w:val="none" w:sz="0" w:space="0" w:color="auto" w:frame="1"/>
            <w:shd w:val="clear" w:color="auto" w:fill="FFFFFF"/>
          </w:rPr>
          <w:t xml:space="preserve">You can set up </w:t>
        </w:r>
        <w:proofErr w:type="spellStart"/>
        <w:r>
          <w:rPr>
            <w:rFonts w:ascii="Segoe UI" w:hAnsi="Segoe UI" w:cs="Segoe UI"/>
            <w:color w:val="1F2328"/>
            <w:bdr w:val="none" w:sz="0" w:space="0" w:color="auto" w:frame="1"/>
            <w:shd w:val="clear" w:color="auto" w:fill="FFFFFF"/>
          </w:rPr>
          <w:t>CloudWatch</w:t>
        </w:r>
        <w:proofErr w:type="spellEnd"/>
        <w:r>
          <w:rPr>
            <w:rFonts w:ascii="Segoe UI" w:hAnsi="Segoe UI" w:cs="Segoe UI"/>
            <w:color w:val="1F2328"/>
            <w:bdr w:val="none" w:sz="0" w:space="0" w:color="auto" w:frame="1"/>
            <w:shd w:val="clear" w:color="auto" w:fill="FFFFFF"/>
          </w:rPr>
          <w:t xml:space="preserve"> Alarms by defining a metric, setting a threshold for the </w:t>
        </w:r>
        <w:proofErr w:type="gramStart"/>
        <w:r>
          <w:rPr>
            <w:rFonts w:ascii="Segoe UI" w:hAnsi="Segoe UI" w:cs="Segoe UI"/>
            <w:color w:val="1F2328"/>
            <w:bdr w:val="none" w:sz="0" w:space="0" w:color="auto" w:frame="1"/>
            <w:shd w:val="clear" w:color="auto" w:fill="FFFFFF"/>
          </w:rPr>
          <w:t>metric,</w:t>
        </w:r>
        <w:proofErr w:type="gramEnd"/>
        <w:r>
          <w:rPr>
            <w:rFonts w:ascii="Segoe UI" w:hAnsi="Segoe UI" w:cs="Segoe UI"/>
            <w:color w:val="1F2328"/>
            <w:bdr w:val="none" w:sz="0" w:space="0" w:color="auto" w:frame="1"/>
            <w:shd w:val="clear" w:color="auto" w:fill="FFFFFF"/>
          </w:rPr>
          <w:t xml:space="preserve"> and specifying actions to be taken when the threshold is breached.</w:t>
        </w:r>
      </w:ins>
    </w:p>
    <w:p w:rsidR="003E418D" w:rsidRDefault="003E418D" w:rsidP="003E418D">
      <w:pPr>
        <w:pStyle w:val="Heading3"/>
        <w:spacing w:before="360" w:beforeAutospacing="0" w:after="240" w:afterAutospacing="0"/>
        <w:ind w:left="240"/>
        <w:rPr>
          <w:ins w:id="668" w:author="Unknown"/>
          <w:rFonts w:ascii="Segoe UI" w:hAnsi="Segoe UI" w:cs="Segoe UI"/>
          <w:color w:val="1F2328"/>
          <w:sz w:val="30"/>
          <w:szCs w:val="30"/>
          <w:bdr w:val="none" w:sz="0" w:space="0" w:color="auto" w:frame="1"/>
          <w:shd w:val="clear" w:color="auto" w:fill="FFFFFF"/>
        </w:rPr>
      </w:pPr>
      <w:ins w:id="669" w:author="Unknown">
        <w:r>
          <w:rPr>
            <w:rFonts w:ascii="Segoe UI" w:hAnsi="Segoe UI" w:cs="Segoe UI"/>
            <w:color w:val="1F2328"/>
            <w:sz w:val="30"/>
            <w:szCs w:val="30"/>
            <w:bdr w:val="none" w:sz="0" w:space="0" w:color="auto" w:frame="1"/>
            <w:shd w:val="clear" w:color="auto" w:fill="FFFFFF"/>
          </w:rPr>
          <w:t xml:space="preserve">18. What is </w:t>
        </w:r>
        <w:proofErr w:type="spellStart"/>
        <w:r>
          <w:rPr>
            <w:rFonts w:ascii="Segoe UI" w:hAnsi="Segoe UI" w:cs="Segoe UI"/>
            <w:color w:val="1F2328"/>
            <w:sz w:val="30"/>
            <w:szCs w:val="30"/>
            <w:bdr w:val="none" w:sz="0" w:space="0" w:color="auto" w:frame="1"/>
            <w:shd w:val="clear" w:color="auto" w:fill="FFFFFF"/>
          </w:rPr>
          <w:t>CloudWatch</w:t>
        </w:r>
        <w:proofErr w:type="spellEnd"/>
        <w:r>
          <w:rPr>
            <w:rFonts w:ascii="Segoe UI" w:hAnsi="Segoe UI" w:cs="Segoe UI"/>
            <w:color w:val="1F2328"/>
            <w:sz w:val="30"/>
            <w:szCs w:val="30"/>
            <w:bdr w:val="none" w:sz="0" w:space="0" w:color="auto" w:frame="1"/>
            <w:shd w:val="clear" w:color="auto" w:fill="FFFFFF"/>
          </w:rPr>
          <w:t xml:space="preserve"> Anomaly Detection?</w:t>
        </w:r>
      </w:ins>
    </w:p>
    <w:p w:rsidR="003E418D" w:rsidRDefault="003E418D" w:rsidP="003E418D">
      <w:pPr>
        <w:pStyle w:val="rich-diff-level-zero"/>
        <w:spacing w:before="0" w:beforeAutospacing="0" w:after="240" w:afterAutospacing="0"/>
        <w:ind w:left="240"/>
        <w:rPr>
          <w:ins w:id="670" w:author="Unknown"/>
          <w:rFonts w:ascii="Segoe UI" w:hAnsi="Segoe UI" w:cs="Segoe UI"/>
          <w:color w:val="1F2328"/>
          <w:bdr w:val="none" w:sz="0" w:space="0" w:color="auto" w:frame="1"/>
          <w:shd w:val="clear" w:color="auto" w:fill="FFFFFF"/>
        </w:rPr>
      </w:pPr>
      <w:proofErr w:type="spellStart"/>
      <w:ins w:id="671" w:author="Unknown">
        <w:r>
          <w:rPr>
            <w:rFonts w:ascii="Segoe UI" w:hAnsi="Segoe UI" w:cs="Segoe UI"/>
            <w:color w:val="1F2328"/>
            <w:bdr w:val="none" w:sz="0" w:space="0" w:color="auto" w:frame="1"/>
            <w:shd w:val="clear" w:color="auto" w:fill="FFFFFF"/>
          </w:rPr>
          <w:t>CloudWatch</w:t>
        </w:r>
        <w:proofErr w:type="spellEnd"/>
        <w:r>
          <w:rPr>
            <w:rFonts w:ascii="Segoe UI" w:hAnsi="Segoe UI" w:cs="Segoe UI"/>
            <w:color w:val="1F2328"/>
            <w:bdr w:val="none" w:sz="0" w:space="0" w:color="auto" w:frame="1"/>
            <w:shd w:val="clear" w:color="auto" w:fill="FFFFFF"/>
          </w:rPr>
          <w:t xml:space="preserve"> Anomaly Detection is a feature that automatically analyzes historical metric data to create a baseline and detect deviations from expected patterns.</w:t>
        </w:r>
      </w:ins>
    </w:p>
    <w:p w:rsidR="003E418D" w:rsidRDefault="003E418D" w:rsidP="003E418D">
      <w:pPr>
        <w:pStyle w:val="Heading3"/>
        <w:spacing w:before="360" w:beforeAutospacing="0" w:after="240" w:afterAutospacing="0"/>
        <w:ind w:left="240"/>
        <w:rPr>
          <w:ins w:id="672" w:author="Unknown"/>
          <w:rFonts w:ascii="Segoe UI" w:hAnsi="Segoe UI" w:cs="Segoe UI"/>
          <w:color w:val="1F2328"/>
          <w:sz w:val="30"/>
          <w:szCs w:val="30"/>
          <w:bdr w:val="none" w:sz="0" w:space="0" w:color="auto" w:frame="1"/>
          <w:shd w:val="clear" w:color="auto" w:fill="FFFFFF"/>
        </w:rPr>
      </w:pPr>
      <w:ins w:id="673" w:author="Unknown">
        <w:r>
          <w:rPr>
            <w:rFonts w:ascii="Segoe UI" w:hAnsi="Segoe UI" w:cs="Segoe UI"/>
            <w:color w:val="1F2328"/>
            <w:sz w:val="30"/>
            <w:szCs w:val="30"/>
            <w:bdr w:val="none" w:sz="0" w:space="0" w:color="auto" w:frame="1"/>
            <w:shd w:val="clear" w:color="auto" w:fill="FFFFFF"/>
          </w:rPr>
          <w:t xml:space="preserve">19. How does </w:t>
        </w:r>
        <w:proofErr w:type="spellStart"/>
        <w:r>
          <w:rPr>
            <w:rFonts w:ascii="Segoe UI" w:hAnsi="Segoe UI" w:cs="Segoe UI"/>
            <w:color w:val="1F2328"/>
            <w:sz w:val="30"/>
            <w:szCs w:val="30"/>
            <w:bdr w:val="none" w:sz="0" w:space="0" w:color="auto" w:frame="1"/>
            <w:shd w:val="clear" w:color="auto" w:fill="FFFFFF"/>
          </w:rPr>
          <w:t>CloudWatch</w:t>
        </w:r>
        <w:proofErr w:type="spellEnd"/>
        <w:r>
          <w:rPr>
            <w:rFonts w:ascii="Segoe UI" w:hAnsi="Segoe UI" w:cs="Segoe UI"/>
            <w:color w:val="1F2328"/>
            <w:sz w:val="30"/>
            <w:szCs w:val="30"/>
            <w:bdr w:val="none" w:sz="0" w:space="0" w:color="auto" w:frame="1"/>
            <w:shd w:val="clear" w:color="auto" w:fill="FFFFFF"/>
          </w:rPr>
          <w:t xml:space="preserve"> support cross-account monitoring?</w:t>
        </w:r>
      </w:ins>
    </w:p>
    <w:p w:rsidR="003E418D" w:rsidRDefault="003E418D" w:rsidP="003E418D">
      <w:pPr>
        <w:pStyle w:val="rich-diff-level-zero"/>
        <w:spacing w:before="0" w:beforeAutospacing="0" w:after="240" w:afterAutospacing="0"/>
        <w:ind w:left="240"/>
        <w:rPr>
          <w:ins w:id="674" w:author="Unknown"/>
          <w:rFonts w:ascii="Segoe UI" w:hAnsi="Segoe UI" w:cs="Segoe UI"/>
          <w:color w:val="1F2328"/>
          <w:bdr w:val="none" w:sz="0" w:space="0" w:color="auto" w:frame="1"/>
          <w:shd w:val="clear" w:color="auto" w:fill="FFFFFF"/>
        </w:rPr>
      </w:pPr>
      <w:ins w:id="675" w:author="Unknown">
        <w:r>
          <w:rPr>
            <w:rFonts w:ascii="Segoe UI" w:hAnsi="Segoe UI" w:cs="Segoe UI"/>
            <w:color w:val="1F2328"/>
            <w:bdr w:val="none" w:sz="0" w:space="0" w:color="auto" w:frame="1"/>
            <w:shd w:val="clear" w:color="auto" w:fill="FFFFFF"/>
          </w:rPr>
          <w:t xml:space="preserve">You can use </w:t>
        </w:r>
        <w:proofErr w:type="spellStart"/>
        <w:r>
          <w:rPr>
            <w:rFonts w:ascii="Segoe UI" w:hAnsi="Segoe UI" w:cs="Segoe UI"/>
            <w:color w:val="1F2328"/>
            <w:bdr w:val="none" w:sz="0" w:space="0" w:color="auto" w:frame="1"/>
            <w:shd w:val="clear" w:color="auto" w:fill="FFFFFF"/>
          </w:rPr>
          <w:t>CloudWatch</w:t>
        </w:r>
        <w:proofErr w:type="spellEnd"/>
        <w:r>
          <w:rPr>
            <w:rFonts w:ascii="Segoe UI" w:hAnsi="Segoe UI" w:cs="Segoe UI"/>
            <w:color w:val="1F2328"/>
            <w:bdr w:val="none" w:sz="0" w:space="0" w:color="auto" w:frame="1"/>
            <w:shd w:val="clear" w:color="auto" w:fill="FFFFFF"/>
          </w:rPr>
          <w:t xml:space="preserve"> Cross-Account Cross-Region (CACR) to set up cross-account monitoring, allowing you to view metrics and alarms from multiple AWS accounts.</w:t>
        </w:r>
      </w:ins>
    </w:p>
    <w:p w:rsidR="003E418D" w:rsidRDefault="003E418D" w:rsidP="003E418D">
      <w:pPr>
        <w:pStyle w:val="Heading3"/>
        <w:spacing w:before="360" w:beforeAutospacing="0" w:after="240" w:afterAutospacing="0"/>
        <w:ind w:left="240"/>
        <w:rPr>
          <w:ins w:id="676" w:author="Unknown"/>
          <w:rFonts w:ascii="Segoe UI" w:hAnsi="Segoe UI" w:cs="Segoe UI"/>
          <w:color w:val="1F2328"/>
          <w:sz w:val="30"/>
          <w:szCs w:val="30"/>
          <w:bdr w:val="none" w:sz="0" w:space="0" w:color="auto" w:frame="1"/>
          <w:shd w:val="clear" w:color="auto" w:fill="FFFFFF"/>
        </w:rPr>
      </w:pPr>
      <w:ins w:id="677" w:author="Unknown">
        <w:r>
          <w:rPr>
            <w:rFonts w:ascii="Segoe UI" w:hAnsi="Segoe UI" w:cs="Segoe UI"/>
            <w:color w:val="1F2328"/>
            <w:sz w:val="30"/>
            <w:szCs w:val="30"/>
            <w:bdr w:val="none" w:sz="0" w:space="0" w:color="auto" w:frame="1"/>
            <w:shd w:val="clear" w:color="auto" w:fill="FFFFFF"/>
          </w:rPr>
          <w:t xml:space="preserve">20. Can </w:t>
        </w:r>
        <w:proofErr w:type="spellStart"/>
        <w:r>
          <w:rPr>
            <w:rFonts w:ascii="Segoe UI" w:hAnsi="Segoe UI" w:cs="Segoe UI"/>
            <w:color w:val="1F2328"/>
            <w:sz w:val="30"/>
            <w:szCs w:val="30"/>
            <w:bdr w:val="none" w:sz="0" w:space="0" w:color="auto" w:frame="1"/>
            <w:shd w:val="clear" w:color="auto" w:fill="FFFFFF"/>
          </w:rPr>
          <w:t>CloudWatch</w:t>
        </w:r>
        <w:proofErr w:type="spellEnd"/>
        <w:r>
          <w:rPr>
            <w:rFonts w:ascii="Segoe UI" w:hAnsi="Segoe UI" w:cs="Segoe UI"/>
            <w:color w:val="1F2328"/>
            <w:sz w:val="30"/>
            <w:szCs w:val="30"/>
            <w:bdr w:val="none" w:sz="0" w:space="0" w:color="auto" w:frame="1"/>
            <w:shd w:val="clear" w:color="auto" w:fill="FFFFFF"/>
          </w:rPr>
          <w:t xml:space="preserve"> integrate with other AWS services?</w:t>
        </w:r>
      </w:ins>
    </w:p>
    <w:p w:rsidR="003E418D" w:rsidRDefault="003E418D" w:rsidP="003E418D">
      <w:pPr>
        <w:pStyle w:val="rich-diff-level-zero"/>
        <w:spacing w:before="0" w:beforeAutospacing="0" w:after="240" w:afterAutospacing="0"/>
        <w:ind w:left="240"/>
        <w:rPr>
          <w:ins w:id="678" w:author="Unknown"/>
          <w:rFonts w:ascii="Segoe UI" w:hAnsi="Segoe UI" w:cs="Segoe UI"/>
          <w:color w:val="1F2328"/>
          <w:bdr w:val="none" w:sz="0" w:space="0" w:color="auto" w:frame="1"/>
          <w:shd w:val="clear" w:color="auto" w:fill="FFFFFF"/>
        </w:rPr>
      </w:pPr>
      <w:ins w:id="679" w:author="Unknown">
        <w:r>
          <w:rPr>
            <w:rFonts w:ascii="Segoe UI" w:hAnsi="Segoe UI" w:cs="Segoe UI"/>
            <w:color w:val="1F2328"/>
            <w:bdr w:val="none" w:sz="0" w:space="0" w:color="auto" w:frame="1"/>
            <w:shd w:val="clear" w:color="auto" w:fill="FFFFFF"/>
          </w:rPr>
          <w:t xml:space="preserve">Yes, </w:t>
        </w:r>
        <w:proofErr w:type="spellStart"/>
        <w:r>
          <w:rPr>
            <w:rFonts w:ascii="Segoe UI" w:hAnsi="Segoe UI" w:cs="Segoe UI"/>
            <w:color w:val="1F2328"/>
            <w:bdr w:val="none" w:sz="0" w:space="0" w:color="auto" w:frame="1"/>
            <w:shd w:val="clear" w:color="auto" w:fill="FFFFFF"/>
          </w:rPr>
          <w:t>CloudWatch</w:t>
        </w:r>
        <w:proofErr w:type="spellEnd"/>
        <w:r>
          <w:rPr>
            <w:rFonts w:ascii="Segoe UI" w:hAnsi="Segoe UI" w:cs="Segoe UI"/>
            <w:color w:val="1F2328"/>
            <w:bdr w:val="none" w:sz="0" w:space="0" w:color="auto" w:frame="1"/>
            <w:shd w:val="clear" w:color="auto" w:fill="FFFFFF"/>
          </w:rPr>
          <w:t xml:space="preserve"> can integrate with other AWS services like Amazon EC2, Amazon RDS, Lambda, and more to provide enhanced monitoring and insights into resource performance.</w:t>
        </w:r>
      </w:ins>
    </w:p>
    <w:p w:rsidR="003E418D" w:rsidRDefault="003E418D"/>
    <w:p w:rsidR="003E418D" w:rsidRDefault="003E418D" w:rsidP="003E418D">
      <w:pPr>
        <w:pStyle w:val="Heading3"/>
        <w:spacing w:before="0" w:beforeAutospacing="0" w:after="240" w:afterAutospacing="0"/>
        <w:ind w:left="240"/>
        <w:rPr>
          <w:ins w:id="680" w:author="Unknown"/>
          <w:rFonts w:ascii="Segoe UI" w:hAnsi="Segoe UI" w:cs="Segoe UI"/>
          <w:color w:val="1F2328"/>
          <w:sz w:val="30"/>
          <w:szCs w:val="30"/>
          <w:bdr w:val="none" w:sz="0" w:space="0" w:color="auto" w:frame="1"/>
          <w:shd w:val="clear" w:color="auto" w:fill="FFFFFF"/>
        </w:rPr>
      </w:pPr>
      <w:ins w:id="681" w:author="Unknown">
        <w:r>
          <w:rPr>
            <w:rFonts w:ascii="Segoe UI" w:hAnsi="Segoe UI" w:cs="Segoe UI"/>
            <w:color w:val="1F2328"/>
            <w:sz w:val="30"/>
            <w:szCs w:val="30"/>
            <w:bdr w:val="none" w:sz="0" w:space="0" w:color="auto" w:frame="1"/>
            <w:shd w:val="clear" w:color="auto" w:fill="FFFFFF"/>
          </w:rPr>
          <w:lastRenderedPageBreak/>
          <w:t xml:space="preserve">1. What is AWS </w:t>
        </w:r>
        <w:proofErr w:type="spellStart"/>
        <w:r>
          <w:rPr>
            <w:rFonts w:ascii="Segoe UI" w:hAnsi="Segoe UI" w:cs="Segoe UI"/>
            <w:color w:val="1F2328"/>
            <w:sz w:val="30"/>
            <w:szCs w:val="30"/>
            <w:bdr w:val="none" w:sz="0" w:space="0" w:color="auto" w:frame="1"/>
            <w:shd w:val="clear" w:color="auto" w:fill="FFFFFF"/>
          </w:rPr>
          <w:t>CodeBuild</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682" w:author="Unknown"/>
          <w:rFonts w:ascii="Segoe UI" w:hAnsi="Segoe UI" w:cs="Segoe UI"/>
          <w:color w:val="1F2328"/>
          <w:bdr w:val="none" w:sz="0" w:space="0" w:color="auto" w:frame="1"/>
          <w:shd w:val="clear" w:color="auto" w:fill="FFFFFF"/>
        </w:rPr>
      </w:pPr>
      <w:ins w:id="683" w:author="Unknown">
        <w:r>
          <w:rPr>
            <w:rFonts w:ascii="Segoe UI" w:hAnsi="Segoe UI" w:cs="Segoe UI"/>
            <w:color w:val="1F2328"/>
            <w:bdr w:val="none" w:sz="0" w:space="0" w:color="auto" w:frame="1"/>
            <w:shd w:val="clear" w:color="auto" w:fill="FFFFFF"/>
          </w:rPr>
          <w:t xml:space="preserve">AWS </w:t>
        </w:r>
        <w:proofErr w:type="spellStart"/>
        <w:r>
          <w:rPr>
            <w:rFonts w:ascii="Segoe UI" w:hAnsi="Segoe UI" w:cs="Segoe UI"/>
            <w:color w:val="1F2328"/>
            <w:bdr w:val="none" w:sz="0" w:space="0" w:color="auto" w:frame="1"/>
            <w:shd w:val="clear" w:color="auto" w:fill="FFFFFF"/>
          </w:rPr>
          <w:t>CodeBuild</w:t>
        </w:r>
        <w:proofErr w:type="spellEnd"/>
        <w:r>
          <w:rPr>
            <w:rFonts w:ascii="Segoe UI" w:hAnsi="Segoe UI" w:cs="Segoe UI"/>
            <w:color w:val="1F2328"/>
            <w:bdr w:val="none" w:sz="0" w:space="0" w:color="auto" w:frame="1"/>
            <w:shd w:val="clear" w:color="auto" w:fill="FFFFFF"/>
          </w:rPr>
          <w:t xml:space="preserve"> is a fully managed continuous integration service that compiles source code, runs tests, and produces software artifacts, such as executable files or application packages.</w:t>
        </w:r>
      </w:ins>
    </w:p>
    <w:p w:rsidR="003E418D" w:rsidRDefault="003E418D" w:rsidP="003E418D">
      <w:pPr>
        <w:pStyle w:val="Heading3"/>
        <w:spacing w:before="360" w:beforeAutospacing="0" w:after="240" w:afterAutospacing="0"/>
        <w:ind w:left="240"/>
        <w:rPr>
          <w:ins w:id="684" w:author="Unknown"/>
          <w:rFonts w:ascii="Segoe UI" w:hAnsi="Segoe UI" w:cs="Segoe UI"/>
          <w:color w:val="1F2328"/>
          <w:sz w:val="30"/>
          <w:szCs w:val="30"/>
          <w:bdr w:val="none" w:sz="0" w:space="0" w:color="auto" w:frame="1"/>
          <w:shd w:val="clear" w:color="auto" w:fill="FFFFFF"/>
        </w:rPr>
      </w:pPr>
      <w:ins w:id="685" w:author="Unknown">
        <w:r>
          <w:rPr>
            <w:rFonts w:ascii="Segoe UI" w:hAnsi="Segoe UI" w:cs="Segoe UI"/>
            <w:color w:val="1F2328"/>
            <w:sz w:val="30"/>
            <w:szCs w:val="30"/>
            <w:bdr w:val="none" w:sz="0" w:space="0" w:color="auto" w:frame="1"/>
            <w:shd w:val="clear" w:color="auto" w:fill="FFFFFF"/>
          </w:rPr>
          <w:t xml:space="preserve">2. How does </w:t>
        </w:r>
        <w:proofErr w:type="spellStart"/>
        <w:r>
          <w:rPr>
            <w:rFonts w:ascii="Segoe UI" w:hAnsi="Segoe UI" w:cs="Segoe UI"/>
            <w:color w:val="1F2328"/>
            <w:sz w:val="30"/>
            <w:szCs w:val="30"/>
            <w:bdr w:val="none" w:sz="0" w:space="0" w:color="auto" w:frame="1"/>
            <w:shd w:val="clear" w:color="auto" w:fill="FFFFFF"/>
          </w:rPr>
          <w:t>CodeBuild</w:t>
        </w:r>
        <w:proofErr w:type="spellEnd"/>
        <w:r>
          <w:rPr>
            <w:rFonts w:ascii="Segoe UI" w:hAnsi="Segoe UI" w:cs="Segoe UI"/>
            <w:color w:val="1F2328"/>
            <w:sz w:val="30"/>
            <w:szCs w:val="30"/>
            <w:bdr w:val="none" w:sz="0" w:space="0" w:color="auto" w:frame="1"/>
            <w:shd w:val="clear" w:color="auto" w:fill="FFFFFF"/>
          </w:rPr>
          <w:t xml:space="preserve"> work?</w:t>
        </w:r>
      </w:ins>
    </w:p>
    <w:p w:rsidR="003E418D" w:rsidRDefault="003E418D" w:rsidP="003E418D">
      <w:pPr>
        <w:pStyle w:val="rich-diff-level-zero"/>
        <w:spacing w:before="0" w:beforeAutospacing="0" w:after="240" w:afterAutospacing="0"/>
        <w:ind w:left="240"/>
        <w:rPr>
          <w:ins w:id="686" w:author="Unknown"/>
          <w:rFonts w:ascii="Segoe UI" w:hAnsi="Segoe UI" w:cs="Segoe UI"/>
          <w:color w:val="1F2328"/>
          <w:bdr w:val="none" w:sz="0" w:space="0" w:color="auto" w:frame="1"/>
          <w:shd w:val="clear" w:color="auto" w:fill="FFFFFF"/>
        </w:rPr>
      </w:pPr>
      <w:proofErr w:type="spellStart"/>
      <w:ins w:id="687" w:author="Unknown">
        <w:r>
          <w:rPr>
            <w:rFonts w:ascii="Segoe UI" w:hAnsi="Segoe UI" w:cs="Segoe UI"/>
            <w:color w:val="1F2328"/>
            <w:bdr w:val="none" w:sz="0" w:space="0" w:color="auto" w:frame="1"/>
            <w:shd w:val="clear" w:color="auto" w:fill="FFFFFF"/>
          </w:rPr>
          <w:t>CodeBuild</w:t>
        </w:r>
        <w:proofErr w:type="spellEnd"/>
        <w:r>
          <w:rPr>
            <w:rFonts w:ascii="Segoe UI" w:hAnsi="Segoe UI" w:cs="Segoe UI"/>
            <w:color w:val="1F2328"/>
            <w:bdr w:val="none" w:sz="0" w:space="0" w:color="auto" w:frame="1"/>
            <w:shd w:val="clear" w:color="auto" w:fill="FFFFFF"/>
          </w:rPr>
          <w:t xml:space="preserve"> uses build specifications defined in </w:t>
        </w:r>
        <w:proofErr w:type="spellStart"/>
        <w:r>
          <w:rPr>
            <w:rFonts w:ascii="Segoe UI" w:hAnsi="Segoe UI" w:cs="Segoe UI"/>
            <w:color w:val="1F2328"/>
            <w:bdr w:val="none" w:sz="0" w:space="0" w:color="auto" w:frame="1"/>
            <w:shd w:val="clear" w:color="auto" w:fill="FFFFFF"/>
          </w:rPr>
          <w:t>buildspec.yml</w:t>
        </w:r>
        <w:proofErr w:type="spellEnd"/>
        <w:r>
          <w:rPr>
            <w:rFonts w:ascii="Segoe UI" w:hAnsi="Segoe UI" w:cs="Segoe UI"/>
            <w:color w:val="1F2328"/>
            <w:bdr w:val="none" w:sz="0" w:space="0" w:color="auto" w:frame="1"/>
            <w:shd w:val="clear" w:color="auto" w:fill="FFFFFF"/>
          </w:rPr>
          <w:t xml:space="preserve"> files. When triggered by a source code change, it pulls the code from the repository, follows the build steps specified, and generates the build artifacts.</w:t>
        </w:r>
      </w:ins>
    </w:p>
    <w:p w:rsidR="003E418D" w:rsidRDefault="003E418D" w:rsidP="003E418D">
      <w:pPr>
        <w:pStyle w:val="Heading3"/>
        <w:spacing w:before="360" w:beforeAutospacing="0" w:after="240" w:afterAutospacing="0"/>
        <w:ind w:left="240"/>
        <w:rPr>
          <w:ins w:id="688" w:author="Unknown"/>
          <w:rFonts w:ascii="Segoe UI" w:hAnsi="Segoe UI" w:cs="Segoe UI"/>
          <w:color w:val="1F2328"/>
          <w:sz w:val="30"/>
          <w:szCs w:val="30"/>
          <w:bdr w:val="none" w:sz="0" w:space="0" w:color="auto" w:frame="1"/>
          <w:shd w:val="clear" w:color="auto" w:fill="FFFFFF"/>
        </w:rPr>
      </w:pPr>
      <w:ins w:id="689" w:author="Unknown">
        <w:r>
          <w:rPr>
            <w:rFonts w:ascii="Segoe UI" w:hAnsi="Segoe UI" w:cs="Segoe UI"/>
            <w:color w:val="1F2328"/>
            <w:sz w:val="30"/>
            <w:szCs w:val="30"/>
            <w:bdr w:val="none" w:sz="0" w:space="0" w:color="auto" w:frame="1"/>
            <w:shd w:val="clear" w:color="auto" w:fill="FFFFFF"/>
          </w:rPr>
          <w:t xml:space="preserve">3. What is a </w:t>
        </w:r>
        <w:proofErr w:type="spellStart"/>
        <w:r>
          <w:rPr>
            <w:rFonts w:ascii="Segoe UI" w:hAnsi="Segoe UI" w:cs="Segoe UI"/>
            <w:color w:val="1F2328"/>
            <w:sz w:val="30"/>
            <w:szCs w:val="30"/>
            <w:bdr w:val="none" w:sz="0" w:space="0" w:color="auto" w:frame="1"/>
            <w:shd w:val="clear" w:color="auto" w:fill="FFFFFF"/>
          </w:rPr>
          <w:t>buildspec.yml</w:t>
        </w:r>
        <w:proofErr w:type="spellEnd"/>
        <w:r>
          <w:rPr>
            <w:rFonts w:ascii="Segoe UI" w:hAnsi="Segoe UI" w:cs="Segoe UI"/>
            <w:color w:val="1F2328"/>
            <w:sz w:val="30"/>
            <w:szCs w:val="30"/>
            <w:bdr w:val="none" w:sz="0" w:space="0" w:color="auto" w:frame="1"/>
            <w:shd w:val="clear" w:color="auto" w:fill="FFFFFF"/>
          </w:rPr>
          <w:t xml:space="preserve"> file?</w:t>
        </w:r>
      </w:ins>
    </w:p>
    <w:p w:rsidR="003E418D" w:rsidRDefault="003E418D" w:rsidP="003E418D">
      <w:pPr>
        <w:pStyle w:val="rich-diff-level-zero"/>
        <w:spacing w:before="0" w:beforeAutospacing="0" w:after="240" w:afterAutospacing="0"/>
        <w:ind w:left="240"/>
        <w:rPr>
          <w:ins w:id="690" w:author="Unknown"/>
          <w:rFonts w:ascii="Segoe UI" w:hAnsi="Segoe UI" w:cs="Segoe UI"/>
          <w:color w:val="1F2328"/>
          <w:bdr w:val="none" w:sz="0" w:space="0" w:color="auto" w:frame="1"/>
          <w:shd w:val="clear" w:color="auto" w:fill="FFFFFF"/>
        </w:rPr>
      </w:pPr>
      <w:ins w:id="691" w:author="Unknown">
        <w:r>
          <w:rPr>
            <w:rFonts w:ascii="Segoe UI" w:hAnsi="Segoe UI" w:cs="Segoe UI"/>
            <w:color w:val="1F2328"/>
            <w:bdr w:val="none" w:sz="0" w:space="0" w:color="auto" w:frame="1"/>
            <w:shd w:val="clear" w:color="auto" w:fill="FFFFFF"/>
          </w:rPr>
          <w:t xml:space="preserve">A </w:t>
        </w:r>
        <w:proofErr w:type="spellStart"/>
        <w:r>
          <w:rPr>
            <w:rFonts w:ascii="Segoe UI" w:hAnsi="Segoe UI" w:cs="Segoe UI"/>
            <w:color w:val="1F2328"/>
            <w:bdr w:val="none" w:sz="0" w:space="0" w:color="auto" w:frame="1"/>
            <w:shd w:val="clear" w:color="auto" w:fill="FFFFFF"/>
          </w:rPr>
          <w:t>buildspec.yml</w:t>
        </w:r>
        <w:proofErr w:type="spellEnd"/>
        <w:r>
          <w:rPr>
            <w:rFonts w:ascii="Segoe UI" w:hAnsi="Segoe UI" w:cs="Segoe UI"/>
            <w:color w:val="1F2328"/>
            <w:bdr w:val="none" w:sz="0" w:space="0" w:color="auto" w:frame="1"/>
            <w:shd w:val="clear" w:color="auto" w:fill="FFFFFF"/>
          </w:rPr>
          <w:t xml:space="preserve"> file </w:t>
        </w:r>
        <w:proofErr w:type="gramStart"/>
        <w:r>
          <w:rPr>
            <w:rFonts w:ascii="Segoe UI" w:hAnsi="Segoe UI" w:cs="Segoe UI"/>
            <w:color w:val="1F2328"/>
            <w:bdr w:val="none" w:sz="0" w:space="0" w:color="auto" w:frame="1"/>
            <w:shd w:val="clear" w:color="auto" w:fill="FFFFFF"/>
          </w:rPr>
          <w:t>is used</w:t>
        </w:r>
        <w:proofErr w:type="gramEnd"/>
        <w:r>
          <w:rPr>
            <w:rFonts w:ascii="Segoe UI" w:hAnsi="Segoe UI" w:cs="Segoe UI"/>
            <w:color w:val="1F2328"/>
            <w:bdr w:val="none" w:sz="0" w:space="0" w:color="auto" w:frame="1"/>
            <w:shd w:val="clear" w:color="auto" w:fill="FFFFFF"/>
          </w:rPr>
          <w:t xml:space="preserve"> to define the build steps, environment settings, and other instructions for </w:t>
        </w:r>
        <w:proofErr w:type="spellStart"/>
        <w:r>
          <w:rPr>
            <w:rFonts w:ascii="Segoe UI" w:hAnsi="Segoe UI" w:cs="Segoe UI"/>
            <w:color w:val="1F2328"/>
            <w:bdr w:val="none" w:sz="0" w:space="0" w:color="auto" w:frame="1"/>
            <w:shd w:val="clear" w:color="auto" w:fill="FFFFFF"/>
          </w:rPr>
          <w:t>CodeBuild</w:t>
        </w:r>
        <w:proofErr w:type="spellEnd"/>
        <w:r>
          <w:rPr>
            <w:rFonts w:ascii="Segoe UI" w:hAnsi="Segoe UI" w:cs="Segoe UI"/>
            <w:color w:val="1F2328"/>
            <w:bdr w:val="none" w:sz="0" w:space="0" w:color="auto" w:frame="1"/>
            <w:shd w:val="clear" w:color="auto" w:fill="FFFFFF"/>
          </w:rPr>
          <w:t xml:space="preserve">. </w:t>
        </w:r>
        <w:proofErr w:type="gramStart"/>
        <w:r>
          <w:rPr>
            <w:rFonts w:ascii="Segoe UI" w:hAnsi="Segoe UI" w:cs="Segoe UI"/>
            <w:color w:val="1F2328"/>
            <w:bdr w:val="none" w:sz="0" w:space="0" w:color="auto" w:frame="1"/>
            <w:shd w:val="clear" w:color="auto" w:fill="FFFFFF"/>
          </w:rPr>
          <w:t>It's</w:t>
        </w:r>
        <w:proofErr w:type="gramEnd"/>
        <w:r>
          <w:rPr>
            <w:rFonts w:ascii="Segoe UI" w:hAnsi="Segoe UI" w:cs="Segoe UI"/>
            <w:color w:val="1F2328"/>
            <w:bdr w:val="none" w:sz="0" w:space="0" w:color="auto" w:frame="1"/>
            <w:shd w:val="clear" w:color="auto" w:fill="FFFFFF"/>
          </w:rPr>
          <w:t xml:space="preserve"> stored in the same repository as the source code and provides the necessary information to execute the build.</w:t>
        </w:r>
      </w:ins>
    </w:p>
    <w:p w:rsidR="003E418D" w:rsidRDefault="003E418D" w:rsidP="003E418D">
      <w:pPr>
        <w:pStyle w:val="Heading3"/>
        <w:spacing w:before="360" w:beforeAutospacing="0" w:after="240" w:afterAutospacing="0"/>
        <w:ind w:left="240"/>
        <w:rPr>
          <w:ins w:id="692" w:author="Unknown"/>
          <w:rFonts w:ascii="Segoe UI" w:hAnsi="Segoe UI" w:cs="Segoe UI"/>
          <w:color w:val="1F2328"/>
          <w:sz w:val="30"/>
          <w:szCs w:val="30"/>
          <w:bdr w:val="none" w:sz="0" w:space="0" w:color="auto" w:frame="1"/>
          <w:shd w:val="clear" w:color="auto" w:fill="FFFFFF"/>
        </w:rPr>
      </w:pPr>
      <w:ins w:id="693" w:author="Unknown">
        <w:r>
          <w:rPr>
            <w:rFonts w:ascii="Segoe UI" w:hAnsi="Segoe UI" w:cs="Segoe UI"/>
            <w:color w:val="1F2328"/>
            <w:sz w:val="30"/>
            <w:szCs w:val="30"/>
            <w:bdr w:val="none" w:sz="0" w:space="0" w:color="auto" w:frame="1"/>
            <w:shd w:val="clear" w:color="auto" w:fill="FFFFFF"/>
          </w:rPr>
          <w:t xml:space="preserve">4. How can you integrate </w:t>
        </w:r>
        <w:proofErr w:type="spellStart"/>
        <w:r>
          <w:rPr>
            <w:rFonts w:ascii="Segoe UI" w:hAnsi="Segoe UI" w:cs="Segoe UI"/>
            <w:color w:val="1F2328"/>
            <w:sz w:val="30"/>
            <w:szCs w:val="30"/>
            <w:bdr w:val="none" w:sz="0" w:space="0" w:color="auto" w:frame="1"/>
            <w:shd w:val="clear" w:color="auto" w:fill="FFFFFF"/>
          </w:rPr>
          <w:t>CodeBuild</w:t>
        </w:r>
        <w:proofErr w:type="spellEnd"/>
        <w:r>
          <w:rPr>
            <w:rFonts w:ascii="Segoe UI" w:hAnsi="Segoe UI" w:cs="Segoe UI"/>
            <w:color w:val="1F2328"/>
            <w:sz w:val="30"/>
            <w:szCs w:val="30"/>
            <w:bdr w:val="none" w:sz="0" w:space="0" w:color="auto" w:frame="1"/>
            <w:shd w:val="clear" w:color="auto" w:fill="FFFFFF"/>
          </w:rPr>
          <w:t xml:space="preserve"> with </w:t>
        </w:r>
        <w:proofErr w:type="spellStart"/>
        <w:r>
          <w:rPr>
            <w:rFonts w:ascii="Segoe UI" w:hAnsi="Segoe UI" w:cs="Segoe UI"/>
            <w:color w:val="1F2328"/>
            <w:sz w:val="30"/>
            <w:szCs w:val="30"/>
            <w:bdr w:val="none" w:sz="0" w:space="0" w:color="auto" w:frame="1"/>
            <w:shd w:val="clear" w:color="auto" w:fill="FFFFFF"/>
          </w:rPr>
          <w:t>CodePipeline</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694" w:author="Unknown"/>
          <w:rFonts w:ascii="Segoe UI" w:hAnsi="Segoe UI" w:cs="Segoe UI"/>
          <w:color w:val="1F2328"/>
          <w:bdr w:val="none" w:sz="0" w:space="0" w:color="auto" w:frame="1"/>
          <w:shd w:val="clear" w:color="auto" w:fill="FFFFFF"/>
        </w:rPr>
      </w:pPr>
      <w:ins w:id="695" w:author="Unknown">
        <w:r>
          <w:rPr>
            <w:rFonts w:ascii="Segoe UI" w:hAnsi="Segoe UI" w:cs="Segoe UI"/>
            <w:color w:val="1F2328"/>
            <w:bdr w:val="none" w:sz="0" w:space="0" w:color="auto" w:frame="1"/>
            <w:shd w:val="clear" w:color="auto" w:fill="FFFFFF"/>
          </w:rPr>
          <w:t xml:space="preserve">You can add a </w:t>
        </w:r>
        <w:proofErr w:type="spellStart"/>
        <w:r>
          <w:rPr>
            <w:rFonts w:ascii="Segoe UI" w:hAnsi="Segoe UI" w:cs="Segoe UI"/>
            <w:color w:val="1F2328"/>
            <w:bdr w:val="none" w:sz="0" w:space="0" w:color="auto" w:frame="1"/>
            <w:shd w:val="clear" w:color="auto" w:fill="FFFFFF"/>
          </w:rPr>
          <w:t>CodeBuild</w:t>
        </w:r>
        <w:proofErr w:type="spellEnd"/>
        <w:r>
          <w:rPr>
            <w:rFonts w:ascii="Segoe UI" w:hAnsi="Segoe UI" w:cs="Segoe UI"/>
            <w:color w:val="1F2328"/>
            <w:bdr w:val="none" w:sz="0" w:space="0" w:color="auto" w:frame="1"/>
            <w:shd w:val="clear" w:color="auto" w:fill="FFFFFF"/>
          </w:rPr>
          <w:t xml:space="preserve"> action to your </w:t>
        </w:r>
        <w:proofErr w:type="spellStart"/>
        <w:r>
          <w:rPr>
            <w:rFonts w:ascii="Segoe UI" w:hAnsi="Segoe UI" w:cs="Segoe UI"/>
            <w:color w:val="1F2328"/>
            <w:bdr w:val="none" w:sz="0" w:space="0" w:color="auto" w:frame="1"/>
            <w:shd w:val="clear" w:color="auto" w:fill="FFFFFF"/>
          </w:rPr>
          <w:t>CodePipeline</w:t>
        </w:r>
        <w:proofErr w:type="spellEnd"/>
        <w:r>
          <w:rPr>
            <w:rFonts w:ascii="Segoe UI" w:hAnsi="Segoe UI" w:cs="Segoe UI"/>
            <w:color w:val="1F2328"/>
            <w:bdr w:val="none" w:sz="0" w:space="0" w:color="auto" w:frame="1"/>
            <w:shd w:val="clear" w:color="auto" w:fill="FFFFFF"/>
          </w:rPr>
          <w:t xml:space="preserve"> stages. This enables you to use </w:t>
        </w:r>
        <w:proofErr w:type="spellStart"/>
        <w:r>
          <w:rPr>
            <w:rFonts w:ascii="Segoe UI" w:hAnsi="Segoe UI" w:cs="Segoe UI"/>
            <w:color w:val="1F2328"/>
            <w:bdr w:val="none" w:sz="0" w:space="0" w:color="auto" w:frame="1"/>
            <w:shd w:val="clear" w:color="auto" w:fill="FFFFFF"/>
          </w:rPr>
          <w:t>CodeBuild</w:t>
        </w:r>
        <w:proofErr w:type="spellEnd"/>
        <w:r>
          <w:rPr>
            <w:rFonts w:ascii="Segoe UI" w:hAnsi="Segoe UI" w:cs="Segoe UI"/>
            <w:color w:val="1F2328"/>
            <w:bdr w:val="none" w:sz="0" w:space="0" w:color="auto" w:frame="1"/>
            <w:shd w:val="clear" w:color="auto" w:fill="FFFFFF"/>
          </w:rPr>
          <w:t xml:space="preserve"> as one of the actions in your CI/CD workflow for building and testing code.</w:t>
        </w:r>
      </w:ins>
    </w:p>
    <w:p w:rsidR="003E418D" w:rsidRDefault="003E418D" w:rsidP="003E418D">
      <w:pPr>
        <w:pStyle w:val="Heading3"/>
        <w:spacing w:before="360" w:beforeAutospacing="0" w:after="240" w:afterAutospacing="0"/>
        <w:ind w:left="240"/>
        <w:rPr>
          <w:ins w:id="696" w:author="Unknown"/>
          <w:rFonts w:ascii="Segoe UI" w:hAnsi="Segoe UI" w:cs="Segoe UI"/>
          <w:color w:val="1F2328"/>
          <w:sz w:val="30"/>
          <w:szCs w:val="30"/>
          <w:bdr w:val="none" w:sz="0" w:space="0" w:color="auto" w:frame="1"/>
          <w:shd w:val="clear" w:color="auto" w:fill="FFFFFF"/>
        </w:rPr>
      </w:pPr>
      <w:ins w:id="697" w:author="Unknown">
        <w:r>
          <w:rPr>
            <w:rFonts w:ascii="Segoe UI" w:hAnsi="Segoe UI" w:cs="Segoe UI"/>
            <w:color w:val="1F2328"/>
            <w:sz w:val="30"/>
            <w:szCs w:val="30"/>
            <w:bdr w:val="none" w:sz="0" w:space="0" w:color="auto" w:frame="1"/>
            <w:shd w:val="clear" w:color="auto" w:fill="FFFFFF"/>
          </w:rPr>
          <w:t xml:space="preserve">5. What programming languages and build environments does </w:t>
        </w:r>
        <w:proofErr w:type="spellStart"/>
        <w:r>
          <w:rPr>
            <w:rFonts w:ascii="Segoe UI" w:hAnsi="Segoe UI" w:cs="Segoe UI"/>
            <w:color w:val="1F2328"/>
            <w:sz w:val="30"/>
            <w:szCs w:val="30"/>
            <w:bdr w:val="none" w:sz="0" w:space="0" w:color="auto" w:frame="1"/>
            <w:shd w:val="clear" w:color="auto" w:fill="FFFFFF"/>
          </w:rPr>
          <w:t>CodeBuild</w:t>
        </w:r>
        <w:proofErr w:type="spellEnd"/>
        <w:r>
          <w:rPr>
            <w:rFonts w:ascii="Segoe UI" w:hAnsi="Segoe UI" w:cs="Segoe UI"/>
            <w:color w:val="1F2328"/>
            <w:sz w:val="30"/>
            <w:szCs w:val="30"/>
            <w:bdr w:val="none" w:sz="0" w:space="0" w:color="auto" w:frame="1"/>
            <w:shd w:val="clear" w:color="auto" w:fill="FFFFFF"/>
          </w:rPr>
          <w:t xml:space="preserve"> support?</w:t>
        </w:r>
      </w:ins>
    </w:p>
    <w:p w:rsidR="003E418D" w:rsidRDefault="003E418D" w:rsidP="003E418D">
      <w:pPr>
        <w:pStyle w:val="rich-diff-level-zero"/>
        <w:spacing w:before="0" w:beforeAutospacing="0" w:after="240" w:afterAutospacing="0"/>
        <w:ind w:left="240"/>
        <w:rPr>
          <w:ins w:id="698" w:author="Unknown"/>
          <w:rFonts w:ascii="Segoe UI" w:hAnsi="Segoe UI" w:cs="Segoe UI"/>
          <w:color w:val="1F2328"/>
          <w:bdr w:val="none" w:sz="0" w:space="0" w:color="auto" w:frame="1"/>
          <w:shd w:val="clear" w:color="auto" w:fill="FFFFFF"/>
        </w:rPr>
      </w:pPr>
      <w:proofErr w:type="spellStart"/>
      <w:ins w:id="699" w:author="Unknown">
        <w:r>
          <w:rPr>
            <w:rFonts w:ascii="Segoe UI" w:hAnsi="Segoe UI" w:cs="Segoe UI"/>
            <w:color w:val="1F2328"/>
            <w:bdr w:val="none" w:sz="0" w:space="0" w:color="auto" w:frame="1"/>
            <w:shd w:val="clear" w:color="auto" w:fill="FFFFFF"/>
          </w:rPr>
          <w:t>CodeBuild</w:t>
        </w:r>
        <w:proofErr w:type="spellEnd"/>
        <w:r>
          <w:rPr>
            <w:rFonts w:ascii="Segoe UI" w:hAnsi="Segoe UI" w:cs="Segoe UI"/>
            <w:color w:val="1F2328"/>
            <w:bdr w:val="none" w:sz="0" w:space="0" w:color="auto" w:frame="1"/>
            <w:shd w:val="clear" w:color="auto" w:fill="FFFFFF"/>
          </w:rPr>
          <w:t xml:space="preserve"> supports a wide range of programming languages and build environments, including Java, Python, Node.js, Ruby, Go, .NET, Docker, and more.</w:t>
        </w:r>
      </w:ins>
    </w:p>
    <w:p w:rsidR="003E418D" w:rsidRDefault="003E418D" w:rsidP="003E418D">
      <w:pPr>
        <w:pStyle w:val="Heading3"/>
        <w:spacing w:before="360" w:beforeAutospacing="0" w:after="240" w:afterAutospacing="0"/>
        <w:ind w:left="240"/>
        <w:rPr>
          <w:ins w:id="700" w:author="Unknown"/>
          <w:rFonts w:ascii="Segoe UI" w:hAnsi="Segoe UI" w:cs="Segoe UI"/>
          <w:color w:val="1F2328"/>
          <w:sz w:val="30"/>
          <w:szCs w:val="30"/>
          <w:bdr w:val="none" w:sz="0" w:space="0" w:color="auto" w:frame="1"/>
          <w:shd w:val="clear" w:color="auto" w:fill="FFFFFF"/>
        </w:rPr>
      </w:pPr>
      <w:ins w:id="701" w:author="Unknown">
        <w:r>
          <w:rPr>
            <w:rFonts w:ascii="Segoe UI" w:hAnsi="Segoe UI" w:cs="Segoe UI"/>
            <w:color w:val="1F2328"/>
            <w:sz w:val="30"/>
            <w:szCs w:val="30"/>
            <w:bdr w:val="none" w:sz="0" w:space="0" w:color="auto" w:frame="1"/>
            <w:shd w:val="clear" w:color="auto" w:fill="FFFFFF"/>
          </w:rPr>
          <w:t xml:space="preserve">6. Explain the caching feature in </w:t>
        </w:r>
        <w:proofErr w:type="spellStart"/>
        <w:r>
          <w:rPr>
            <w:rFonts w:ascii="Segoe UI" w:hAnsi="Segoe UI" w:cs="Segoe UI"/>
            <w:color w:val="1F2328"/>
            <w:sz w:val="30"/>
            <w:szCs w:val="30"/>
            <w:bdr w:val="none" w:sz="0" w:space="0" w:color="auto" w:frame="1"/>
            <w:shd w:val="clear" w:color="auto" w:fill="FFFFFF"/>
          </w:rPr>
          <w:t>CodeBuild</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702" w:author="Unknown"/>
          <w:rFonts w:ascii="Segoe UI" w:hAnsi="Segoe UI" w:cs="Segoe UI"/>
          <w:color w:val="1F2328"/>
          <w:bdr w:val="none" w:sz="0" w:space="0" w:color="auto" w:frame="1"/>
          <w:shd w:val="clear" w:color="auto" w:fill="FFFFFF"/>
        </w:rPr>
      </w:pPr>
      <w:ins w:id="703" w:author="Unknown">
        <w:r>
          <w:rPr>
            <w:rFonts w:ascii="Segoe UI" w:hAnsi="Segoe UI" w:cs="Segoe UI"/>
            <w:color w:val="1F2328"/>
            <w:bdr w:val="none" w:sz="0" w:space="0" w:color="auto" w:frame="1"/>
            <w:shd w:val="clear" w:color="auto" w:fill="FFFFFF"/>
          </w:rPr>
          <w:t xml:space="preserve">The caching feature allows you to store certain directories in Amazon S3 to speed up build times. </w:t>
        </w:r>
        <w:proofErr w:type="spellStart"/>
        <w:r>
          <w:rPr>
            <w:rFonts w:ascii="Segoe UI" w:hAnsi="Segoe UI" w:cs="Segoe UI"/>
            <w:color w:val="1F2328"/>
            <w:bdr w:val="none" w:sz="0" w:space="0" w:color="auto" w:frame="1"/>
            <w:shd w:val="clear" w:color="auto" w:fill="FFFFFF"/>
          </w:rPr>
          <w:t>CodeBuild</w:t>
        </w:r>
        <w:proofErr w:type="spellEnd"/>
        <w:r>
          <w:rPr>
            <w:rFonts w:ascii="Segoe UI" w:hAnsi="Segoe UI" w:cs="Segoe UI"/>
            <w:color w:val="1F2328"/>
            <w:bdr w:val="none" w:sz="0" w:space="0" w:color="auto" w:frame="1"/>
            <w:shd w:val="clear" w:color="auto" w:fill="FFFFFF"/>
          </w:rPr>
          <w:t xml:space="preserve"> can fetch cached content instead of rebuilding dependencies, improving overall build performance.</w:t>
        </w:r>
      </w:ins>
    </w:p>
    <w:p w:rsidR="003E418D" w:rsidRDefault="003E418D" w:rsidP="003E418D">
      <w:pPr>
        <w:pStyle w:val="Heading3"/>
        <w:spacing w:before="360" w:beforeAutospacing="0" w:after="240" w:afterAutospacing="0"/>
        <w:ind w:left="240"/>
        <w:rPr>
          <w:ins w:id="704" w:author="Unknown"/>
          <w:rFonts w:ascii="Segoe UI" w:hAnsi="Segoe UI" w:cs="Segoe UI"/>
          <w:color w:val="1F2328"/>
          <w:sz w:val="30"/>
          <w:szCs w:val="30"/>
          <w:bdr w:val="none" w:sz="0" w:space="0" w:color="auto" w:frame="1"/>
          <w:shd w:val="clear" w:color="auto" w:fill="FFFFFF"/>
        </w:rPr>
      </w:pPr>
      <w:ins w:id="705" w:author="Unknown">
        <w:r>
          <w:rPr>
            <w:rFonts w:ascii="Segoe UI" w:hAnsi="Segoe UI" w:cs="Segoe UI"/>
            <w:color w:val="1F2328"/>
            <w:sz w:val="30"/>
            <w:szCs w:val="30"/>
            <w:bdr w:val="none" w:sz="0" w:space="0" w:color="auto" w:frame="1"/>
            <w:shd w:val="clear" w:color="auto" w:fill="FFFFFF"/>
          </w:rPr>
          <w:t xml:space="preserve">7. How does </w:t>
        </w:r>
        <w:proofErr w:type="spellStart"/>
        <w:r>
          <w:rPr>
            <w:rFonts w:ascii="Segoe UI" w:hAnsi="Segoe UI" w:cs="Segoe UI"/>
            <w:color w:val="1F2328"/>
            <w:sz w:val="30"/>
            <w:szCs w:val="30"/>
            <w:bdr w:val="none" w:sz="0" w:space="0" w:color="auto" w:frame="1"/>
            <w:shd w:val="clear" w:color="auto" w:fill="FFFFFF"/>
          </w:rPr>
          <w:t>CodeBuild</w:t>
        </w:r>
        <w:proofErr w:type="spellEnd"/>
        <w:r>
          <w:rPr>
            <w:rFonts w:ascii="Segoe UI" w:hAnsi="Segoe UI" w:cs="Segoe UI"/>
            <w:color w:val="1F2328"/>
            <w:sz w:val="30"/>
            <w:szCs w:val="30"/>
            <w:bdr w:val="none" w:sz="0" w:space="0" w:color="auto" w:frame="1"/>
            <w:shd w:val="clear" w:color="auto" w:fill="FFFFFF"/>
          </w:rPr>
          <w:t xml:space="preserve"> handle environment setup and cleanup?</w:t>
        </w:r>
      </w:ins>
    </w:p>
    <w:p w:rsidR="003E418D" w:rsidRDefault="003E418D" w:rsidP="003E418D">
      <w:pPr>
        <w:pStyle w:val="rich-diff-level-zero"/>
        <w:spacing w:before="0" w:beforeAutospacing="0" w:after="240" w:afterAutospacing="0"/>
        <w:ind w:left="240"/>
        <w:rPr>
          <w:ins w:id="706" w:author="Unknown"/>
          <w:rFonts w:ascii="Segoe UI" w:hAnsi="Segoe UI" w:cs="Segoe UI"/>
          <w:color w:val="1F2328"/>
          <w:bdr w:val="none" w:sz="0" w:space="0" w:color="auto" w:frame="1"/>
          <w:shd w:val="clear" w:color="auto" w:fill="FFFFFF"/>
        </w:rPr>
      </w:pPr>
      <w:proofErr w:type="spellStart"/>
      <w:ins w:id="707" w:author="Unknown">
        <w:r>
          <w:rPr>
            <w:rFonts w:ascii="Segoe UI" w:hAnsi="Segoe UI" w:cs="Segoe UI"/>
            <w:color w:val="1F2328"/>
            <w:bdr w:val="none" w:sz="0" w:space="0" w:color="auto" w:frame="1"/>
            <w:shd w:val="clear" w:color="auto" w:fill="FFFFFF"/>
          </w:rPr>
          <w:lastRenderedPageBreak/>
          <w:t>CodeBuild</w:t>
        </w:r>
        <w:proofErr w:type="spellEnd"/>
        <w:r>
          <w:rPr>
            <w:rFonts w:ascii="Segoe UI" w:hAnsi="Segoe UI" w:cs="Segoe UI"/>
            <w:color w:val="1F2328"/>
            <w:bdr w:val="none" w:sz="0" w:space="0" w:color="auto" w:frame="1"/>
            <w:shd w:val="clear" w:color="auto" w:fill="FFFFFF"/>
          </w:rPr>
          <w:t xml:space="preserve"> automatically provisions and manages the build environment based on the specifications in the </w:t>
        </w:r>
        <w:proofErr w:type="spellStart"/>
        <w:r>
          <w:rPr>
            <w:rFonts w:ascii="Segoe UI" w:hAnsi="Segoe UI" w:cs="Segoe UI"/>
            <w:color w:val="1F2328"/>
            <w:bdr w:val="none" w:sz="0" w:space="0" w:color="auto" w:frame="1"/>
            <w:shd w:val="clear" w:color="auto" w:fill="FFFFFF"/>
          </w:rPr>
          <w:t>buildspec.yml</w:t>
        </w:r>
        <w:proofErr w:type="spellEnd"/>
        <w:r>
          <w:rPr>
            <w:rFonts w:ascii="Segoe UI" w:hAnsi="Segoe UI" w:cs="Segoe UI"/>
            <w:color w:val="1F2328"/>
            <w:bdr w:val="none" w:sz="0" w:space="0" w:color="auto" w:frame="1"/>
            <w:shd w:val="clear" w:color="auto" w:fill="FFFFFF"/>
          </w:rPr>
          <w:t xml:space="preserve"> file. After the build completes, </w:t>
        </w:r>
        <w:proofErr w:type="spellStart"/>
        <w:r>
          <w:rPr>
            <w:rFonts w:ascii="Segoe UI" w:hAnsi="Segoe UI" w:cs="Segoe UI"/>
            <w:color w:val="1F2328"/>
            <w:bdr w:val="none" w:sz="0" w:space="0" w:color="auto" w:frame="1"/>
            <w:shd w:val="clear" w:color="auto" w:fill="FFFFFF"/>
          </w:rPr>
          <w:t>CodeBuild</w:t>
        </w:r>
        <w:proofErr w:type="spellEnd"/>
        <w:r>
          <w:rPr>
            <w:rFonts w:ascii="Segoe UI" w:hAnsi="Segoe UI" w:cs="Segoe UI"/>
            <w:color w:val="1F2328"/>
            <w:bdr w:val="none" w:sz="0" w:space="0" w:color="auto" w:frame="1"/>
            <w:shd w:val="clear" w:color="auto" w:fill="FFFFFF"/>
          </w:rPr>
          <w:t xml:space="preserve"> automatically cleans up the environment.</w:t>
        </w:r>
      </w:ins>
    </w:p>
    <w:p w:rsidR="003E418D" w:rsidRDefault="003E418D" w:rsidP="003E418D">
      <w:pPr>
        <w:pStyle w:val="Heading3"/>
        <w:spacing w:before="360" w:beforeAutospacing="0" w:after="240" w:afterAutospacing="0"/>
        <w:ind w:left="240"/>
        <w:rPr>
          <w:ins w:id="708" w:author="Unknown"/>
          <w:rFonts w:ascii="Segoe UI" w:hAnsi="Segoe UI" w:cs="Segoe UI"/>
          <w:color w:val="1F2328"/>
          <w:sz w:val="30"/>
          <w:szCs w:val="30"/>
          <w:bdr w:val="none" w:sz="0" w:space="0" w:color="auto" w:frame="1"/>
          <w:shd w:val="clear" w:color="auto" w:fill="FFFFFF"/>
        </w:rPr>
      </w:pPr>
      <w:ins w:id="709" w:author="Unknown">
        <w:r>
          <w:rPr>
            <w:rFonts w:ascii="Segoe UI" w:hAnsi="Segoe UI" w:cs="Segoe UI"/>
            <w:color w:val="1F2328"/>
            <w:sz w:val="30"/>
            <w:szCs w:val="30"/>
            <w:bdr w:val="none" w:sz="0" w:space="0" w:color="auto" w:frame="1"/>
            <w:shd w:val="clear" w:color="auto" w:fill="FFFFFF"/>
          </w:rPr>
          <w:t xml:space="preserve">8. Can you customize the build environment in </w:t>
        </w:r>
        <w:proofErr w:type="spellStart"/>
        <w:r>
          <w:rPr>
            <w:rFonts w:ascii="Segoe UI" w:hAnsi="Segoe UI" w:cs="Segoe UI"/>
            <w:color w:val="1F2328"/>
            <w:sz w:val="30"/>
            <w:szCs w:val="30"/>
            <w:bdr w:val="none" w:sz="0" w:space="0" w:color="auto" w:frame="1"/>
            <w:shd w:val="clear" w:color="auto" w:fill="FFFFFF"/>
          </w:rPr>
          <w:t>CodeBuild</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710" w:author="Unknown"/>
          <w:rFonts w:ascii="Segoe UI" w:hAnsi="Segoe UI" w:cs="Segoe UI"/>
          <w:color w:val="1F2328"/>
          <w:bdr w:val="none" w:sz="0" w:space="0" w:color="auto" w:frame="1"/>
          <w:shd w:val="clear" w:color="auto" w:fill="FFFFFF"/>
        </w:rPr>
      </w:pPr>
      <w:ins w:id="711" w:author="Unknown">
        <w:r>
          <w:rPr>
            <w:rFonts w:ascii="Segoe UI" w:hAnsi="Segoe UI" w:cs="Segoe UI"/>
            <w:color w:val="1F2328"/>
            <w:bdr w:val="none" w:sz="0" w:space="0" w:color="auto" w:frame="1"/>
            <w:shd w:val="clear" w:color="auto" w:fill="FFFFFF"/>
          </w:rPr>
          <w:t xml:space="preserve">Yes, you can customize the build environment by specifying the base image, build tools, environment variables, and more in the </w:t>
        </w:r>
        <w:proofErr w:type="spellStart"/>
        <w:r>
          <w:rPr>
            <w:rFonts w:ascii="Segoe UI" w:hAnsi="Segoe UI" w:cs="Segoe UI"/>
            <w:color w:val="1F2328"/>
            <w:bdr w:val="none" w:sz="0" w:space="0" w:color="auto" w:frame="1"/>
            <w:shd w:val="clear" w:color="auto" w:fill="FFFFFF"/>
          </w:rPr>
          <w:t>buildspec.yml</w:t>
        </w:r>
        <w:proofErr w:type="spellEnd"/>
        <w:r>
          <w:rPr>
            <w:rFonts w:ascii="Segoe UI" w:hAnsi="Segoe UI" w:cs="Segoe UI"/>
            <w:color w:val="1F2328"/>
            <w:bdr w:val="none" w:sz="0" w:space="0" w:color="auto" w:frame="1"/>
            <w:shd w:val="clear" w:color="auto" w:fill="FFFFFF"/>
          </w:rPr>
          <w:t xml:space="preserve"> file.</w:t>
        </w:r>
      </w:ins>
    </w:p>
    <w:p w:rsidR="003E418D" w:rsidRDefault="003E418D" w:rsidP="003E418D">
      <w:pPr>
        <w:pStyle w:val="Heading3"/>
        <w:spacing w:before="360" w:beforeAutospacing="0" w:after="240" w:afterAutospacing="0"/>
        <w:ind w:left="240"/>
        <w:rPr>
          <w:ins w:id="712" w:author="Unknown"/>
          <w:rFonts w:ascii="Segoe UI" w:hAnsi="Segoe UI" w:cs="Segoe UI"/>
          <w:color w:val="1F2328"/>
          <w:sz w:val="30"/>
          <w:szCs w:val="30"/>
          <w:bdr w:val="none" w:sz="0" w:space="0" w:color="auto" w:frame="1"/>
          <w:shd w:val="clear" w:color="auto" w:fill="FFFFFF"/>
        </w:rPr>
      </w:pPr>
      <w:ins w:id="713" w:author="Unknown">
        <w:r>
          <w:rPr>
            <w:rFonts w:ascii="Segoe UI" w:hAnsi="Segoe UI" w:cs="Segoe UI"/>
            <w:color w:val="1F2328"/>
            <w:sz w:val="30"/>
            <w:szCs w:val="30"/>
            <w:bdr w:val="none" w:sz="0" w:space="0" w:color="auto" w:frame="1"/>
            <w:shd w:val="clear" w:color="auto" w:fill="FFFFFF"/>
          </w:rPr>
          <w:t xml:space="preserve">9. What are artifacts and how </w:t>
        </w:r>
        <w:proofErr w:type="gramStart"/>
        <w:r>
          <w:rPr>
            <w:rFonts w:ascii="Segoe UI" w:hAnsi="Segoe UI" w:cs="Segoe UI"/>
            <w:color w:val="1F2328"/>
            <w:sz w:val="30"/>
            <w:szCs w:val="30"/>
            <w:bdr w:val="none" w:sz="0" w:space="0" w:color="auto" w:frame="1"/>
            <w:shd w:val="clear" w:color="auto" w:fill="FFFFFF"/>
          </w:rPr>
          <w:t>are they used</w:t>
        </w:r>
        <w:proofErr w:type="gramEnd"/>
        <w:r>
          <w:rPr>
            <w:rFonts w:ascii="Segoe UI" w:hAnsi="Segoe UI" w:cs="Segoe UI"/>
            <w:color w:val="1F2328"/>
            <w:sz w:val="30"/>
            <w:szCs w:val="30"/>
            <w:bdr w:val="none" w:sz="0" w:space="0" w:color="auto" w:frame="1"/>
            <w:shd w:val="clear" w:color="auto" w:fill="FFFFFF"/>
          </w:rPr>
          <w:t xml:space="preserve"> in </w:t>
        </w:r>
        <w:proofErr w:type="spellStart"/>
        <w:r>
          <w:rPr>
            <w:rFonts w:ascii="Segoe UI" w:hAnsi="Segoe UI" w:cs="Segoe UI"/>
            <w:color w:val="1F2328"/>
            <w:sz w:val="30"/>
            <w:szCs w:val="30"/>
            <w:bdr w:val="none" w:sz="0" w:space="0" w:color="auto" w:frame="1"/>
            <w:shd w:val="clear" w:color="auto" w:fill="FFFFFF"/>
          </w:rPr>
          <w:t>CodeBuild</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714" w:author="Unknown"/>
          <w:rFonts w:ascii="Segoe UI" w:hAnsi="Segoe UI" w:cs="Segoe UI"/>
          <w:color w:val="1F2328"/>
          <w:bdr w:val="none" w:sz="0" w:space="0" w:color="auto" w:frame="1"/>
          <w:shd w:val="clear" w:color="auto" w:fill="FFFFFF"/>
        </w:rPr>
      </w:pPr>
      <w:ins w:id="715" w:author="Unknown">
        <w:r>
          <w:rPr>
            <w:rFonts w:ascii="Segoe UI" w:hAnsi="Segoe UI" w:cs="Segoe UI"/>
            <w:color w:val="1F2328"/>
            <w:bdr w:val="none" w:sz="0" w:space="0" w:color="auto" w:frame="1"/>
            <w:shd w:val="clear" w:color="auto" w:fill="FFFFFF"/>
          </w:rPr>
          <w:t>Artifacts are the output files generated by the build process. They can be binaries, archives, or any other build output. These artifacts can be stored in Amazon S3 or other destinations for later use.</w:t>
        </w:r>
      </w:ins>
    </w:p>
    <w:p w:rsidR="003E418D" w:rsidRDefault="003E418D" w:rsidP="003E418D">
      <w:pPr>
        <w:pStyle w:val="Heading3"/>
        <w:spacing w:before="360" w:beforeAutospacing="0" w:after="240" w:afterAutospacing="0"/>
        <w:ind w:left="240"/>
        <w:rPr>
          <w:ins w:id="716" w:author="Unknown"/>
          <w:rFonts w:ascii="Segoe UI" w:hAnsi="Segoe UI" w:cs="Segoe UI"/>
          <w:color w:val="1F2328"/>
          <w:sz w:val="30"/>
          <w:szCs w:val="30"/>
          <w:bdr w:val="none" w:sz="0" w:space="0" w:color="auto" w:frame="1"/>
          <w:shd w:val="clear" w:color="auto" w:fill="FFFFFF"/>
        </w:rPr>
      </w:pPr>
      <w:ins w:id="717" w:author="Unknown">
        <w:r>
          <w:rPr>
            <w:rFonts w:ascii="Segoe UI" w:hAnsi="Segoe UI" w:cs="Segoe UI"/>
            <w:color w:val="1F2328"/>
            <w:sz w:val="30"/>
            <w:szCs w:val="30"/>
            <w:bdr w:val="none" w:sz="0" w:space="0" w:color="auto" w:frame="1"/>
            <w:shd w:val="clear" w:color="auto" w:fill="FFFFFF"/>
          </w:rPr>
          <w:t>10. How can you secure sensitive information in your build process?</w:t>
        </w:r>
      </w:ins>
    </w:p>
    <w:p w:rsidR="003E418D" w:rsidRDefault="003E418D" w:rsidP="003E418D">
      <w:pPr>
        <w:pStyle w:val="rich-diff-level-zero"/>
        <w:spacing w:before="0" w:beforeAutospacing="0" w:after="240" w:afterAutospacing="0"/>
        <w:ind w:left="240"/>
        <w:rPr>
          <w:ins w:id="718" w:author="Unknown"/>
          <w:rFonts w:ascii="Segoe UI" w:hAnsi="Segoe UI" w:cs="Segoe UI"/>
          <w:color w:val="1F2328"/>
          <w:bdr w:val="none" w:sz="0" w:space="0" w:color="auto" w:frame="1"/>
          <w:shd w:val="clear" w:color="auto" w:fill="FFFFFF"/>
        </w:rPr>
      </w:pPr>
      <w:ins w:id="719" w:author="Unknown">
        <w:r>
          <w:rPr>
            <w:rFonts w:ascii="Segoe UI" w:hAnsi="Segoe UI" w:cs="Segoe UI"/>
            <w:color w:val="1F2328"/>
            <w:bdr w:val="none" w:sz="0" w:space="0" w:color="auto" w:frame="1"/>
            <w:shd w:val="clear" w:color="auto" w:fill="FFFFFF"/>
          </w:rPr>
          <w:t>Sensitive information, such as passwords or API keys, should be stored in AWS Secrets Manager or AWS Systems Manager Parameter Store. You can retrieve these secrets securely during the build process.</w:t>
        </w:r>
      </w:ins>
    </w:p>
    <w:p w:rsidR="003E418D" w:rsidRDefault="003E418D" w:rsidP="003E418D">
      <w:pPr>
        <w:pStyle w:val="Heading3"/>
        <w:spacing w:before="360" w:beforeAutospacing="0" w:after="240" w:afterAutospacing="0"/>
        <w:ind w:left="240"/>
        <w:rPr>
          <w:ins w:id="720" w:author="Unknown"/>
          <w:rFonts w:ascii="Segoe UI" w:hAnsi="Segoe UI" w:cs="Segoe UI"/>
          <w:color w:val="1F2328"/>
          <w:sz w:val="30"/>
          <w:szCs w:val="30"/>
          <w:bdr w:val="none" w:sz="0" w:space="0" w:color="auto" w:frame="1"/>
          <w:shd w:val="clear" w:color="auto" w:fill="FFFFFF"/>
        </w:rPr>
      </w:pPr>
      <w:ins w:id="721" w:author="Unknown">
        <w:r>
          <w:rPr>
            <w:rFonts w:ascii="Segoe UI" w:hAnsi="Segoe UI" w:cs="Segoe UI"/>
            <w:color w:val="1F2328"/>
            <w:sz w:val="30"/>
            <w:szCs w:val="30"/>
            <w:bdr w:val="none" w:sz="0" w:space="0" w:color="auto" w:frame="1"/>
            <w:shd w:val="clear" w:color="auto" w:fill="FFFFFF"/>
          </w:rPr>
          <w:t xml:space="preserve">11. Describe a scenario where </w:t>
        </w:r>
        <w:proofErr w:type="gramStart"/>
        <w:r>
          <w:rPr>
            <w:rFonts w:ascii="Segoe UI" w:hAnsi="Segoe UI" w:cs="Segoe UI"/>
            <w:color w:val="1F2328"/>
            <w:sz w:val="30"/>
            <w:szCs w:val="30"/>
            <w:bdr w:val="none" w:sz="0" w:space="0" w:color="auto" w:frame="1"/>
            <w:shd w:val="clear" w:color="auto" w:fill="FFFFFF"/>
          </w:rPr>
          <w:t>you'd</w:t>
        </w:r>
        <w:proofErr w:type="gramEnd"/>
        <w:r>
          <w:rPr>
            <w:rFonts w:ascii="Segoe UI" w:hAnsi="Segoe UI" w:cs="Segoe UI"/>
            <w:color w:val="1F2328"/>
            <w:sz w:val="30"/>
            <w:szCs w:val="30"/>
            <w:bdr w:val="none" w:sz="0" w:space="0" w:color="auto" w:frame="1"/>
            <w:shd w:val="clear" w:color="auto" w:fill="FFFFFF"/>
          </w:rPr>
          <w:t xml:space="preserve"> use multiple build environments in a </w:t>
        </w:r>
        <w:proofErr w:type="spellStart"/>
        <w:r>
          <w:rPr>
            <w:rFonts w:ascii="Segoe UI" w:hAnsi="Segoe UI" w:cs="Segoe UI"/>
            <w:color w:val="1F2328"/>
            <w:sz w:val="30"/>
            <w:szCs w:val="30"/>
            <w:bdr w:val="none" w:sz="0" w:space="0" w:color="auto" w:frame="1"/>
            <w:shd w:val="clear" w:color="auto" w:fill="FFFFFF"/>
          </w:rPr>
          <w:t>CodeBuild</w:t>
        </w:r>
        <w:proofErr w:type="spellEnd"/>
        <w:r>
          <w:rPr>
            <w:rFonts w:ascii="Segoe UI" w:hAnsi="Segoe UI" w:cs="Segoe UI"/>
            <w:color w:val="1F2328"/>
            <w:sz w:val="30"/>
            <w:szCs w:val="30"/>
            <w:bdr w:val="none" w:sz="0" w:space="0" w:color="auto" w:frame="1"/>
            <w:shd w:val="clear" w:color="auto" w:fill="FFFFFF"/>
          </w:rPr>
          <w:t xml:space="preserve"> project.</w:t>
        </w:r>
      </w:ins>
    </w:p>
    <w:p w:rsidR="003E418D" w:rsidRDefault="003E418D" w:rsidP="003E418D">
      <w:pPr>
        <w:pStyle w:val="rich-diff-level-zero"/>
        <w:spacing w:before="0" w:beforeAutospacing="0" w:after="240" w:afterAutospacing="0"/>
        <w:ind w:left="240"/>
        <w:rPr>
          <w:ins w:id="722" w:author="Unknown"/>
          <w:rFonts w:ascii="Segoe UI" w:hAnsi="Segoe UI" w:cs="Segoe UI"/>
          <w:color w:val="1F2328"/>
          <w:bdr w:val="none" w:sz="0" w:space="0" w:color="auto" w:frame="1"/>
          <w:shd w:val="clear" w:color="auto" w:fill="FFFFFF"/>
        </w:rPr>
      </w:pPr>
      <w:ins w:id="723" w:author="Unknown">
        <w:r>
          <w:rPr>
            <w:rFonts w:ascii="Segoe UI" w:hAnsi="Segoe UI" w:cs="Segoe UI"/>
            <w:color w:val="1F2328"/>
            <w:bdr w:val="none" w:sz="0" w:space="0" w:color="auto" w:frame="1"/>
            <w:shd w:val="clear" w:color="auto" w:fill="FFFFFF"/>
          </w:rPr>
          <w:t>You might use multiple build environments to support different stages of the development process. For example, you could have one environment for development builds and another for production releases.</w:t>
        </w:r>
      </w:ins>
    </w:p>
    <w:p w:rsidR="003E418D" w:rsidRDefault="003E418D" w:rsidP="003E418D">
      <w:pPr>
        <w:pStyle w:val="Heading3"/>
        <w:spacing w:before="360" w:beforeAutospacing="0" w:after="240" w:afterAutospacing="0"/>
        <w:ind w:left="240"/>
        <w:rPr>
          <w:ins w:id="724" w:author="Unknown"/>
          <w:rFonts w:ascii="Segoe UI" w:hAnsi="Segoe UI" w:cs="Segoe UI"/>
          <w:color w:val="1F2328"/>
          <w:sz w:val="30"/>
          <w:szCs w:val="30"/>
          <w:bdr w:val="none" w:sz="0" w:space="0" w:color="auto" w:frame="1"/>
          <w:shd w:val="clear" w:color="auto" w:fill="FFFFFF"/>
        </w:rPr>
      </w:pPr>
      <w:ins w:id="725" w:author="Unknown">
        <w:r>
          <w:rPr>
            <w:rFonts w:ascii="Segoe UI" w:hAnsi="Segoe UI" w:cs="Segoe UI"/>
            <w:color w:val="1F2328"/>
            <w:sz w:val="30"/>
            <w:szCs w:val="30"/>
            <w:bdr w:val="none" w:sz="0" w:space="0" w:color="auto" w:frame="1"/>
            <w:shd w:val="clear" w:color="auto" w:fill="FFFFFF"/>
          </w:rPr>
          <w:t xml:space="preserve">12. What is the role of build projects in </w:t>
        </w:r>
        <w:proofErr w:type="spellStart"/>
        <w:r>
          <w:rPr>
            <w:rFonts w:ascii="Segoe UI" w:hAnsi="Segoe UI" w:cs="Segoe UI"/>
            <w:color w:val="1F2328"/>
            <w:sz w:val="30"/>
            <w:szCs w:val="30"/>
            <w:bdr w:val="none" w:sz="0" w:space="0" w:color="auto" w:frame="1"/>
            <w:shd w:val="clear" w:color="auto" w:fill="FFFFFF"/>
          </w:rPr>
          <w:t>CodeBuild</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726" w:author="Unknown"/>
          <w:rFonts w:ascii="Segoe UI" w:hAnsi="Segoe UI" w:cs="Segoe UI"/>
          <w:color w:val="1F2328"/>
          <w:bdr w:val="none" w:sz="0" w:space="0" w:color="auto" w:frame="1"/>
          <w:shd w:val="clear" w:color="auto" w:fill="FFFFFF"/>
        </w:rPr>
      </w:pPr>
      <w:ins w:id="727" w:author="Unknown">
        <w:r>
          <w:rPr>
            <w:rFonts w:ascii="Segoe UI" w:hAnsi="Segoe UI" w:cs="Segoe UI"/>
            <w:color w:val="1F2328"/>
            <w:bdr w:val="none" w:sz="0" w:space="0" w:color="auto" w:frame="1"/>
            <w:shd w:val="clear" w:color="auto" w:fill="FFFFFF"/>
          </w:rPr>
          <w:t xml:space="preserve">A build project defines how </w:t>
        </w:r>
        <w:proofErr w:type="spellStart"/>
        <w:r>
          <w:rPr>
            <w:rFonts w:ascii="Segoe UI" w:hAnsi="Segoe UI" w:cs="Segoe UI"/>
            <w:color w:val="1F2328"/>
            <w:bdr w:val="none" w:sz="0" w:space="0" w:color="auto" w:frame="1"/>
            <w:shd w:val="clear" w:color="auto" w:fill="FFFFFF"/>
          </w:rPr>
          <w:t>CodeBuild</w:t>
        </w:r>
        <w:proofErr w:type="spellEnd"/>
        <w:r>
          <w:rPr>
            <w:rFonts w:ascii="Segoe UI" w:hAnsi="Segoe UI" w:cs="Segoe UI"/>
            <w:color w:val="1F2328"/>
            <w:bdr w:val="none" w:sz="0" w:space="0" w:color="auto" w:frame="1"/>
            <w:shd w:val="clear" w:color="auto" w:fill="FFFFFF"/>
          </w:rPr>
          <w:t xml:space="preserve"> should build your source code. It includes settings like the source repository, build environment, </w:t>
        </w:r>
        <w:proofErr w:type="spellStart"/>
        <w:r>
          <w:rPr>
            <w:rFonts w:ascii="Segoe UI" w:hAnsi="Segoe UI" w:cs="Segoe UI"/>
            <w:color w:val="1F2328"/>
            <w:bdr w:val="none" w:sz="0" w:space="0" w:color="auto" w:frame="1"/>
            <w:shd w:val="clear" w:color="auto" w:fill="FFFFFF"/>
          </w:rPr>
          <w:t>buildspec.yml</w:t>
        </w:r>
        <w:proofErr w:type="spellEnd"/>
        <w:r>
          <w:rPr>
            <w:rFonts w:ascii="Segoe UI" w:hAnsi="Segoe UI" w:cs="Segoe UI"/>
            <w:color w:val="1F2328"/>
            <w:bdr w:val="none" w:sz="0" w:space="0" w:color="auto" w:frame="1"/>
            <w:shd w:val="clear" w:color="auto" w:fill="FFFFFF"/>
          </w:rPr>
          <w:t xml:space="preserve"> location, and other configuration details.</w:t>
        </w:r>
      </w:ins>
    </w:p>
    <w:p w:rsidR="003E418D" w:rsidRDefault="003E418D" w:rsidP="003E418D">
      <w:pPr>
        <w:pStyle w:val="Heading3"/>
        <w:spacing w:before="360" w:beforeAutospacing="0" w:after="240" w:afterAutospacing="0"/>
        <w:ind w:left="240"/>
        <w:rPr>
          <w:ins w:id="728" w:author="Unknown"/>
          <w:rFonts w:ascii="Segoe UI" w:hAnsi="Segoe UI" w:cs="Segoe UI"/>
          <w:color w:val="1F2328"/>
          <w:sz w:val="30"/>
          <w:szCs w:val="30"/>
          <w:bdr w:val="none" w:sz="0" w:space="0" w:color="auto" w:frame="1"/>
          <w:shd w:val="clear" w:color="auto" w:fill="FFFFFF"/>
        </w:rPr>
      </w:pPr>
      <w:ins w:id="729" w:author="Unknown">
        <w:r>
          <w:rPr>
            <w:rFonts w:ascii="Segoe UI" w:hAnsi="Segoe UI" w:cs="Segoe UI"/>
            <w:color w:val="1F2328"/>
            <w:sz w:val="30"/>
            <w:szCs w:val="30"/>
            <w:bdr w:val="none" w:sz="0" w:space="0" w:color="auto" w:frame="1"/>
            <w:shd w:val="clear" w:color="auto" w:fill="FFFFFF"/>
          </w:rPr>
          <w:t xml:space="preserve">13. How can you troubleshoot a failing build in </w:t>
        </w:r>
        <w:proofErr w:type="spellStart"/>
        <w:r>
          <w:rPr>
            <w:rFonts w:ascii="Segoe UI" w:hAnsi="Segoe UI" w:cs="Segoe UI"/>
            <w:color w:val="1F2328"/>
            <w:sz w:val="30"/>
            <w:szCs w:val="30"/>
            <w:bdr w:val="none" w:sz="0" w:space="0" w:color="auto" w:frame="1"/>
            <w:shd w:val="clear" w:color="auto" w:fill="FFFFFF"/>
          </w:rPr>
          <w:t>CodeBuild</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730" w:author="Unknown"/>
          <w:rFonts w:ascii="Segoe UI" w:hAnsi="Segoe UI" w:cs="Segoe UI"/>
          <w:color w:val="1F2328"/>
          <w:bdr w:val="none" w:sz="0" w:space="0" w:color="auto" w:frame="1"/>
          <w:shd w:val="clear" w:color="auto" w:fill="FFFFFF"/>
        </w:rPr>
      </w:pPr>
      <w:ins w:id="731" w:author="Unknown">
        <w:r>
          <w:rPr>
            <w:rFonts w:ascii="Segoe UI" w:hAnsi="Segoe UI" w:cs="Segoe UI"/>
            <w:color w:val="1F2328"/>
            <w:bdr w:val="none" w:sz="0" w:space="0" w:color="auto" w:frame="1"/>
            <w:shd w:val="clear" w:color="auto" w:fill="FFFFFF"/>
          </w:rPr>
          <w:lastRenderedPageBreak/>
          <w:t xml:space="preserve">You can view build logs and examine the output of build steps to identify issues. If a </w:t>
        </w:r>
        <w:proofErr w:type="spellStart"/>
        <w:r>
          <w:rPr>
            <w:rFonts w:ascii="Segoe UI" w:hAnsi="Segoe UI" w:cs="Segoe UI"/>
            <w:color w:val="1F2328"/>
            <w:bdr w:val="none" w:sz="0" w:space="0" w:color="auto" w:frame="1"/>
            <w:shd w:val="clear" w:color="auto" w:fill="FFFFFF"/>
          </w:rPr>
          <w:t>buildspec.yml</w:t>
        </w:r>
        <w:proofErr w:type="spellEnd"/>
        <w:r>
          <w:rPr>
            <w:rFonts w:ascii="Segoe UI" w:hAnsi="Segoe UI" w:cs="Segoe UI"/>
            <w:color w:val="1F2328"/>
            <w:bdr w:val="none" w:sz="0" w:space="0" w:color="auto" w:frame="1"/>
            <w:shd w:val="clear" w:color="auto" w:fill="FFFFFF"/>
          </w:rPr>
          <w:t xml:space="preserve"> file has errors, they </w:t>
        </w:r>
        <w:proofErr w:type="gramStart"/>
        <w:r>
          <w:rPr>
            <w:rFonts w:ascii="Segoe UI" w:hAnsi="Segoe UI" w:cs="Segoe UI"/>
            <w:color w:val="1F2328"/>
            <w:bdr w:val="none" w:sz="0" w:space="0" w:color="auto" w:frame="1"/>
            <w:shd w:val="clear" w:color="auto" w:fill="FFFFFF"/>
          </w:rPr>
          <w:t>can often be resolved</w:t>
        </w:r>
        <w:proofErr w:type="gramEnd"/>
        <w:r>
          <w:rPr>
            <w:rFonts w:ascii="Segoe UI" w:hAnsi="Segoe UI" w:cs="Segoe UI"/>
            <w:color w:val="1F2328"/>
            <w:bdr w:val="none" w:sz="0" w:space="0" w:color="auto" w:frame="1"/>
            <w:shd w:val="clear" w:color="auto" w:fill="FFFFFF"/>
          </w:rPr>
          <w:t xml:space="preserve"> by reviewing the syntax and ensuring proper settings.</w:t>
        </w:r>
      </w:ins>
    </w:p>
    <w:p w:rsidR="003E418D" w:rsidRDefault="003E418D" w:rsidP="003E418D">
      <w:pPr>
        <w:pStyle w:val="Heading3"/>
        <w:spacing w:before="360" w:beforeAutospacing="0" w:after="240" w:afterAutospacing="0"/>
        <w:ind w:left="240"/>
        <w:rPr>
          <w:ins w:id="732" w:author="Unknown"/>
          <w:rFonts w:ascii="Segoe UI" w:hAnsi="Segoe UI" w:cs="Segoe UI"/>
          <w:color w:val="1F2328"/>
          <w:sz w:val="30"/>
          <w:szCs w:val="30"/>
          <w:bdr w:val="none" w:sz="0" w:space="0" w:color="auto" w:frame="1"/>
          <w:shd w:val="clear" w:color="auto" w:fill="FFFFFF"/>
        </w:rPr>
      </w:pPr>
      <w:ins w:id="733" w:author="Unknown">
        <w:r>
          <w:rPr>
            <w:rFonts w:ascii="Segoe UI" w:hAnsi="Segoe UI" w:cs="Segoe UI"/>
            <w:color w:val="1F2328"/>
            <w:sz w:val="30"/>
            <w:szCs w:val="30"/>
            <w:bdr w:val="none" w:sz="0" w:space="0" w:color="auto" w:frame="1"/>
            <w:shd w:val="clear" w:color="auto" w:fill="FFFFFF"/>
          </w:rPr>
          <w:t xml:space="preserve">14. </w:t>
        </w:r>
        <w:proofErr w:type="gramStart"/>
        <w:r>
          <w:rPr>
            <w:rFonts w:ascii="Segoe UI" w:hAnsi="Segoe UI" w:cs="Segoe UI"/>
            <w:color w:val="1F2328"/>
            <w:sz w:val="30"/>
            <w:szCs w:val="30"/>
            <w:bdr w:val="none" w:sz="0" w:space="0" w:color="auto" w:frame="1"/>
            <w:shd w:val="clear" w:color="auto" w:fill="FFFFFF"/>
          </w:rPr>
          <w:t>What's</w:t>
        </w:r>
        <w:proofErr w:type="gramEnd"/>
        <w:r>
          <w:rPr>
            <w:rFonts w:ascii="Segoe UI" w:hAnsi="Segoe UI" w:cs="Segoe UI"/>
            <w:color w:val="1F2328"/>
            <w:sz w:val="30"/>
            <w:szCs w:val="30"/>
            <w:bdr w:val="none" w:sz="0" w:space="0" w:color="auto" w:frame="1"/>
            <w:shd w:val="clear" w:color="auto" w:fill="FFFFFF"/>
          </w:rPr>
          <w:t xml:space="preserve"> the benefit of using </w:t>
        </w:r>
        <w:proofErr w:type="spellStart"/>
        <w:r>
          <w:rPr>
            <w:rFonts w:ascii="Segoe UI" w:hAnsi="Segoe UI" w:cs="Segoe UI"/>
            <w:color w:val="1F2328"/>
            <w:sz w:val="30"/>
            <w:szCs w:val="30"/>
            <w:bdr w:val="none" w:sz="0" w:space="0" w:color="auto" w:frame="1"/>
            <w:shd w:val="clear" w:color="auto" w:fill="FFFFFF"/>
          </w:rPr>
          <w:t>CodeBuild</w:t>
        </w:r>
        <w:proofErr w:type="spellEnd"/>
        <w:r>
          <w:rPr>
            <w:rFonts w:ascii="Segoe UI" w:hAnsi="Segoe UI" w:cs="Segoe UI"/>
            <w:color w:val="1F2328"/>
            <w:sz w:val="30"/>
            <w:szCs w:val="30"/>
            <w:bdr w:val="none" w:sz="0" w:space="0" w:color="auto" w:frame="1"/>
            <w:shd w:val="clear" w:color="auto" w:fill="FFFFFF"/>
          </w:rPr>
          <w:t xml:space="preserve"> over traditional build tools?</w:t>
        </w:r>
      </w:ins>
    </w:p>
    <w:p w:rsidR="003E418D" w:rsidRDefault="003E418D" w:rsidP="003E418D">
      <w:pPr>
        <w:pStyle w:val="rich-diff-level-zero"/>
        <w:spacing w:before="0" w:beforeAutospacing="0" w:after="240" w:afterAutospacing="0"/>
        <w:ind w:left="240"/>
        <w:rPr>
          <w:ins w:id="734" w:author="Unknown"/>
          <w:rFonts w:ascii="Segoe UI" w:hAnsi="Segoe UI" w:cs="Segoe UI"/>
          <w:color w:val="1F2328"/>
          <w:bdr w:val="none" w:sz="0" w:space="0" w:color="auto" w:frame="1"/>
          <w:shd w:val="clear" w:color="auto" w:fill="FFFFFF"/>
        </w:rPr>
      </w:pPr>
      <w:proofErr w:type="spellStart"/>
      <w:ins w:id="735" w:author="Unknown">
        <w:r>
          <w:rPr>
            <w:rFonts w:ascii="Segoe UI" w:hAnsi="Segoe UI" w:cs="Segoe UI"/>
            <w:color w:val="1F2328"/>
            <w:bdr w:val="none" w:sz="0" w:space="0" w:color="auto" w:frame="1"/>
            <w:shd w:val="clear" w:color="auto" w:fill="FFFFFF"/>
          </w:rPr>
          <w:t>CodeBuild</w:t>
        </w:r>
        <w:proofErr w:type="spellEnd"/>
        <w:r>
          <w:rPr>
            <w:rFonts w:ascii="Segoe UI" w:hAnsi="Segoe UI" w:cs="Segoe UI"/>
            <w:color w:val="1F2328"/>
            <w:bdr w:val="none" w:sz="0" w:space="0" w:color="auto" w:frame="1"/>
            <w:shd w:val="clear" w:color="auto" w:fill="FFFFFF"/>
          </w:rPr>
          <w:t xml:space="preserve"> is fully managed and scalable. It eliminates the need to provision and manage build servers, making it easier to set up and scale build processes without infrastructure overhead.</w:t>
        </w:r>
      </w:ins>
    </w:p>
    <w:p w:rsidR="003E418D" w:rsidRDefault="003E418D" w:rsidP="003E418D">
      <w:pPr>
        <w:pStyle w:val="Heading3"/>
        <w:spacing w:before="360" w:beforeAutospacing="0" w:after="240" w:afterAutospacing="0"/>
        <w:ind w:left="240"/>
        <w:rPr>
          <w:ins w:id="736" w:author="Unknown"/>
          <w:rFonts w:ascii="Segoe UI" w:hAnsi="Segoe UI" w:cs="Segoe UI"/>
          <w:color w:val="1F2328"/>
          <w:sz w:val="30"/>
          <w:szCs w:val="30"/>
          <w:bdr w:val="none" w:sz="0" w:space="0" w:color="auto" w:frame="1"/>
          <w:shd w:val="clear" w:color="auto" w:fill="FFFFFF"/>
        </w:rPr>
      </w:pPr>
      <w:ins w:id="737" w:author="Unknown">
        <w:r>
          <w:rPr>
            <w:rFonts w:ascii="Segoe UI" w:hAnsi="Segoe UI" w:cs="Segoe UI"/>
            <w:color w:val="1F2328"/>
            <w:sz w:val="30"/>
            <w:szCs w:val="30"/>
            <w:bdr w:val="none" w:sz="0" w:space="0" w:color="auto" w:frame="1"/>
            <w:shd w:val="clear" w:color="auto" w:fill="FFFFFF"/>
          </w:rPr>
          <w:t xml:space="preserve">15. Can you build Docker images using </w:t>
        </w:r>
        <w:proofErr w:type="spellStart"/>
        <w:r>
          <w:rPr>
            <w:rFonts w:ascii="Segoe UI" w:hAnsi="Segoe UI" w:cs="Segoe UI"/>
            <w:color w:val="1F2328"/>
            <w:sz w:val="30"/>
            <w:szCs w:val="30"/>
            <w:bdr w:val="none" w:sz="0" w:space="0" w:color="auto" w:frame="1"/>
            <w:shd w:val="clear" w:color="auto" w:fill="FFFFFF"/>
          </w:rPr>
          <w:t>CodeBuild</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738" w:author="Unknown"/>
          <w:rFonts w:ascii="Segoe UI" w:hAnsi="Segoe UI" w:cs="Segoe UI"/>
          <w:color w:val="1F2328"/>
          <w:bdr w:val="none" w:sz="0" w:space="0" w:color="auto" w:frame="1"/>
          <w:shd w:val="clear" w:color="auto" w:fill="FFFFFF"/>
        </w:rPr>
      </w:pPr>
      <w:ins w:id="739" w:author="Unknown">
        <w:r>
          <w:rPr>
            <w:rFonts w:ascii="Segoe UI" w:hAnsi="Segoe UI" w:cs="Segoe UI"/>
            <w:color w:val="1F2328"/>
            <w:bdr w:val="none" w:sz="0" w:space="0" w:color="auto" w:frame="1"/>
            <w:shd w:val="clear" w:color="auto" w:fill="FFFFFF"/>
          </w:rPr>
          <w:t xml:space="preserve">Yes, </w:t>
        </w:r>
        <w:proofErr w:type="spellStart"/>
        <w:r>
          <w:rPr>
            <w:rFonts w:ascii="Segoe UI" w:hAnsi="Segoe UI" w:cs="Segoe UI"/>
            <w:color w:val="1F2328"/>
            <w:bdr w:val="none" w:sz="0" w:space="0" w:color="auto" w:frame="1"/>
            <w:shd w:val="clear" w:color="auto" w:fill="FFFFFF"/>
          </w:rPr>
          <w:t>CodeBuild</w:t>
        </w:r>
        <w:proofErr w:type="spellEnd"/>
        <w:r>
          <w:rPr>
            <w:rFonts w:ascii="Segoe UI" w:hAnsi="Segoe UI" w:cs="Segoe UI"/>
            <w:color w:val="1F2328"/>
            <w:bdr w:val="none" w:sz="0" w:space="0" w:color="auto" w:frame="1"/>
            <w:shd w:val="clear" w:color="auto" w:fill="FFFFFF"/>
          </w:rPr>
          <w:t xml:space="preserve"> supports building Docker images as part of the build process. You can define build steps to build and push Docker images to repositories like Amazon ECR.</w:t>
        </w:r>
      </w:ins>
    </w:p>
    <w:p w:rsidR="003E418D" w:rsidRDefault="003E418D" w:rsidP="003E418D">
      <w:pPr>
        <w:pStyle w:val="Heading3"/>
        <w:spacing w:before="360" w:beforeAutospacing="0" w:after="240" w:afterAutospacing="0"/>
        <w:ind w:left="240"/>
        <w:rPr>
          <w:ins w:id="740" w:author="Unknown"/>
          <w:rFonts w:ascii="Segoe UI" w:hAnsi="Segoe UI" w:cs="Segoe UI"/>
          <w:color w:val="1F2328"/>
          <w:sz w:val="30"/>
          <w:szCs w:val="30"/>
          <w:bdr w:val="none" w:sz="0" w:space="0" w:color="auto" w:frame="1"/>
          <w:shd w:val="clear" w:color="auto" w:fill="FFFFFF"/>
        </w:rPr>
      </w:pPr>
      <w:ins w:id="741" w:author="Unknown">
        <w:r>
          <w:rPr>
            <w:rFonts w:ascii="Segoe UI" w:hAnsi="Segoe UI" w:cs="Segoe UI"/>
            <w:color w:val="1F2328"/>
            <w:sz w:val="30"/>
            <w:szCs w:val="30"/>
            <w:bdr w:val="none" w:sz="0" w:space="0" w:color="auto" w:frame="1"/>
            <w:shd w:val="clear" w:color="auto" w:fill="FFFFFF"/>
          </w:rPr>
          <w:t xml:space="preserve">16. How can you integrate third-party build tools with </w:t>
        </w:r>
        <w:proofErr w:type="spellStart"/>
        <w:r>
          <w:rPr>
            <w:rFonts w:ascii="Segoe UI" w:hAnsi="Segoe UI" w:cs="Segoe UI"/>
            <w:color w:val="1F2328"/>
            <w:sz w:val="30"/>
            <w:szCs w:val="30"/>
            <w:bdr w:val="none" w:sz="0" w:space="0" w:color="auto" w:frame="1"/>
            <w:shd w:val="clear" w:color="auto" w:fill="FFFFFF"/>
          </w:rPr>
          <w:t>CodeBuild</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742" w:author="Unknown"/>
          <w:rFonts w:ascii="Segoe UI" w:hAnsi="Segoe UI" w:cs="Segoe UI"/>
          <w:color w:val="1F2328"/>
          <w:bdr w:val="none" w:sz="0" w:space="0" w:color="auto" w:frame="1"/>
          <w:shd w:val="clear" w:color="auto" w:fill="FFFFFF"/>
        </w:rPr>
      </w:pPr>
      <w:ins w:id="743" w:author="Unknown">
        <w:r>
          <w:rPr>
            <w:rFonts w:ascii="Segoe UI" w:hAnsi="Segoe UI" w:cs="Segoe UI"/>
            <w:color w:val="1F2328"/>
            <w:bdr w:val="none" w:sz="0" w:space="0" w:color="auto" w:frame="1"/>
            <w:shd w:val="clear" w:color="auto" w:fill="FFFFFF"/>
          </w:rPr>
          <w:t xml:space="preserve">You can define build steps in your </w:t>
        </w:r>
        <w:proofErr w:type="spellStart"/>
        <w:r>
          <w:rPr>
            <w:rFonts w:ascii="Segoe UI" w:hAnsi="Segoe UI" w:cs="Segoe UI"/>
            <w:color w:val="1F2328"/>
            <w:bdr w:val="none" w:sz="0" w:space="0" w:color="auto" w:frame="1"/>
            <w:shd w:val="clear" w:color="auto" w:fill="FFFFFF"/>
          </w:rPr>
          <w:t>buildspec.yml</w:t>
        </w:r>
        <w:proofErr w:type="spellEnd"/>
        <w:r>
          <w:rPr>
            <w:rFonts w:ascii="Segoe UI" w:hAnsi="Segoe UI" w:cs="Segoe UI"/>
            <w:color w:val="1F2328"/>
            <w:bdr w:val="none" w:sz="0" w:space="0" w:color="auto" w:frame="1"/>
            <w:shd w:val="clear" w:color="auto" w:fill="FFFFFF"/>
          </w:rPr>
          <w:t xml:space="preserve"> file to execute third-party build tools or scripts. This enables seamless integration with tools specific to your project's needs.</w:t>
        </w:r>
      </w:ins>
    </w:p>
    <w:p w:rsidR="003E418D" w:rsidRDefault="003E418D" w:rsidP="003E418D">
      <w:pPr>
        <w:pStyle w:val="Heading3"/>
        <w:spacing w:before="360" w:beforeAutospacing="0" w:after="240" w:afterAutospacing="0"/>
        <w:ind w:left="240"/>
        <w:rPr>
          <w:ins w:id="744" w:author="Unknown"/>
          <w:rFonts w:ascii="Segoe UI" w:hAnsi="Segoe UI" w:cs="Segoe UI"/>
          <w:color w:val="1F2328"/>
          <w:sz w:val="30"/>
          <w:szCs w:val="30"/>
          <w:bdr w:val="none" w:sz="0" w:space="0" w:color="auto" w:frame="1"/>
          <w:shd w:val="clear" w:color="auto" w:fill="FFFFFF"/>
        </w:rPr>
      </w:pPr>
      <w:ins w:id="745" w:author="Unknown">
        <w:r>
          <w:rPr>
            <w:rFonts w:ascii="Segoe UI" w:hAnsi="Segoe UI" w:cs="Segoe UI"/>
            <w:color w:val="1F2328"/>
            <w:sz w:val="30"/>
            <w:szCs w:val="30"/>
            <w:bdr w:val="none" w:sz="0" w:space="0" w:color="auto" w:frame="1"/>
            <w:shd w:val="clear" w:color="auto" w:fill="FFFFFF"/>
          </w:rPr>
          <w:t xml:space="preserve">17. What happens if a build fails in </w:t>
        </w:r>
        <w:proofErr w:type="spellStart"/>
        <w:r>
          <w:rPr>
            <w:rFonts w:ascii="Segoe UI" w:hAnsi="Segoe UI" w:cs="Segoe UI"/>
            <w:color w:val="1F2328"/>
            <w:sz w:val="30"/>
            <w:szCs w:val="30"/>
            <w:bdr w:val="none" w:sz="0" w:space="0" w:color="auto" w:frame="1"/>
            <w:shd w:val="clear" w:color="auto" w:fill="FFFFFF"/>
          </w:rPr>
          <w:t>CodeBuild</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746" w:author="Unknown"/>
          <w:rFonts w:ascii="Segoe UI" w:hAnsi="Segoe UI" w:cs="Segoe UI"/>
          <w:color w:val="1F2328"/>
          <w:bdr w:val="none" w:sz="0" w:space="0" w:color="auto" w:frame="1"/>
          <w:shd w:val="clear" w:color="auto" w:fill="FFFFFF"/>
        </w:rPr>
      </w:pPr>
      <w:ins w:id="747" w:author="Unknown">
        <w:r>
          <w:rPr>
            <w:rFonts w:ascii="Segoe UI" w:hAnsi="Segoe UI" w:cs="Segoe UI"/>
            <w:color w:val="1F2328"/>
            <w:bdr w:val="none" w:sz="0" w:space="0" w:color="auto" w:frame="1"/>
            <w:shd w:val="clear" w:color="auto" w:fill="FFFFFF"/>
          </w:rPr>
          <w:t xml:space="preserve">If a build fails, </w:t>
        </w:r>
        <w:proofErr w:type="spellStart"/>
        <w:r>
          <w:rPr>
            <w:rFonts w:ascii="Segoe UI" w:hAnsi="Segoe UI" w:cs="Segoe UI"/>
            <w:color w:val="1F2328"/>
            <w:bdr w:val="none" w:sz="0" w:space="0" w:color="auto" w:frame="1"/>
            <w:shd w:val="clear" w:color="auto" w:fill="FFFFFF"/>
          </w:rPr>
          <w:t>CodeBuild</w:t>
        </w:r>
        <w:proofErr w:type="spellEnd"/>
        <w:r>
          <w:rPr>
            <w:rFonts w:ascii="Segoe UI" w:hAnsi="Segoe UI" w:cs="Segoe UI"/>
            <w:color w:val="1F2328"/>
            <w:bdr w:val="none" w:sz="0" w:space="0" w:color="auto" w:frame="1"/>
            <w:shd w:val="clear" w:color="auto" w:fill="FFFFFF"/>
          </w:rPr>
          <w:t xml:space="preserve"> </w:t>
        </w:r>
        <w:proofErr w:type="gramStart"/>
        <w:r>
          <w:rPr>
            <w:rFonts w:ascii="Segoe UI" w:hAnsi="Segoe UI" w:cs="Segoe UI"/>
            <w:color w:val="1F2328"/>
            <w:bdr w:val="none" w:sz="0" w:space="0" w:color="auto" w:frame="1"/>
            <w:shd w:val="clear" w:color="auto" w:fill="FFFFFF"/>
          </w:rPr>
          <w:t>can be configured</w:t>
        </w:r>
        <w:proofErr w:type="gramEnd"/>
        <w:r>
          <w:rPr>
            <w:rFonts w:ascii="Segoe UI" w:hAnsi="Segoe UI" w:cs="Segoe UI"/>
            <w:color w:val="1F2328"/>
            <w:bdr w:val="none" w:sz="0" w:space="0" w:color="auto" w:frame="1"/>
            <w:shd w:val="clear" w:color="auto" w:fill="FFFFFF"/>
          </w:rPr>
          <w:t xml:space="preserve"> to stop the pipeline in </w:t>
        </w:r>
        <w:proofErr w:type="spellStart"/>
        <w:r>
          <w:rPr>
            <w:rFonts w:ascii="Segoe UI" w:hAnsi="Segoe UI" w:cs="Segoe UI"/>
            <w:color w:val="1F2328"/>
            <w:bdr w:val="none" w:sz="0" w:space="0" w:color="auto" w:frame="1"/>
            <w:shd w:val="clear" w:color="auto" w:fill="FFFFFF"/>
          </w:rPr>
          <w:t>CodePipeline</w:t>
        </w:r>
        <w:proofErr w:type="spellEnd"/>
        <w:r>
          <w:rPr>
            <w:rFonts w:ascii="Segoe UI" w:hAnsi="Segoe UI" w:cs="Segoe UI"/>
            <w:color w:val="1F2328"/>
            <w:bdr w:val="none" w:sz="0" w:space="0" w:color="auto" w:frame="1"/>
            <w:shd w:val="clear" w:color="auto" w:fill="FFFFFF"/>
          </w:rPr>
          <w:t>, send notifications, and provide detailed logs to help diagnose and resolve the issue.</w:t>
        </w:r>
      </w:ins>
    </w:p>
    <w:p w:rsidR="003E418D" w:rsidRDefault="003E418D" w:rsidP="003E418D">
      <w:pPr>
        <w:pStyle w:val="Heading3"/>
        <w:spacing w:before="360" w:beforeAutospacing="0" w:after="240" w:afterAutospacing="0"/>
        <w:ind w:left="240"/>
        <w:rPr>
          <w:ins w:id="748" w:author="Unknown"/>
          <w:rFonts w:ascii="Segoe UI" w:hAnsi="Segoe UI" w:cs="Segoe UI"/>
          <w:color w:val="1F2328"/>
          <w:sz w:val="30"/>
          <w:szCs w:val="30"/>
          <w:bdr w:val="none" w:sz="0" w:space="0" w:color="auto" w:frame="1"/>
          <w:shd w:val="clear" w:color="auto" w:fill="FFFFFF"/>
        </w:rPr>
      </w:pPr>
      <w:ins w:id="749" w:author="Unknown">
        <w:r>
          <w:rPr>
            <w:rFonts w:ascii="Segoe UI" w:hAnsi="Segoe UI" w:cs="Segoe UI"/>
            <w:color w:val="1F2328"/>
            <w:sz w:val="30"/>
            <w:szCs w:val="30"/>
            <w:bdr w:val="none" w:sz="0" w:space="0" w:color="auto" w:frame="1"/>
            <w:shd w:val="clear" w:color="auto" w:fill="FFFFFF"/>
          </w:rPr>
          <w:t xml:space="preserve">18. Can you set up multiple build projects within a single </w:t>
        </w:r>
        <w:proofErr w:type="spellStart"/>
        <w:r>
          <w:rPr>
            <w:rFonts w:ascii="Segoe UI" w:hAnsi="Segoe UI" w:cs="Segoe UI"/>
            <w:color w:val="1F2328"/>
            <w:sz w:val="30"/>
            <w:szCs w:val="30"/>
            <w:bdr w:val="none" w:sz="0" w:space="0" w:color="auto" w:frame="1"/>
            <w:shd w:val="clear" w:color="auto" w:fill="FFFFFF"/>
          </w:rPr>
          <w:t>CodeBuild</w:t>
        </w:r>
        <w:proofErr w:type="spellEnd"/>
        <w:r>
          <w:rPr>
            <w:rFonts w:ascii="Segoe UI" w:hAnsi="Segoe UI" w:cs="Segoe UI"/>
            <w:color w:val="1F2328"/>
            <w:sz w:val="30"/>
            <w:szCs w:val="30"/>
            <w:bdr w:val="none" w:sz="0" w:space="0" w:color="auto" w:frame="1"/>
            <w:shd w:val="clear" w:color="auto" w:fill="FFFFFF"/>
          </w:rPr>
          <w:t xml:space="preserve"> project?</w:t>
        </w:r>
      </w:ins>
    </w:p>
    <w:p w:rsidR="003E418D" w:rsidRDefault="003E418D" w:rsidP="003E418D">
      <w:pPr>
        <w:pStyle w:val="rich-diff-level-zero"/>
        <w:spacing w:before="0" w:beforeAutospacing="0" w:after="240" w:afterAutospacing="0"/>
        <w:ind w:left="240"/>
        <w:rPr>
          <w:ins w:id="750" w:author="Unknown"/>
          <w:rFonts w:ascii="Segoe UI" w:hAnsi="Segoe UI" w:cs="Segoe UI"/>
          <w:color w:val="1F2328"/>
          <w:bdr w:val="none" w:sz="0" w:space="0" w:color="auto" w:frame="1"/>
          <w:shd w:val="clear" w:color="auto" w:fill="FFFFFF"/>
        </w:rPr>
      </w:pPr>
      <w:ins w:id="751" w:author="Unknown">
        <w:r>
          <w:rPr>
            <w:rFonts w:ascii="Segoe UI" w:hAnsi="Segoe UI" w:cs="Segoe UI"/>
            <w:color w:val="1F2328"/>
            <w:bdr w:val="none" w:sz="0" w:space="0" w:color="auto" w:frame="1"/>
            <w:shd w:val="clear" w:color="auto" w:fill="FFFFFF"/>
          </w:rPr>
          <w:t xml:space="preserve">Yes, a </w:t>
        </w:r>
        <w:proofErr w:type="spellStart"/>
        <w:r>
          <w:rPr>
            <w:rFonts w:ascii="Segoe UI" w:hAnsi="Segoe UI" w:cs="Segoe UI"/>
            <w:color w:val="1F2328"/>
            <w:bdr w:val="none" w:sz="0" w:space="0" w:color="auto" w:frame="1"/>
            <w:shd w:val="clear" w:color="auto" w:fill="FFFFFF"/>
          </w:rPr>
          <w:t>CodeBuild</w:t>
        </w:r>
        <w:proofErr w:type="spellEnd"/>
        <w:r>
          <w:rPr>
            <w:rFonts w:ascii="Segoe UI" w:hAnsi="Segoe UI" w:cs="Segoe UI"/>
            <w:color w:val="1F2328"/>
            <w:bdr w:val="none" w:sz="0" w:space="0" w:color="auto" w:frame="1"/>
            <w:shd w:val="clear" w:color="auto" w:fill="FFFFFF"/>
          </w:rPr>
          <w:t xml:space="preserve"> project can have multiple build projects associated with it. This is useful when you want to build different components of your application in parallel.</w:t>
        </w:r>
      </w:ins>
    </w:p>
    <w:p w:rsidR="003E418D" w:rsidRDefault="003E418D" w:rsidP="003E418D">
      <w:pPr>
        <w:pStyle w:val="Heading3"/>
        <w:spacing w:before="360" w:beforeAutospacing="0" w:after="240" w:afterAutospacing="0"/>
        <w:ind w:left="240"/>
        <w:rPr>
          <w:ins w:id="752" w:author="Unknown"/>
          <w:rFonts w:ascii="Segoe UI" w:hAnsi="Segoe UI" w:cs="Segoe UI"/>
          <w:color w:val="1F2328"/>
          <w:sz w:val="30"/>
          <w:szCs w:val="30"/>
          <w:bdr w:val="none" w:sz="0" w:space="0" w:color="auto" w:frame="1"/>
          <w:shd w:val="clear" w:color="auto" w:fill="FFFFFF"/>
        </w:rPr>
      </w:pPr>
      <w:ins w:id="753" w:author="Unknown">
        <w:r>
          <w:rPr>
            <w:rFonts w:ascii="Segoe UI" w:hAnsi="Segoe UI" w:cs="Segoe UI"/>
            <w:color w:val="1F2328"/>
            <w:sz w:val="30"/>
            <w:szCs w:val="30"/>
            <w:bdr w:val="none" w:sz="0" w:space="0" w:color="auto" w:frame="1"/>
            <w:shd w:val="clear" w:color="auto" w:fill="FFFFFF"/>
          </w:rPr>
          <w:t xml:space="preserve">19. How can you monitor and visualize build performance in </w:t>
        </w:r>
        <w:proofErr w:type="spellStart"/>
        <w:r>
          <w:rPr>
            <w:rFonts w:ascii="Segoe UI" w:hAnsi="Segoe UI" w:cs="Segoe UI"/>
            <w:color w:val="1F2328"/>
            <w:sz w:val="30"/>
            <w:szCs w:val="30"/>
            <w:bdr w:val="none" w:sz="0" w:space="0" w:color="auto" w:frame="1"/>
            <w:shd w:val="clear" w:color="auto" w:fill="FFFFFF"/>
          </w:rPr>
          <w:t>CodeBuild</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754" w:author="Unknown"/>
          <w:rFonts w:ascii="Segoe UI" w:hAnsi="Segoe UI" w:cs="Segoe UI"/>
          <w:color w:val="1F2328"/>
          <w:bdr w:val="none" w:sz="0" w:space="0" w:color="auto" w:frame="1"/>
          <w:shd w:val="clear" w:color="auto" w:fill="FFFFFF"/>
        </w:rPr>
      </w:pPr>
      <w:ins w:id="755" w:author="Unknown">
        <w:r>
          <w:rPr>
            <w:rFonts w:ascii="Segoe UI" w:hAnsi="Segoe UI" w:cs="Segoe UI"/>
            <w:color w:val="1F2328"/>
            <w:bdr w:val="none" w:sz="0" w:space="0" w:color="auto" w:frame="1"/>
            <w:shd w:val="clear" w:color="auto" w:fill="FFFFFF"/>
          </w:rPr>
          <w:t xml:space="preserve">You can use Amazon </w:t>
        </w:r>
        <w:proofErr w:type="spellStart"/>
        <w:r>
          <w:rPr>
            <w:rFonts w:ascii="Segoe UI" w:hAnsi="Segoe UI" w:cs="Segoe UI"/>
            <w:color w:val="1F2328"/>
            <w:bdr w:val="none" w:sz="0" w:space="0" w:color="auto" w:frame="1"/>
            <w:shd w:val="clear" w:color="auto" w:fill="FFFFFF"/>
          </w:rPr>
          <w:t>CloudWatch</w:t>
        </w:r>
        <w:proofErr w:type="spellEnd"/>
        <w:r>
          <w:rPr>
            <w:rFonts w:ascii="Segoe UI" w:hAnsi="Segoe UI" w:cs="Segoe UI"/>
            <w:color w:val="1F2328"/>
            <w:bdr w:val="none" w:sz="0" w:space="0" w:color="auto" w:frame="1"/>
            <w:shd w:val="clear" w:color="auto" w:fill="FFFFFF"/>
          </w:rPr>
          <w:t xml:space="preserve"> to collect and visualize metrics from </w:t>
        </w:r>
        <w:proofErr w:type="spellStart"/>
        <w:r>
          <w:rPr>
            <w:rFonts w:ascii="Segoe UI" w:hAnsi="Segoe UI" w:cs="Segoe UI"/>
            <w:color w:val="1F2328"/>
            <w:bdr w:val="none" w:sz="0" w:space="0" w:color="auto" w:frame="1"/>
            <w:shd w:val="clear" w:color="auto" w:fill="FFFFFF"/>
          </w:rPr>
          <w:t>CodeBuild</w:t>
        </w:r>
        <w:proofErr w:type="spellEnd"/>
        <w:r>
          <w:rPr>
            <w:rFonts w:ascii="Segoe UI" w:hAnsi="Segoe UI" w:cs="Segoe UI"/>
            <w:color w:val="1F2328"/>
            <w:bdr w:val="none" w:sz="0" w:space="0" w:color="auto" w:frame="1"/>
            <w:shd w:val="clear" w:color="auto" w:fill="FFFFFF"/>
          </w:rPr>
          <w:t>, such as build duration, success rates, and resource utilization.</w:t>
        </w:r>
      </w:ins>
    </w:p>
    <w:p w:rsidR="003E418D" w:rsidRDefault="003E418D" w:rsidP="003E418D">
      <w:pPr>
        <w:pStyle w:val="Heading3"/>
        <w:spacing w:before="360" w:beforeAutospacing="0" w:after="240" w:afterAutospacing="0"/>
        <w:ind w:left="240"/>
        <w:rPr>
          <w:ins w:id="756" w:author="Unknown"/>
          <w:rFonts w:ascii="Segoe UI" w:hAnsi="Segoe UI" w:cs="Segoe UI"/>
          <w:color w:val="1F2328"/>
          <w:sz w:val="30"/>
          <w:szCs w:val="30"/>
          <w:bdr w:val="none" w:sz="0" w:space="0" w:color="auto" w:frame="1"/>
          <w:shd w:val="clear" w:color="auto" w:fill="FFFFFF"/>
        </w:rPr>
      </w:pPr>
      <w:ins w:id="757" w:author="Unknown">
        <w:r>
          <w:rPr>
            <w:rFonts w:ascii="Segoe UI" w:hAnsi="Segoe UI" w:cs="Segoe UI"/>
            <w:color w:val="1F2328"/>
            <w:sz w:val="30"/>
            <w:szCs w:val="30"/>
            <w:bdr w:val="none" w:sz="0" w:space="0" w:color="auto" w:frame="1"/>
            <w:shd w:val="clear" w:color="auto" w:fill="FFFFFF"/>
          </w:rPr>
          <w:lastRenderedPageBreak/>
          <w:t xml:space="preserve">20. Explain how </w:t>
        </w:r>
        <w:proofErr w:type="spellStart"/>
        <w:r>
          <w:rPr>
            <w:rFonts w:ascii="Segoe UI" w:hAnsi="Segoe UI" w:cs="Segoe UI"/>
            <w:color w:val="1F2328"/>
            <w:sz w:val="30"/>
            <w:szCs w:val="30"/>
            <w:bdr w:val="none" w:sz="0" w:space="0" w:color="auto" w:frame="1"/>
            <w:shd w:val="clear" w:color="auto" w:fill="FFFFFF"/>
          </w:rPr>
          <w:t>CodeBuild</w:t>
        </w:r>
        <w:proofErr w:type="spellEnd"/>
        <w:r>
          <w:rPr>
            <w:rFonts w:ascii="Segoe UI" w:hAnsi="Segoe UI" w:cs="Segoe UI"/>
            <w:color w:val="1F2328"/>
            <w:sz w:val="30"/>
            <w:szCs w:val="30"/>
            <w:bdr w:val="none" w:sz="0" w:space="0" w:color="auto" w:frame="1"/>
            <w:shd w:val="clear" w:color="auto" w:fill="FFFFFF"/>
          </w:rPr>
          <w:t xml:space="preserve"> pricing works.</w:t>
        </w:r>
      </w:ins>
    </w:p>
    <w:p w:rsidR="003E418D" w:rsidRDefault="003E418D" w:rsidP="003E418D">
      <w:pPr>
        <w:pStyle w:val="rich-diff-level-zero"/>
        <w:spacing w:before="0" w:beforeAutospacing="0" w:after="240" w:afterAutospacing="0"/>
        <w:ind w:left="240"/>
        <w:rPr>
          <w:ins w:id="758" w:author="Unknown"/>
          <w:rFonts w:ascii="Segoe UI" w:hAnsi="Segoe UI" w:cs="Segoe UI"/>
          <w:color w:val="1F2328"/>
          <w:bdr w:val="none" w:sz="0" w:space="0" w:color="auto" w:frame="1"/>
          <w:shd w:val="clear" w:color="auto" w:fill="FFFFFF"/>
        </w:rPr>
      </w:pPr>
      <w:proofErr w:type="spellStart"/>
      <w:ins w:id="759" w:author="Unknown">
        <w:r>
          <w:rPr>
            <w:rFonts w:ascii="Segoe UI" w:hAnsi="Segoe UI" w:cs="Segoe UI"/>
            <w:color w:val="1F2328"/>
            <w:bdr w:val="none" w:sz="0" w:space="0" w:color="auto" w:frame="1"/>
            <w:shd w:val="clear" w:color="auto" w:fill="FFFFFF"/>
          </w:rPr>
          <w:t>CodeBuild</w:t>
        </w:r>
        <w:proofErr w:type="spellEnd"/>
        <w:r>
          <w:rPr>
            <w:rFonts w:ascii="Segoe UI" w:hAnsi="Segoe UI" w:cs="Segoe UI"/>
            <w:color w:val="1F2328"/>
            <w:bdr w:val="none" w:sz="0" w:space="0" w:color="auto" w:frame="1"/>
            <w:shd w:val="clear" w:color="auto" w:fill="FFFFFF"/>
          </w:rPr>
          <w:t xml:space="preserve"> pricing </w:t>
        </w:r>
        <w:proofErr w:type="gramStart"/>
        <w:r>
          <w:rPr>
            <w:rFonts w:ascii="Segoe UI" w:hAnsi="Segoe UI" w:cs="Segoe UI"/>
            <w:color w:val="1F2328"/>
            <w:bdr w:val="none" w:sz="0" w:space="0" w:color="auto" w:frame="1"/>
            <w:shd w:val="clear" w:color="auto" w:fill="FFFFFF"/>
          </w:rPr>
          <w:t>is based</w:t>
        </w:r>
        <w:proofErr w:type="gramEnd"/>
        <w:r>
          <w:rPr>
            <w:rFonts w:ascii="Segoe UI" w:hAnsi="Segoe UI" w:cs="Segoe UI"/>
            <w:color w:val="1F2328"/>
            <w:bdr w:val="none" w:sz="0" w:space="0" w:color="auto" w:frame="1"/>
            <w:shd w:val="clear" w:color="auto" w:fill="FFFFFF"/>
          </w:rPr>
          <w:t xml:space="preserve"> on the number of build minutes consumed. A build minute is billed per minute of code build </w:t>
        </w:r>
        <w:proofErr w:type="gramStart"/>
        <w:r>
          <w:rPr>
            <w:rFonts w:ascii="Segoe UI" w:hAnsi="Segoe UI" w:cs="Segoe UI"/>
            <w:color w:val="1F2328"/>
            <w:bdr w:val="none" w:sz="0" w:space="0" w:color="auto" w:frame="1"/>
            <w:shd w:val="clear" w:color="auto" w:fill="FFFFFF"/>
          </w:rPr>
          <w:t>time,</w:t>
        </w:r>
        <w:proofErr w:type="gramEnd"/>
        <w:r>
          <w:rPr>
            <w:rFonts w:ascii="Segoe UI" w:hAnsi="Segoe UI" w:cs="Segoe UI"/>
            <w:color w:val="1F2328"/>
            <w:bdr w:val="none" w:sz="0" w:space="0" w:color="auto" w:frame="1"/>
            <w:shd w:val="clear" w:color="auto" w:fill="FFFFFF"/>
          </w:rPr>
          <w:t xml:space="preserve"> including time spent provisioning and cleaning up the build environment.</w:t>
        </w:r>
      </w:ins>
    </w:p>
    <w:p w:rsidR="003E418D" w:rsidRDefault="003E418D"/>
    <w:p w:rsidR="003E418D" w:rsidRDefault="003E418D" w:rsidP="003E418D">
      <w:pPr>
        <w:pStyle w:val="Heading3"/>
        <w:spacing w:before="0" w:beforeAutospacing="0" w:after="240" w:afterAutospacing="0"/>
        <w:ind w:left="240"/>
        <w:rPr>
          <w:ins w:id="760" w:author="Unknown"/>
          <w:rFonts w:ascii="Segoe UI" w:hAnsi="Segoe UI" w:cs="Segoe UI"/>
          <w:color w:val="1F2328"/>
          <w:sz w:val="30"/>
          <w:szCs w:val="30"/>
          <w:bdr w:val="none" w:sz="0" w:space="0" w:color="auto" w:frame="1"/>
          <w:shd w:val="clear" w:color="auto" w:fill="FFFFFF"/>
        </w:rPr>
      </w:pPr>
      <w:ins w:id="761" w:author="Unknown">
        <w:r>
          <w:rPr>
            <w:rFonts w:ascii="Segoe UI" w:hAnsi="Segoe UI" w:cs="Segoe UI"/>
            <w:color w:val="1F2328"/>
            <w:sz w:val="30"/>
            <w:szCs w:val="30"/>
            <w:bdr w:val="none" w:sz="0" w:space="0" w:color="auto" w:frame="1"/>
            <w:shd w:val="clear" w:color="auto" w:fill="FFFFFF"/>
          </w:rPr>
          <w:t xml:space="preserve">1. What is AWS </w:t>
        </w:r>
        <w:proofErr w:type="spellStart"/>
        <w:r>
          <w:rPr>
            <w:rFonts w:ascii="Segoe UI" w:hAnsi="Segoe UI" w:cs="Segoe UI"/>
            <w:color w:val="1F2328"/>
            <w:sz w:val="30"/>
            <w:szCs w:val="30"/>
            <w:bdr w:val="none" w:sz="0" w:space="0" w:color="auto" w:frame="1"/>
            <w:shd w:val="clear" w:color="auto" w:fill="FFFFFF"/>
          </w:rPr>
          <w:t>CodeDeploy</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762" w:author="Unknown"/>
          <w:rFonts w:ascii="Segoe UI" w:hAnsi="Segoe UI" w:cs="Segoe UI"/>
          <w:color w:val="1F2328"/>
          <w:bdr w:val="none" w:sz="0" w:space="0" w:color="auto" w:frame="1"/>
          <w:shd w:val="clear" w:color="auto" w:fill="FFFFFF"/>
        </w:rPr>
      </w:pPr>
      <w:ins w:id="763" w:author="Unknown">
        <w:r>
          <w:rPr>
            <w:rFonts w:ascii="Segoe UI" w:hAnsi="Segoe UI" w:cs="Segoe UI"/>
            <w:color w:val="1F2328"/>
            <w:bdr w:val="none" w:sz="0" w:space="0" w:color="auto" w:frame="1"/>
            <w:shd w:val="clear" w:color="auto" w:fill="FFFFFF"/>
          </w:rPr>
          <w:t xml:space="preserve">AWS </w:t>
        </w:r>
        <w:proofErr w:type="spellStart"/>
        <w:r>
          <w:rPr>
            <w:rFonts w:ascii="Segoe UI" w:hAnsi="Segoe UI" w:cs="Segoe UI"/>
            <w:color w:val="1F2328"/>
            <w:bdr w:val="none" w:sz="0" w:space="0" w:color="auto" w:frame="1"/>
            <w:shd w:val="clear" w:color="auto" w:fill="FFFFFF"/>
          </w:rPr>
          <w:t>CodeDeploy</w:t>
        </w:r>
        <w:proofErr w:type="spellEnd"/>
        <w:r>
          <w:rPr>
            <w:rFonts w:ascii="Segoe UI" w:hAnsi="Segoe UI" w:cs="Segoe UI"/>
            <w:color w:val="1F2328"/>
            <w:bdr w:val="none" w:sz="0" w:space="0" w:color="auto" w:frame="1"/>
            <w:shd w:val="clear" w:color="auto" w:fill="FFFFFF"/>
          </w:rPr>
          <w:t xml:space="preserve"> is a fully managed deployment service that automates software deployments to a variety of </w:t>
        </w:r>
        <w:proofErr w:type="spellStart"/>
        <w:r>
          <w:rPr>
            <w:rFonts w:ascii="Segoe UI" w:hAnsi="Segoe UI" w:cs="Segoe UI"/>
            <w:color w:val="1F2328"/>
            <w:bdr w:val="none" w:sz="0" w:space="0" w:color="auto" w:frame="1"/>
            <w:shd w:val="clear" w:color="auto" w:fill="FFFFFF"/>
          </w:rPr>
          <w:t>compute</w:t>
        </w:r>
        <w:proofErr w:type="spellEnd"/>
        <w:r>
          <w:rPr>
            <w:rFonts w:ascii="Segoe UI" w:hAnsi="Segoe UI" w:cs="Segoe UI"/>
            <w:color w:val="1F2328"/>
            <w:bdr w:val="none" w:sz="0" w:space="0" w:color="auto" w:frame="1"/>
            <w:shd w:val="clear" w:color="auto" w:fill="FFFFFF"/>
          </w:rPr>
          <w:t xml:space="preserve"> platforms, including Amazon EC2 instances, AWS Lambda functions, and on-premises servers.</w:t>
        </w:r>
      </w:ins>
    </w:p>
    <w:p w:rsidR="003E418D" w:rsidRDefault="003E418D" w:rsidP="003E418D">
      <w:pPr>
        <w:pStyle w:val="Heading3"/>
        <w:spacing w:before="360" w:beforeAutospacing="0" w:after="240" w:afterAutospacing="0"/>
        <w:ind w:left="240"/>
        <w:rPr>
          <w:ins w:id="764" w:author="Unknown"/>
          <w:rFonts w:ascii="Segoe UI" w:hAnsi="Segoe UI" w:cs="Segoe UI"/>
          <w:color w:val="1F2328"/>
          <w:sz w:val="30"/>
          <w:szCs w:val="30"/>
          <w:bdr w:val="none" w:sz="0" w:space="0" w:color="auto" w:frame="1"/>
          <w:shd w:val="clear" w:color="auto" w:fill="FFFFFF"/>
        </w:rPr>
      </w:pPr>
      <w:ins w:id="765" w:author="Unknown">
        <w:r>
          <w:rPr>
            <w:rFonts w:ascii="Segoe UI" w:hAnsi="Segoe UI" w:cs="Segoe UI"/>
            <w:color w:val="1F2328"/>
            <w:sz w:val="30"/>
            <w:szCs w:val="30"/>
            <w:bdr w:val="none" w:sz="0" w:space="0" w:color="auto" w:frame="1"/>
            <w:shd w:val="clear" w:color="auto" w:fill="FFFFFF"/>
          </w:rPr>
          <w:t xml:space="preserve">2. How does </w:t>
        </w:r>
        <w:proofErr w:type="spellStart"/>
        <w:r>
          <w:rPr>
            <w:rFonts w:ascii="Segoe UI" w:hAnsi="Segoe UI" w:cs="Segoe UI"/>
            <w:color w:val="1F2328"/>
            <w:sz w:val="30"/>
            <w:szCs w:val="30"/>
            <w:bdr w:val="none" w:sz="0" w:space="0" w:color="auto" w:frame="1"/>
            <w:shd w:val="clear" w:color="auto" w:fill="FFFFFF"/>
          </w:rPr>
          <w:t>CodeDeploy</w:t>
        </w:r>
        <w:proofErr w:type="spellEnd"/>
        <w:r>
          <w:rPr>
            <w:rFonts w:ascii="Segoe UI" w:hAnsi="Segoe UI" w:cs="Segoe UI"/>
            <w:color w:val="1F2328"/>
            <w:sz w:val="30"/>
            <w:szCs w:val="30"/>
            <w:bdr w:val="none" w:sz="0" w:space="0" w:color="auto" w:frame="1"/>
            <w:shd w:val="clear" w:color="auto" w:fill="FFFFFF"/>
          </w:rPr>
          <w:t xml:space="preserve"> work?</w:t>
        </w:r>
      </w:ins>
    </w:p>
    <w:p w:rsidR="003E418D" w:rsidRDefault="003E418D" w:rsidP="003E418D">
      <w:pPr>
        <w:pStyle w:val="rich-diff-level-zero"/>
        <w:spacing w:before="0" w:beforeAutospacing="0" w:after="240" w:afterAutospacing="0"/>
        <w:ind w:left="240"/>
        <w:rPr>
          <w:ins w:id="766" w:author="Unknown"/>
          <w:rFonts w:ascii="Segoe UI" w:hAnsi="Segoe UI" w:cs="Segoe UI"/>
          <w:color w:val="1F2328"/>
          <w:bdr w:val="none" w:sz="0" w:space="0" w:color="auto" w:frame="1"/>
          <w:shd w:val="clear" w:color="auto" w:fill="FFFFFF"/>
        </w:rPr>
      </w:pPr>
      <w:proofErr w:type="spellStart"/>
      <w:ins w:id="767" w:author="Unknown">
        <w:r>
          <w:rPr>
            <w:rFonts w:ascii="Segoe UI" w:hAnsi="Segoe UI" w:cs="Segoe UI"/>
            <w:color w:val="1F2328"/>
            <w:bdr w:val="none" w:sz="0" w:space="0" w:color="auto" w:frame="1"/>
            <w:shd w:val="clear" w:color="auto" w:fill="FFFFFF"/>
          </w:rPr>
          <w:t>CodeDeploy</w:t>
        </w:r>
        <w:proofErr w:type="spellEnd"/>
        <w:r>
          <w:rPr>
            <w:rFonts w:ascii="Segoe UI" w:hAnsi="Segoe UI" w:cs="Segoe UI"/>
            <w:color w:val="1F2328"/>
            <w:bdr w:val="none" w:sz="0" w:space="0" w:color="auto" w:frame="1"/>
            <w:shd w:val="clear" w:color="auto" w:fill="FFFFFF"/>
          </w:rPr>
          <w:t xml:space="preserve"> coordinates application deployments by pushing code changes to instances, managing deployment lifecycle events, and rolling back deployments if necessary.</w:t>
        </w:r>
      </w:ins>
    </w:p>
    <w:p w:rsidR="003E418D" w:rsidRDefault="003E418D" w:rsidP="003E418D">
      <w:pPr>
        <w:pStyle w:val="Heading3"/>
        <w:spacing w:before="360" w:beforeAutospacing="0" w:after="240" w:afterAutospacing="0"/>
        <w:ind w:left="240"/>
        <w:rPr>
          <w:ins w:id="768" w:author="Unknown"/>
          <w:rFonts w:ascii="Segoe UI" w:hAnsi="Segoe UI" w:cs="Segoe UI"/>
          <w:color w:val="1F2328"/>
          <w:sz w:val="30"/>
          <w:szCs w:val="30"/>
          <w:bdr w:val="none" w:sz="0" w:space="0" w:color="auto" w:frame="1"/>
          <w:shd w:val="clear" w:color="auto" w:fill="FFFFFF"/>
        </w:rPr>
      </w:pPr>
      <w:ins w:id="769" w:author="Unknown">
        <w:r>
          <w:rPr>
            <w:rFonts w:ascii="Segoe UI" w:hAnsi="Segoe UI" w:cs="Segoe UI"/>
            <w:color w:val="1F2328"/>
            <w:sz w:val="30"/>
            <w:szCs w:val="30"/>
            <w:bdr w:val="none" w:sz="0" w:space="0" w:color="auto" w:frame="1"/>
            <w:shd w:val="clear" w:color="auto" w:fill="FFFFFF"/>
          </w:rPr>
          <w:t xml:space="preserve">3. What are the deployment strategies supported by </w:t>
        </w:r>
        <w:proofErr w:type="spellStart"/>
        <w:r>
          <w:rPr>
            <w:rFonts w:ascii="Segoe UI" w:hAnsi="Segoe UI" w:cs="Segoe UI"/>
            <w:color w:val="1F2328"/>
            <w:sz w:val="30"/>
            <w:szCs w:val="30"/>
            <w:bdr w:val="none" w:sz="0" w:space="0" w:color="auto" w:frame="1"/>
            <w:shd w:val="clear" w:color="auto" w:fill="FFFFFF"/>
          </w:rPr>
          <w:t>CodeDeploy</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770" w:author="Unknown"/>
          <w:rFonts w:ascii="Segoe UI" w:hAnsi="Segoe UI" w:cs="Segoe UI"/>
          <w:color w:val="1F2328"/>
          <w:bdr w:val="none" w:sz="0" w:space="0" w:color="auto" w:frame="1"/>
          <w:shd w:val="clear" w:color="auto" w:fill="FFFFFF"/>
        </w:rPr>
      </w:pPr>
      <w:proofErr w:type="spellStart"/>
      <w:ins w:id="771" w:author="Unknown">
        <w:r>
          <w:rPr>
            <w:rFonts w:ascii="Segoe UI" w:hAnsi="Segoe UI" w:cs="Segoe UI"/>
            <w:color w:val="1F2328"/>
            <w:bdr w:val="none" w:sz="0" w:space="0" w:color="auto" w:frame="1"/>
            <w:shd w:val="clear" w:color="auto" w:fill="FFFFFF"/>
          </w:rPr>
          <w:t>CodeDeploy</w:t>
        </w:r>
        <w:proofErr w:type="spellEnd"/>
        <w:r>
          <w:rPr>
            <w:rFonts w:ascii="Segoe UI" w:hAnsi="Segoe UI" w:cs="Segoe UI"/>
            <w:color w:val="1F2328"/>
            <w:bdr w:val="none" w:sz="0" w:space="0" w:color="auto" w:frame="1"/>
            <w:shd w:val="clear" w:color="auto" w:fill="FFFFFF"/>
          </w:rPr>
          <w:t xml:space="preserve"> supports various deployment strategies, including Blue-Green, In-Place, and Canary. Each strategy determines how new code versions are rolled out to instances.</w:t>
        </w:r>
      </w:ins>
    </w:p>
    <w:p w:rsidR="003E418D" w:rsidRDefault="003E418D" w:rsidP="003E418D">
      <w:pPr>
        <w:pStyle w:val="Heading3"/>
        <w:spacing w:before="360" w:beforeAutospacing="0" w:after="240" w:afterAutospacing="0"/>
        <w:ind w:left="240"/>
        <w:rPr>
          <w:ins w:id="772" w:author="Unknown"/>
          <w:rFonts w:ascii="Segoe UI" w:hAnsi="Segoe UI" w:cs="Segoe UI"/>
          <w:color w:val="1F2328"/>
          <w:sz w:val="30"/>
          <w:szCs w:val="30"/>
          <w:bdr w:val="none" w:sz="0" w:space="0" w:color="auto" w:frame="1"/>
          <w:shd w:val="clear" w:color="auto" w:fill="FFFFFF"/>
        </w:rPr>
      </w:pPr>
      <w:ins w:id="773" w:author="Unknown">
        <w:r>
          <w:rPr>
            <w:rFonts w:ascii="Segoe UI" w:hAnsi="Segoe UI" w:cs="Segoe UI"/>
            <w:color w:val="1F2328"/>
            <w:sz w:val="30"/>
            <w:szCs w:val="30"/>
            <w:bdr w:val="none" w:sz="0" w:space="0" w:color="auto" w:frame="1"/>
            <w:shd w:val="clear" w:color="auto" w:fill="FFFFFF"/>
          </w:rPr>
          <w:t xml:space="preserve">4. Explain the Blue-Green deployment strategy in </w:t>
        </w:r>
        <w:proofErr w:type="spellStart"/>
        <w:r>
          <w:rPr>
            <w:rFonts w:ascii="Segoe UI" w:hAnsi="Segoe UI" w:cs="Segoe UI"/>
            <w:color w:val="1F2328"/>
            <w:sz w:val="30"/>
            <w:szCs w:val="30"/>
            <w:bdr w:val="none" w:sz="0" w:space="0" w:color="auto" w:frame="1"/>
            <w:shd w:val="clear" w:color="auto" w:fill="FFFFFF"/>
          </w:rPr>
          <w:t>CodeDeploy</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774" w:author="Unknown"/>
          <w:rFonts w:ascii="Segoe UI" w:hAnsi="Segoe UI" w:cs="Segoe UI"/>
          <w:color w:val="1F2328"/>
          <w:bdr w:val="none" w:sz="0" w:space="0" w:color="auto" w:frame="1"/>
          <w:shd w:val="clear" w:color="auto" w:fill="FFFFFF"/>
        </w:rPr>
      </w:pPr>
      <w:ins w:id="775" w:author="Unknown">
        <w:r>
          <w:rPr>
            <w:rFonts w:ascii="Segoe UI" w:hAnsi="Segoe UI" w:cs="Segoe UI"/>
            <w:color w:val="1F2328"/>
            <w:bdr w:val="none" w:sz="0" w:space="0" w:color="auto" w:frame="1"/>
            <w:shd w:val="clear" w:color="auto" w:fill="FFFFFF"/>
          </w:rPr>
          <w:t xml:space="preserve">In Blue-Green deployment, two identical environments (blue and green) are set up. New code </w:t>
        </w:r>
        <w:proofErr w:type="gramStart"/>
        <w:r>
          <w:rPr>
            <w:rFonts w:ascii="Segoe UI" w:hAnsi="Segoe UI" w:cs="Segoe UI"/>
            <w:color w:val="1F2328"/>
            <w:bdr w:val="none" w:sz="0" w:space="0" w:color="auto" w:frame="1"/>
            <w:shd w:val="clear" w:color="auto" w:fill="FFFFFF"/>
          </w:rPr>
          <w:t>is deployed</w:t>
        </w:r>
        <w:proofErr w:type="gramEnd"/>
        <w:r>
          <w:rPr>
            <w:rFonts w:ascii="Segoe UI" w:hAnsi="Segoe UI" w:cs="Segoe UI"/>
            <w:color w:val="1F2328"/>
            <w:bdr w:val="none" w:sz="0" w:space="0" w:color="auto" w:frame="1"/>
            <w:shd w:val="clear" w:color="auto" w:fill="FFFFFF"/>
          </w:rPr>
          <w:t xml:space="preserve"> to the green environment, and after successful testing, traffic is switched from the blue to the green environment.</w:t>
        </w:r>
      </w:ins>
    </w:p>
    <w:p w:rsidR="003E418D" w:rsidRDefault="003E418D" w:rsidP="003E418D">
      <w:pPr>
        <w:pStyle w:val="Heading3"/>
        <w:spacing w:before="360" w:beforeAutospacing="0" w:after="240" w:afterAutospacing="0"/>
        <w:ind w:left="240"/>
        <w:rPr>
          <w:ins w:id="776" w:author="Unknown"/>
          <w:rFonts w:ascii="Segoe UI" w:hAnsi="Segoe UI" w:cs="Segoe UI"/>
          <w:color w:val="1F2328"/>
          <w:sz w:val="30"/>
          <w:szCs w:val="30"/>
          <w:bdr w:val="none" w:sz="0" w:space="0" w:color="auto" w:frame="1"/>
          <w:shd w:val="clear" w:color="auto" w:fill="FFFFFF"/>
        </w:rPr>
      </w:pPr>
      <w:ins w:id="777" w:author="Unknown">
        <w:r>
          <w:rPr>
            <w:rFonts w:ascii="Segoe UI" w:hAnsi="Segoe UI" w:cs="Segoe UI"/>
            <w:color w:val="1F2328"/>
            <w:sz w:val="30"/>
            <w:szCs w:val="30"/>
            <w:bdr w:val="none" w:sz="0" w:space="0" w:color="auto" w:frame="1"/>
            <w:shd w:val="clear" w:color="auto" w:fill="FFFFFF"/>
          </w:rPr>
          <w:t xml:space="preserve">5. How does </w:t>
        </w:r>
        <w:proofErr w:type="spellStart"/>
        <w:r>
          <w:rPr>
            <w:rFonts w:ascii="Segoe UI" w:hAnsi="Segoe UI" w:cs="Segoe UI"/>
            <w:color w:val="1F2328"/>
            <w:sz w:val="30"/>
            <w:szCs w:val="30"/>
            <w:bdr w:val="none" w:sz="0" w:space="0" w:color="auto" w:frame="1"/>
            <w:shd w:val="clear" w:color="auto" w:fill="FFFFFF"/>
          </w:rPr>
          <w:t>CodeDeploy</w:t>
        </w:r>
        <w:proofErr w:type="spellEnd"/>
        <w:r>
          <w:rPr>
            <w:rFonts w:ascii="Segoe UI" w:hAnsi="Segoe UI" w:cs="Segoe UI"/>
            <w:color w:val="1F2328"/>
            <w:sz w:val="30"/>
            <w:szCs w:val="30"/>
            <w:bdr w:val="none" w:sz="0" w:space="0" w:color="auto" w:frame="1"/>
            <w:shd w:val="clear" w:color="auto" w:fill="FFFFFF"/>
          </w:rPr>
          <w:t xml:space="preserve"> handle rollbacks?</w:t>
        </w:r>
      </w:ins>
    </w:p>
    <w:p w:rsidR="003E418D" w:rsidRDefault="003E418D" w:rsidP="003E418D">
      <w:pPr>
        <w:pStyle w:val="rich-diff-level-zero"/>
        <w:spacing w:before="0" w:beforeAutospacing="0" w:after="240" w:afterAutospacing="0"/>
        <w:ind w:left="240"/>
        <w:rPr>
          <w:ins w:id="778" w:author="Unknown"/>
          <w:rFonts w:ascii="Segoe UI" w:hAnsi="Segoe UI" w:cs="Segoe UI"/>
          <w:color w:val="1F2328"/>
          <w:bdr w:val="none" w:sz="0" w:space="0" w:color="auto" w:frame="1"/>
          <w:shd w:val="clear" w:color="auto" w:fill="FFFFFF"/>
        </w:rPr>
      </w:pPr>
      <w:ins w:id="779" w:author="Unknown">
        <w:r>
          <w:rPr>
            <w:rFonts w:ascii="Segoe UI" w:hAnsi="Segoe UI" w:cs="Segoe UI"/>
            <w:color w:val="1F2328"/>
            <w:bdr w:val="none" w:sz="0" w:space="0" w:color="auto" w:frame="1"/>
            <w:shd w:val="clear" w:color="auto" w:fill="FFFFFF"/>
          </w:rPr>
          <w:t xml:space="preserve">If a deployment fails or triggers alarms, </w:t>
        </w:r>
        <w:proofErr w:type="spellStart"/>
        <w:r>
          <w:rPr>
            <w:rFonts w:ascii="Segoe UI" w:hAnsi="Segoe UI" w:cs="Segoe UI"/>
            <w:color w:val="1F2328"/>
            <w:bdr w:val="none" w:sz="0" w:space="0" w:color="auto" w:frame="1"/>
            <w:shd w:val="clear" w:color="auto" w:fill="FFFFFF"/>
          </w:rPr>
          <w:t>CodeDeploy</w:t>
        </w:r>
        <w:proofErr w:type="spellEnd"/>
        <w:r>
          <w:rPr>
            <w:rFonts w:ascii="Segoe UI" w:hAnsi="Segoe UI" w:cs="Segoe UI"/>
            <w:color w:val="1F2328"/>
            <w:bdr w:val="none" w:sz="0" w:space="0" w:color="auto" w:frame="1"/>
            <w:shd w:val="clear" w:color="auto" w:fill="FFFFFF"/>
          </w:rPr>
          <w:t xml:space="preserve"> can automatically roll back to the previous version of the application, minimizing downtime and impact.</w:t>
        </w:r>
      </w:ins>
    </w:p>
    <w:p w:rsidR="003E418D" w:rsidRDefault="003E418D" w:rsidP="003E418D">
      <w:pPr>
        <w:pStyle w:val="Heading3"/>
        <w:spacing w:before="360" w:beforeAutospacing="0" w:after="240" w:afterAutospacing="0"/>
        <w:ind w:left="240"/>
        <w:rPr>
          <w:ins w:id="780" w:author="Unknown"/>
          <w:rFonts w:ascii="Segoe UI" w:hAnsi="Segoe UI" w:cs="Segoe UI"/>
          <w:color w:val="1F2328"/>
          <w:sz w:val="30"/>
          <w:szCs w:val="30"/>
          <w:bdr w:val="none" w:sz="0" w:space="0" w:color="auto" w:frame="1"/>
          <w:shd w:val="clear" w:color="auto" w:fill="FFFFFF"/>
        </w:rPr>
      </w:pPr>
      <w:ins w:id="781" w:author="Unknown">
        <w:r>
          <w:rPr>
            <w:rFonts w:ascii="Segoe UI" w:hAnsi="Segoe UI" w:cs="Segoe UI"/>
            <w:color w:val="1F2328"/>
            <w:sz w:val="30"/>
            <w:szCs w:val="30"/>
            <w:bdr w:val="none" w:sz="0" w:space="0" w:color="auto" w:frame="1"/>
            <w:shd w:val="clear" w:color="auto" w:fill="FFFFFF"/>
          </w:rPr>
          <w:t xml:space="preserve">6. Can you use </w:t>
        </w:r>
        <w:proofErr w:type="spellStart"/>
        <w:r>
          <w:rPr>
            <w:rFonts w:ascii="Segoe UI" w:hAnsi="Segoe UI" w:cs="Segoe UI"/>
            <w:color w:val="1F2328"/>
            <w:sz w:val="30"/>
            <w:szCs w:val="30"/>
            <w:bdr w:val="none" w:sz="0" w:space="0" w:color="auto" w:frame="1"/>
            <w:shd w:val="clear" w:color="auto" w:fill="FFFFFF"/>
          </w:rPr>
          <w:t>CodeDeploy</w:t>
        </w:r>
        <w:proofErr w:type="spellEnd"/>
        <w:r>
          <w:rPr>
            <w:rFonts w:ascii="Segoe UI" w:hAnsi="Segoe UI" w:cs="Segoe UI"/>
            <w:color w:val="1F2328"/>
            <w:sz w:val="30"/>
            <w:szCs w:val="30"/>
            <w:bdr w:val="none" w:sz="0" w:space="0" w:color="auto" w:frame="1"/>
            <w:shd w:val="clear" w:color="auto" w:fill="FFFFFF"/>
          </w:rPr>
          <w:t xml:space="preserve"> for </w:t>
        </w:r>
        <w:proofErr w:type="spellStart"/>
        <w:r>
          <w:rPr>
            <w:rFonts w:ascii="Segoe UI" w:hAnsi="Segoe UI" w:cs="Segoe UI"/>
            <w:color w:val="1F2328"/>
            <w:sz w:val="30"/>
            <w:szCs w:val="30"/>
            <w:bdr w:val="none" w:sz="0" w:space="0" w:color="auto" w:frame="1"/>
            <w:shd w:val="clear" w:color="auto" w:fill="FFFFFF"/>
          </w:rPr>
          <w:t>serverless</w:t>
        </w:r>
        <w:proofErr w:type="spellEnd"/>
        <w:r>
          <w:rPr>
            <w:rFonts w:ascii="Segoe UI" w:hAnsi="Segoe UI" w:cs="Segoe UI"/>
            <w:color w:val="1F2328"/>
            <w:sz w:val="30"/>
            <w:szCs w:val="30"/>
            <w:bdr w:val="none" w:sz="0" w:space="0" w:color="auto" w:frame="1"/>
            <w:shd w:val="clear" w:color="auto" w:fill="FFFFFF"/>
          </w:rPr>
          <w:t xml:space="preserve"> deployments?</w:t>
        </w:r>
      </w:ins>
    </w:p>
    <w:p w:rsidR="003E418D" w:rsidRDefault="003E418D" w:rsidP="003E418D">
      <w:pPr>
        <w:pStyle w:val="rich-diff-level-zero"/>
        <w:spacing w:before="0" w:beforeAutospacing="0" w:after="240" w:afterAutospacing="0"/>
        <w:ind w:left="240"/>
        <w:rPr>
          <w:ins w:id="782" w:author="Unknown"/>
          <w:rFonts w:ascii="Segoe UI" w:hAnsi="Segoe UI" w:cs="Segoe UI"/>
          <w:color w:val="1F2328"/>
          <w:bdr w:val="none" w:sz="0" w:space="0" w:color="auto" w:frame="1"/>
          <w:shd w:val="clear" w:color="auto" w:fill="FFFFFF"/>
        </w:rPr>
      </w:pPr>
      <w:ins w:id="783" w:author="Unknown">
        <w:r>
          <w:rPr>
            <w:rFonts w:ascii="Segoe UI" w:hAnsi="Segoe UI" w:cs="Segoe UI"/>
            <w:color w:val="1F2328"/>
            <w:bdr w:val="none" w:sz="0" w:space="0" w:color="auto" w:frame="1"/>
            <w:shd w:val="clear" w:color="auto" w:fill="FFFFFF"/>
          </w:rPr>
          <w:lastRenderedPageBreak/>
          <w:t xml:space="preserve">Yes, </w:t>
        </w:r>
        <w:proofErr w:type="spellStart"/>
        <w:r>
          <w:rPr>
            <w:rFonts w:ascii="Segoe UI" w:hAnsi="Segoe UI" w:cs="Segoe UI"/>
            <w:color w:val="1F2328"/>
            <w:bdr w:val="none" w:sz="0" w:space="0" w:color="auto" w:frame="1"/>
            <w:shd w:val="clear" w:color="auto" w:fill="FFFFFF"/>
          </w:rPr>
          <w:t>CodeDeploy</w:t>
        </w:r>
        <w:proofErr w:type="spellEnd"/>
        <w:r>
          <w:rPr>
            <w:rFonts w:ascii="Segoe UI" w:hAnsi="Segoe UI" w:cs="Segoe UI"/>
            <w:color w:val="1F2328"/>
            <w:bdr w:val="none" w:sz="0" w:space="0" w:color="auto" w:frame="1"/>
            <w:shd w:val="clear" w:color="auto" w:fill="FFFFFF"/>
          </w:rPr>
          <w:t xml:space="preserve"> </w:t>
        </w:r>
        <w:proofErr w:type="gramStart"/>
        <w:r>
          <w:rPr>
            <w:rFonts w:ascii="Segoe UI" w:hAnsi="Segoe UI" w:cs="Segoe UI"/>
            <w:color w:val="1F2328"/>
            <w:bdr w:val="none" w:sz="0" w:space="0" w:color="auto" w:frame="1"/>
            <w:shd w:val="clear" w:color="auto" w:fill="FFFFFF"/>
          </w:rPr>
          <w:t>can be used</w:t>
        </w:r>
        <w:proofErr w:type="gramEnd"/>
        <w:r>
          <w:rPr>
            <w:rFonts w:ascii="Segoe UI" w:hAnsi="Segoe UI" w:cs="Segoe UI"/>
            <w:color w:val="1F2328"/>
            <w:bdr w:val="none" w:sz="0" w:space="0" w:color="auto" w:frame="1"/>
            <w:shd w:val="clear" w:color="auto" w:fill="FFFFFF"/>
          </w:rPr>
          <w:t xml:space="preserve"> to deploy AWS Lambda functions. It facilitates smooth updates to Lambda function code without service interruption.</w:t>
        </w:r>
      </w:ins>
    </w:p>
    <w:p w:rsidR="003E418D" w:rsidRDefault="003E418D" w:rsidP="003E418D">
      <w:pPr>
        <w:pStyle w:val="Heading3"/>
        <w:spacing w:before="360" w:beforeAutospacing="0" w:after="240" w:afterAutospacing="0"/>
        <w:ind w:left="240"/>
        <w:rPr>
          <w:ins w:id="784" w:author="Unknown"/>
          <w:rFonts w:ascii="Segoe UI" w:hAnsi="Segoe UI" w:cs="Segoe UI"/>
          <w:color w:val="1F2328"/>
          <w:sz w:val="30"/>
          <w:szCs w:val="30"/>
          <w:bdr w:val="none" w:sz="0" w:space="0" w:color="auto" w:frame="1"/>
          <w:shd w:val="clear" w:color="auto" w:fill="FFFFFF"/>
        </w:rPr>
      </w:pPr>
      <w:ins w:id="785" w:author="Unknown">
        <w:r>
          <w:rPr>
            <w:rFonts w:ascii="Segoe UI" w:hAnsi="Segoe UI" w:cs="Segoe UI"/>
            <w:color w:val="1F2328"/>
            <w:sz w:val="30"/>
            <w:szCs w:val="30"/>
            <w:bdr w:val="none" w:sz="0" w:space="0" w:color="auto" w:frame="1"/>
            <w:shd w:val="clear" w:color="auto" w:fill="FFFFFF"/>
          </w:rPr>
          <w:t xml:space="preserve">7. What is an Application Revision in </w:t>
        </w:r>
        <w:proofErr w:type="spellStart"/>
        <w:r>
          <w:rPr>
            <w:rFonts w:ascii="Segoe UI" w:hAnsi="Segoe UI" w:cs="Segoe UI"/>
            <w:color w:val="1F2328"/>
            <w:sz w:val="30"/>
            <w:szCs w:val="30"/>
            <w:bdr w:val="none" w:sz="0" w:space="0" w:color="auto" w:frame="1"/>
            <w:shd w:val="clear" w:color="auto" w:fill="FFFFFF"/>
          </w:rPr>
          <w:t>CodeDeploy</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786" w:author="Unknown"/>
          <w:rFonts w:ascii="Segoe UI" w:hAnsi="Segoe UI" w:cs="Segoe UI"/>
          <w:color w:val="1F2328"/>
          <w:bdr w:val="none" w:sz="0" w:space="0" w:color="auto" w:frame="1"/>
          <w:shd w:val="clear" w:color="auto" w:fill="FFFFFF"/>
        </w:rPr>
      </w:pPr>
      <w:ins w:id="787" w:author="Unknown">
        <w:r>
          <w:rPr>
            <w:rFonts w:ascii="Segoe UI" w:hAnsi="Segoe UI" w:cs="Segoe UI"/>
            <w:color w:val="1F2328"/>
            <w:bdr w:val="none" w:sz="0" w:space="0" w:color="auto" w:frame="1"/>
            <w:shd w:val="clear" w:color="auto" w:fill="FFFFFF"/>
          </w:rPr>
          <w:t xml:space="preserve">An Application Revision is a version of your application code that </w:t>
        </w:r>
        <w:proofErr w:type="gramStart"/>
        <w:r>
          <w:rPr>
            <w:rFonts w:ascii="Segoe UI" w:hAnsi="Segoe UI" w:cs="Segoe UI"/>
            <w:color w:val="1F2328"/>
            <w:bdr w:val="none" w:sz="0" w:space="0" w:color="auto" w:frame="1"/>
            <w:shd w:val="clear" w:color="auto" w:fill="FFFFFF"/>
          </w:rPr>
          <w:t>is deployed</w:t>
        </w:r>
        <w:proofErr w:type="gramEnd"/>
        <w:r>
          <w:rPr>
            <w:rFonts w:ascii="Segoe UI" w:hAnsi="Segoe UI" w:cs="Segoe UI"/>
            <w:color w:val="1F2328"/>
            <w:bdr w:val="none" w:sz="0" w:space="0" w:color="auto" w:frame="1"/>
            <w:shd w:val="clear" w:color="auto" w:fill="FFFFFF"/>
          </w:rPr>
          <w:t xml:space="preserve"> using </w:t>
        </w:r>
        <w:proofErr w:type="spellStart"/>
        <w:r>
          <w:rPr>
            <w:rFonts w:ascii="Segoe UI" w:hAnsi="Segoe UI" w:cs="Segoe UI"/>
            <w:color w:val="1F2328"/>
            <w:bdr w:val="none" w:sz="0" w:space="0" w:color="auto" w:frame="1"/>
            <w:shd w:val="clear" w:color="auto" w:fill="FFFFFF"/>
          </w:rPr>
          <w:t>CodeDeploy</w:t>
        </w:r>
        <w:proofErr w:type="spellEnd"/>
        <w:r>
          <w:rPr>
            <w:rFonts w:ascii="Segoe UI" w:hAnsi="Segoe UI" w:cs="Segoe UI"/>
            <w:color w:val="1F2328"/>
            <w:bdr w:val="none" w:sz="0" w:space="0" w:color="auto" w:frame="1"/>
            <w:shd w:val="clear" w:color="auto" w:fill="FFFFFF"/>
          </w:rPr>
          <w:t>. It can include application files, configuration files, and scripts necessary for deployment.</w:t>
        </w:r>
      </w:ins>
    </w:p>
    <w:p w:rsidR="003E418D" w:rsidRDefault="003E418D" w:rsidP="003E418D">
      <w:pPr>
        <w:pStyle w:val="Heading3"/>
        <w:spacing w:before="360" w:beforeAutospacing="0" w:after="240" w:afterAutospacing="0"/>
        <w:ind w:left="240"/>
        <w:rPr>
          <w:ins w:id="788" w:author="Unknown"/>
          <w:rFonts w:ascii="Segoe UI" w:hAnsi="Segoe UI" w:cs="Segoe UI"/>
          <w:color w:val="1F2328"/>
          <w:sz w:val="30"/>
          <w:szCs w:val="30"/>
          <w:bdr w:val="none" w:sz="0" w:space="0" w:color="auto" w:frame="1"/>
          <w:shd w:val="clear" w:color="auto" w:fill="FFFFFF"/>
        </w:rPr>
      </w:pPr>
      <w:ins w:id="789" w:author="Unknown">
        <w:r>
          <w:rPr>
            <w:rFonts w:ascii="Segoe UI" w:hAnsi="Segoe UI" w:cs="Segoe UI"/>
            <w:color w:val="1F2328"/>
            <w:sz w:val="30"/>
            <w:szCs w:val="30"/>
            <w:bdr w:val="none" w:sz="0" w:space="0" w:color="auto" w:frame="1"/>
            <w:shd w:val="clear" w:color="auto" w:fill="FFFFFF"/>
          </w:rPr>
          <w:t xml:space="preserve">8. How can you integrate </w:t>
        </w:r>
        <w:proofErr w:type="spellStart"/>
        <w:r>
          <w:rPr>
            <w:rFonts w:ascii="Segoe UI" w:hAnsi="Segoe UI" w:cs="Segoe UI"/>
            <w:color w:val="1F2328"/>
            <w:sz w:val="30"/>
            <w:szCs w:val="30"/>
            <w:bdr w:val="none" w:sz="0" w:space="0" w:color="auto" w:frame="1"/>
            <w:shd w:val="clear" w:color="auto" w:fill="FFFFFF"/>
          </w:rPr>
          <w:t>CodeDeploy</w:t>
        </w:r>
        <w:proofErr w:type="spellEnd"/>
        <w:r>
          <w:rPr>
            <w:rFonts w:ascii="Segoe UI" w:hAnsi="Segoe UI" w:cs="Segoe UI"/>
            <w:color w:val="1F2328"/>
            <w:sz w:val="30"/>
            <w:szCs w:val="30"/>
            <w:bdr w:val="none" w:sz="0" w:space="0" w:color="auto" w:frame="1"/>
            <w:shd w:val="clear" w:color="auto" w:fill="FFFFFF"/>
          </w:rPr>
          <w:t xml:space="preserve"> with your CI/CD pipeline?</w:t>
        </w:r>
      </w:ins>
    </w:p>
    <w:p w:rsidR="003E418D" w:rsidRDefault="003E418D" w:rsidP="003E418D">
      <w:pPr>
        <w:pStyle w:val="rich-diff-level-zero"/>
        <w:spacing w:before="0" w:beforeAutospacing="0" w:after="240" w:afterAutospacing="0"/>
        <w:ind w:left="240"/>
        <w:rPr>
          <w:ins w:id="790" w:author="Unknown"/>
          <w:rFonts w:ascii="Segoe UI" w:hAnsi="Segoe UI" w:cs="Segoe UI"/>
          <w:color w:val="1F2328"/>
          <w:bdr w:val="none" w:sz="0" w:space="0" w:color="auto" w:frame="1"/>
          <w:shd w:val="clear" w:color="auto" w:fill="FFFFFF"/>
        </w:rPr>
      </w:pPr>
      <w:proofErr w:type="spellStart"/>
      <w:ins w:id="791" w:author="Unknown">
        <w:r>
          <w:rPr>
            <w:rFonts w:ascii="Segoe UI" w:hAnsi="Segoe UI" w:cs="Segoe UI"/>
            <w:color w:val="1F2328"/>
            <w:bdr w:val="none" w:sz="0" w:space="0" w:color="auto" w:frame="1"/>
            <w:shd w:val="clear" w:color="auto" w:fill="FFFFFF"/>
          </w:rPr>
          <w:t>CodeDeploy</w:t>
        </w:r>
        <w:proofErr w:type="spellEnd"/>
        <w:r>
          <w:rPr>
            <w:rFonts w:ascii="Segoe UI" w:hAnsi="Segoe UI" w:cs="Segoe UI"/>
            <w:color w:val="1F2328"/>
            <w:bdr w:val="none" w:sz="0" w:space="0" w:color="auto" w:frame="1"/>
            <w:shd w:val="clear" w:color="auto" w:fill="FFFFFF"/>
          </w:rPr>
          <w:t xml:space="preserve"> </w:t>
        </w:r>
        <w:proofErr w:type="gramStart"/>
        <w:r>
          <w:rPr>
            <w:rFonts w:ascii="Segoe UI" w:hAnsi="Segoe UI" w:cs="Segoe UI"/>
            <w:color w:val="1F2328"/>
            <w:bdr w:val="none" w:sz="0" w:space="0" w:color="auto" w:frame="1"/>
            <w:shd w:val="clear" w:color="auto" w:fill="FFFFFF"/>
          </w:rPr>
          <w:t>can be integrated</w:t>
        </w:r>
        <w:proofErr w:type="gramEnd"/>
        <w:r>
          <w:rPr>
            <w:rFonts w:ascii="Segoe UI" w:hAnsi="Segoe UI" w:cs="Segoe UI"/>
            <w:color w:val="1F2328"/>
            <w:bdr w:val="none" w:sz="0" w:space="0" w:color="auto" w:frame="1"/>
            <w:shd w:val="clear" w:color="auto" w:fill="FFFFFF"/>
          </w:rPr>
          <w:t xml:space="preserve"> into your CI/CD pipeline using services like AWS </w:t>
        </w:r>
        <w:proofErr w:type="spellStart"/>
        <w:r>
          <w:rPr>
            <w:rFonts w:ascii="Segoe UI" w:hAnsi="Segoe UI" w:cs="Segoe UI"/>
            <w:color w:val="1F2328"/>
            <w:bdr w:val="none" w:sz="0" w:space="0" w:color="auto" w:frame="1"/>
            <w:shd w:val="clear" w:color="auto" w:fill="FFFFFF"/>
          </w:rPr>
          <w:t>CodePipeline</w:t>
        </w:r>
        <w:proofErr w:type="spellEnd"/>
        <w:r>
          <w:rPr>
            <w:rFonts w:ascii="Segoe UI" w:hAnsi="Segoe UI" w:cs="Segoe UI"/>
            <w:color w:val="1F2328"/>
            <w:bdr w:val="none" w:sz="0" w:space="0" w:color="auto" w:frame="1"/>
            <w:shd w:val="clear" w:color="auto" w:fill="FFFFFF"/>
          </w:rPr>
          <w:t xml:space="preserve">. After successful builds, the pipeline triggers </w:t>
        </w:r>
        <w:proofErr w:type="spellStart"/>
        <w:r>
          <w:rPr>
            <w:rFonts w:ascii="Segoe UI" w:hAnsi="Segoe UI" w:cs="Segoe UI"/>
            <w:color w:val="1F2328"/>
            <w:bdr w:val="none" w:sz="0" w:space="0" w:color="auto" w:frame="1"/>
            <w:shd w:val="clear" w:color="auto" w:fill="FFFFFF"/>
          </w:rPr>
          <w:t>CodeDeploy</w:t>
        </w:r>
        <w:proofErr w:type="spellEnd"/>
        <w:r>
          <w:rPr>
            <w:rFonts w:ascii="Segoe UI" w:hAnsi="Segoe UI" w:cs="Segoe UI"/>
            <w:color w:val="1F2328"/>
            <w:bdr w:val="none" w:sz="0" w:space="0" w:color="auto" w:frame="1"/>
            <w:shd w:val="clear" w:color="auto" w:fill="FFFFFF"/>
          </w:rPr>
          <w:t xml:space="preserve"> to deploy the new version.</w:t>
        </w:r>
      </w:ins>
    </w:p>
    <w:p w:rsidR="003E418D" w:rsidRDefault="003E418D" w:rsidP="003E418D">
      <w:pPr>
        <w:pStyle w:val="Heading3"/>
        <w:spacing w:before="360" w:beforeAutospacing="0" w:after="240" w:afterAutospacing="0"/>
        <w:ind w:left="240"/>
        <w:rPr>
          <w:ins w:id="792" w:author="Unknown"/>
          <w:rFonts w:ascii="Segoe UI" w:hAnsi="Segoe UI" w:cs="Segoe UI"/>
          <w:color w:val="1F2328"/>
          <w:sz w:val="30"/>
          <w:szCs w:val="30"/>
          <w:bdr w:val="none" w:sz="0" w:space="0" w:color="auto" w:frame="1"/>
          <w:shd w:val="clear" w:color="auto" w:fill="FFFFFF"/>
        </w:rPr>
      </w:pPr>
      <w:ins w:id="793" w:author="Unknown">
        <w:r>
          <w:rPr>
            <w:rFonts w:ascii="Segoe UI" w:hAnsi="Segoe UI" w:cs="Segoe UI"/>
            <w:color w:val="1F2328"/>
            <w:sz w:val="30"/>
            <w:szCs w:val="30"/>
            <w:bdr w:val="none" w:sz="0" w:space="0" w:color="auto" w:frame="1"/>
            <w:shd w:val="clear" w:color="auto" w:fill="FFFFFF"/>
          </w:rPr>
          <w:t xml:space="preserve">9. What is a Deployment Group in </w:t>
        </w:r>
        <w:proofErr w:type="spellStart"/>
        <w:r>
          <w:rPr>
            <w:rFonts w:ascii="Segoe UI" w:hAnsi="Segoe UI" w:cs="Segoe UI"/>
            <w:color w:val="1F2328"/>
            <w:sz w:val="30"/>
            <w:szCs w:val="30"/>
            <w:bdr w:val="none" w:sz="0" w:space="0" w:color="auto" w:frame="1"/>
            <w:shd w:val="clear" w:color="auto" w:fill="FFFFFF"/>
          </w:rPr>
          <w:t>CodeDeploy</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794" w:author="Unknown"/>
          <w:rFonts w:ascii="Segoe UI" w:hAnsi="Segoe UI" w:cs="Segoe UI"/>
          <w:color w:val="1F2328"/>
          <w:bdr w:val="none" w:sz="0" w:space="0" w:color="auto" w:frame="1"/>
          <w:shd w:val="clear" w:color="auto" w:fill="FFFFFF"/>
        </w:rPr>
      </w:pPr>
      <w:ins w:id="795" w:author="Unknown">
        <w:r>
          <w:rPr>
            <w:rFonts w:ascii="Segoe UI" w:hAnsi="Segoe UI" w:cs="Segoe UI"/>
            <w:color w:val="1F2328"/>
            <w:bdr w:val="none" w:sz="0" w:space="0" w:color="auto" w:frame="1"/>
            <w:shd w:val="clear" w:color="auto" w:fill="FFFFFF"/>
          </w:rPr>
          <w:t xml:space="preserve">A Deployment Group is a set of instances or Lambda functions targeted for deployment. It defines where the application </w:t>
        </w:r>
        <w:proofErr w:type="gramStart"/>
        <w:r>
          <w:rPr>
            <w:rFonts w:ascii="Segoe UI" w:hAnsi="Segoe UI" w:cs="Segoe UI"/>
            <w:color w:val="1F2328"/>
            <w:bdr w:val="none" w:sz="0" w:space="0" w:color="auto" w:frame="1"/>
            <w:shd w:val="clear" w:color="auto" w:fill="FFFFFF"/>
          </w:rPr>
          <w:t>should be deployed</w:t>
        </w:r>
        <w:proofErr w:type="gramEnd"/>
        <w:r>
          <w:rPr>
            <w:rFonts w:ascii="Segoe UI" w:hAnsi="Segoe UI" w:cs="Segoe UI"/>
            <w:color w:val="1F2328"/>
            <w:bdr w:val="none" w:sz="0" w:space="0" w:color="auto" w:frame="1"/>
            <w:shd w:val="clear" w:color="auto" w:fill="FFFFFF"/>
          </w:rPr>
          <w:t xml:space="preserve"> and how the deployment should be executed.</w:t>
        </w:r>
      </w:ins>
    </w:p>
    <w:p w:rsidR="003E418D" w:rsidRDefault="003E418D" w:rsidP="003E418D">
      <w:pPr>
        <w:pStyle w:val="Heading3"/>
        <w:spacing w:before="360" w:beforeAutospacing="0" w:after="240" w:afterAutospacing="0"/>
        <w:ind w:left="240"/>
        <w:rPr>
          <w:ins w:id="796" w:author="Unknown"/>
          <w:rFonts w:ascii="Segoe UI" w:hAnsi="Segoe UI" w:cs="Segoe UI"/>
          <w:color w:val="1F2328"/>
          <w:sz w:val="30"/>
          <w:szCs w:val="30"/>
          <w:bdr w:val="none" w:sz="0" w:space="0" w:color="auto" w:frame="1"/>
          <w:shd w:val="clear" w:color="auto" w:fill="FFFFFF"/>
        </w:rPr>
      </w:pPr>
      <w:ins w:id="797" w:author="Unknown">
        <w:r>
          <w:rPr>
            <w:rFonts w:ascii="Segoe UI" w:hAnsi="Segoe UI" w:cs="Segoe UI"/>
            <w:color w:val="1F2328"/>
            <w:sz w:val="30"/>
            <w:szCs w:val="30"/>
            <w:bdr w:val="none" w:sz="0" w:space="0" w:color="auto" w:frame="1"/>
            <w:shd w:val="clear" w:color="auto" w:fill="FFFFFF"/>
          </w:rPr>
          <w:t>10. How can you ensure zero downtime during application deployments?</w:t>
        </w:r>
      </w:ins>
    </w:p>
    <w:p w:rsidR="003E418D" w:rsidRDefault="003E418D" w:rsidP="003E418D">
      <w:pPr>
        <w:pStyle w:val="rich-diff-level-zero"/>
        <w:spacing w:before="0" w:beforeAutospacing="0" w:after="240" w:afterAutospacing="0"/>
        <w:ind w:left="240"/>
        <w:rPr>
          <w:ins w:id="798" w:author="Unknown"/>
          <w:rFonts w:ascii="Segoe UI" w:hAnsi="Segoe UI" w:cs="Segoe UI"/>
          <w:color w:val="1F2328"/>
          <w:bdr w:val="none" w:sz="0" w:space="0" w:color="auto" w:frame="1"/>
          <w:shd w:val="clear" w:color="auto" w:fill="FFFFFF"/>
        </w:rPr>
      </w:pPr>
      <w:ins w:id="799" w:author="Unknown">
        <w:r>
          <w:rPr>
            <w:rFonts w:ascii="Segoe UI" w:hAnsi="Segoe UI" w:cs="Segoe UI"/>
            <w:color w:val="1F2328"/>
            <w:bdr w:val="none" w:sz="0" w:space="0" w:color="auto" w:frame="1"/>
            <w:shd w:val="clear" w:color="auto" w:fill="FFFFFF"/>
          </w:rPr>
          <w:t xml:space="preserve">Zero downtime </w:t>
        </w:r>
        <w:proofErr w:type="gramStart"/>
        <w:r>
          <w:rPr>
            <w:rFonts w:ascii="Segoe UI" w:hAnsi="Segoe UI" w:cs="Segoe UI"/>
            <w:color w:val="1F2328"/>
            <w:bdr w:val="none" w:sz="0" w:space="0" w:color="auto" w:frame="1"/>
            <w:shd w:val="clear" w:color="auto" w:fill="FFFFFF"/>
          </w:rPr>
          <w:t>can be achieved</w:t>
        </w:r>
        <w:proofErr w:type="gramEnd"/>
        <w:r>
          <w:rPr>
            <w:rFonts w:ascii="Segoe UI" w:hAnsi="Segoe UI" w:cs="Segoe UI"/>
            <w:color w:val="1F2328"/>
            <w:bdr w:val="none" w:sz="0" w:space="0" w:color="auto" w:frame="1"/>
            <w:shd w:val="clear" w:color="auto" w:fill="FFFFFF"/>
          </w:rPr>
          <w:t xml:space="preserve"> by using strategies like Blue-Green deployments or Canary deployments. These strategies allow you </w:t>
        </w:r>
        <w:proofErr w:type="gramStart"/>
        <w:r>
          <w:rPr>
            <w:rFonts w:ascii="Segoe UI" w:hAnsi="Segoe UI" w:cs="Segoe UI"/>
            <w:color w:val="1F2328"/>
            <w:bdr w:val="none" w:sz="0" w:space="0" w:color="auto" w:frame="1"/>
            <w:shd w:val="clear" w:color="auto" w:fill="FFFFFF"/>
          </w:rPr>
          <w:t>to gradually shift</w:t>
        </w:r>
        <w:proofErr w:type="gramEnd"/>
        <w:r>
          <w:rPr>
            <w:rFonts w:ascii="Segoe UI" w:hAnsi="Segoe UI" w:cs="Segoe UI"/>
            <w:color w:val="1F2328"/>
            <w:bdr w:val="none" w:sz="0" w:space="0" w:color="auto" w:frame="1"/>
            <w:shd w:val="clear" w:color="auto" w:fill="FFFFFF"/>
          </w:rPr>
          <w:t xml:space="preserve"> traffic to the new version while testing its stability.</w:t>
        </w:r>
      </w:ins>
    </w:p>
    <w:p w:rsidR="003E418D" w:rsidRDefault="003E418D" w:rsidP="003E418D">
      <w:pPr>
        <w:pStyle w:val="Heading3"/>
        <w:spacing w:before="360" w:beforeAutospacing="0" w:after="240" w:afterAutospacing="0"/>
        <w:ind w:left="240"/>
        <w:rPr>
          <w:ins w:id="800" w:author="Unknown"/>
          <w:rFonts w:ascii="Segoe UI" w:hAnsi="Segoe UI" w:cs="Segoe UI"/>
          <w:color w:val="1F2328"/>
          <w:sz w:val="30"/>
          <w:szCs w:val="30"/>
          <w:bdr w:val="none" w:sz="0" w:space="0" w:color="auto" w:frame="1"/>
          <w:shd w:val="clear" w:color="auto" w:fill="FFFFFF"/>
        </w:rPr>
      </w:pPr>
      <w:ins w:id="801" w:author="Unknown">
        <w:r>
          <w:rPr>
            <w:rFonts w:ascii="Segoe UI" w:hAnsi="Segoe UI" w:cs="Segoe UI"/>
            <w:color w:val="1F2328"/>
            <w:sz w:val="30"/>
            <w:szCs w:val="30"/>
            <w:bdr w:val="none" w:sz="0" w:space="0" w:color="auto" w:frame="1"/>
            <w:shd w:val="clear" w:color="auto" w:fill="FFFFFF"/>
          </w:rPr>
          <w:t xml:space="preserve">11. Explain how you can manage deployment configuration in </w:t>
        </w:r>
        <w:proofErr w:type="spellStart"/>
        <w:r>
          <w:rPr>
            <w:rFonts w:ascii="Segoe UI" w:hAnsi="Segoe UI" w:cs="Segoe UI"/>
            <w:color w:val="1F2328"/>
            <w:sz w:val="30"/>
            <w:szCs w:val="30"/>
            <w:bdr w:val="none" w:sz="0" w:space="0" w:color="auto" w:frame="1"/>
            <w:shd w:val="clear" w:color="auto" w:fill="FFFFFF"/>
          </w:rPr>
          <w:t>CodeDeploy</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802" w:author="Unknown"/>
          <w:rFonts w:ascii="Segoe UI" w:hAnsi="Segoe UI" w:cs="Segoe UI"/>
          <w:color w:val="1F2328"/>
          <w:bdr w:val="none" w:sz="0" w:space="0" w:color="auto" w:frame="1"/>
          <w:shd w:val="clear" w:color="auto" w:fill="FFFFFF"/>
        </w:rPr>
      </w:pPr>
      <w:ins w:id="803" w:author="Unknown">
        <w:r>
          <w:rPr>
            <w:rFonts w:ascii="Segoe UI" w:hAnsi="Segoe UI" w:cs="Segoe UI"/>
            <w:color w:val="1F2328"/>
            <w:bdr w:val="none" w:sz="0" w:space="0" w:color="auto" w:frame="1"/>
            <w:shd w:val="clear" w:color="auto" w:fill="FFFFFF"/>
          </w:rPr>
          <w:t>Deployment configuration specifies parameters such as deployment style, traffic routing, and the order of deployment lifecycle events. It allows you to fine-tune deployment behavior.</w:t>
        </w:r>
      </w:ins>
    </w:p>
    <w:p w:rsidR="003E418D" w:rsidRDefault="003E418D" w:rsidP="003E418D">
      <w:pPr>
        <w:pStyle w:val="Heading3"/>
        <w:spacing w:before="360" w:beforeAutospacing="0" w:after="240" w:afterAutospacing="0"/>
        <w:ind w:left="240"/>
        <w:rPr>
          <w:ins w:id="804" w:author="Unknown"/>
          <w:rFonts w:ascii="Segoe UI" w:hAnsi="Segoe UI" w:cs="Segoe UI"/>
          <w:color w:val="1F2328"/>
          <w:sz w:val="30"/>
          <w:szCs w:val="30"/>
          <w:bdr w:val="none" w:sz="0" w:space="0" w:color="auto" w:frame="1"/>
          <w:shd w:val="clear" w:color="auto" w:fill="FFFFFF"/>
        </w:rPr>
      </w:pPr>
      <w:ins w:id="805" w:author="Unknown">
        <w:r>
          <w:rPr>
            <w:rFonts w:ascii="Segoe UI" w:hAnsi="Segoe UI" w:cs="Segoe UI"/>
            <w:color w:val="1F2328"/>
            <w:sz w:val="30"/>
            <w:szCs w:val="30"/>
            <w:bdr w:val="none" w:sz="0" w:space="0" w:color="auto" w:frame="1"/>
            <w:shd w:val="clear" w:color="auto" w:fill="FFFFFF"/>
          </w:rPr>
          <w:t>12. How can you handle database schema changes during deployments?</w:t>
        </w:r>
      </w:ins>
    </w:p>
    <w:p w:rsidR="003E418D" w:rsidRDefault="003E418D" w:rsidP="003E418D">
      <w:pPr>
        <w:pStyle w:val="rich-diff-level-zero"/>
        <w:spacing w:before="0" w:beforeAutospacing="0" w:after="240" w:afterAutospacing="0"/>
        <w:ind w:left="240"/>
        <w:rPr>
          <w:ins w:id="806" w:author="Unknown"/>
          <w:rFonts w:ascii="Segoe UI" w:hAnsi="Segoe UI" w:cs="Segoe UI"/>
          <w:color w:val="1F2328"/>
          <w:bdr w:val="none" w:sz="0" w:space="0" w:color="auto" w:frame="1"/>
          <w:shd w:val="clear" w:color="auto" w:fill="FFFFFF"/>
        </w:rPr>
      </w:pPr>
      <w:ins w:id="807" w:author="Unknown">
        <w:r>
          <w:rPr>
            <w:rFonts w:ascii="Segoe UI" w:hAnsi="Segoe UI" w:cs="Segoe UI"/>
            <w:color w:val="1F2328"/>
            <w:bdr w:val="none" w:sz="0" w:space="0" w:color="auto" w:frame="1"/>
            <w:shd w:val="clear" w:color="auto" w:fill="FFFFFF"/>
          </w:rPr>
          <w:lastRenderedPageBreak/>
          <w:t xml:space="preserve">Database schema changes can be managed using pre- and post-deployment scripts. These scripts ensure that the database </w:t>
        </w:r>
        <w:proofErr w:type="gramStart"/>
        <w:r>
          <w:rPr>
            <w:rFonts w:ascii="Segoe UI" w:hAnsi="Segoe UI" w:cs="Segoe UI"/>
            <w:color w:val="1F2328"/>
            <w:bdr w:val="none" w:sz="0" w:space="0" w:color="auto" w:frame="1"/>
            <w:shd w:val="clear" w:color="auto" w:fill="FFFFFF"/>
          </w:rPr>
          <w:t>is properly updated</w:t>
        </w:r>
        <w:proofErr w:type="gramEnd"/>
        <w:r>
          <w:rPr>
            <w:rFonts w:ascii="Segoe UI" w:hAnsi="Segoe UI" w:cs="Segoe UI"/>
            <w:color w:val="1F2328"/>
            <w:bdr w:val="none" w:sz="0" w:space="0" w:color="auto" w:frame="1"/>
            <w:shd w:val="clear" w:color="auto" w:fill="FFFFFF"/>
          </w:rPr>
          <w:t xml:space="preserve"> before and after deployment.</w:t>
        </w:r>
      </w:ins>
    </w:p>
    <w:p w:rsidR="003E418D" w:rsidRDefault="003E418D" w:rsidP="003E418D">
      <w:pPr>
        <w:pStyle w:val="Heading3"/>
        <w:spacing w:before="360" w:beforeAutospacing="0" w:after="240" w:afterAutospacing="0"/>
        <w:ind w:left="240"/>
        <w:rPr>
          <w:ins w:id="808" w:author="Unknown"/>
          <w:rFonts w:ascii="Segoe UI" w:hAnsi="Segoe UI" w:cs="Segoe UI"/>
          <w:color w:val="1F2328"/>
          <w:sz w:val="30"/>
          <w:szCs w:val="30"/>
          <w:bdr w:val="none" w:sz="0" w:space="0" w:color="auto" w:frame="1"/>
          <w:shd w:val="clear" w:color="auto" w:fill="FFFFFF"/>
        </w:rPr>
      </w:pPr>
      <w:ins w:id="809" w:author="Unknown">
        <w:r>
          <w:rPr>
            <w:rFonts w:ascii="Segoe UI" w:hAnsi="Segoe UI" w:cs="Segoe UI"/>
            <w:color w:val="1F2328"/>
            <w:sz w:val="30"/>
            <w:szCs w:val="30"/>
            <w:bdr w:val="none" w:sz="0" w:space="0" w:color="auto" w:frame="1"/>
            <w:shd w:val="clear" w:color="auto" w:fill="FFFFFF"/>
          </w:rPr>
          <w:t>13. Describe a scenario where you would use the Canary deployment strategy.</w:t>
        </w:r>
      </w:ins>
    </w:p>
    <w:p w:rsidR="003E418D" w:rsidRDefault="003E418D" w:rsidP="003E418D">
      <w:pPr>
        <w:pStyle w:val="rich-diff-level-zero"/>
        <w:spacing w:before="0" w:beforeAutospacing="0" w:after="240" w:afterAutospacing="0"/>
        <w:ind w:left="240"/>
        <w:rPr>
          <w:ins w:id="810" w:author="Unknown"/>
          <w:rFonts w:ascii="Segoe UI" w:hAnsi="Segoe UI" w:cs="Segoe UI"/>
          <w:color w:val="1F2328"/>
          <w:bdr w:val="none" w:sz="0" w:space="0" w:color="auto" w:frame="1"/>
          <w:shd w:val="clear" w:color="auto" w:fill="FFFFFF"/>
        </w:rPr>
      </w:pPr>
      <w:ins w:id="811" w:author="Unknown">
        <w:r>
          <w:rPr>
            <w:rFonts w:ascii="Segoe UI" w:hAnsi="Segoe UI" w:cs="Segoe UI"/>
            <w:color w:val="1F2328"/>
            <w:bdr w:val="none" w:sz="0" w:space="0" w:color="auto" w:frame="1"/>
            <w:shd w:val="clear" w:color="auto" w:fill="FFFFFF"/>
          </w:rPr>
          <w:t xml:space="preserve">You might use the Canary strategy when you want </w:t>
        </w:r>
        <w:proofErr w:type="gramStart"/>
        <w:r>
          <w:rPr>
            <w:rFonts w:ascii="Segoe UI" w:hAnsi="Segoe UI" w:cs="Segoe UI"/>
            <w:color w:val="1F2328"/>
            <w:bdr w:val="none" w:sz="0" w:space="0" w:color="auto" w:frame="1"/>
            <w:shd w:val="clear" w:color="auto" w:fill="FFFFFF"/>
          </w:rPr>
          <w:t>to gradually expose</w:t>
        </w:r>
        <w:proofErr w:type="gramEnd"/>
        <w:r>
          <w:rPr>
            <w:rFonts w:ascii="Segoe UI" w:hAnsi="Segoe UI" w:cs="Segoe UI"/>
            <w:color w:val="1F2328"/>
            <w:bdr w:val="none" w:sz="0" w:space="0" w:color="auto" w:frame="1"/>
            <w:shd w:val="clear" w:color="auto" w:fill="FFFFFF"/>
          </w:rPr>
          <w:t xml:space="preserve"> a new version to a small portion of your users for testing before rolling it out to the entire user base.</w:t>
        </w:r>
      </w:ins>
    </w:p>
    <w:p w:rsidR="003E418D" w:rsidRDefault="003E418D" w:rsidP="003E418D">
      <w:pPr>
        <w:pStyle w:val="Heading3"/>
        <w:spacing w:before="360" w:beforeAutospacing="0" w:after="240" w:afterAutospacing="0"/>
        <w:ind w:left="240"/>
        <w:rPr>
          <w:ins w:id="812" w:author="Unknown"/>
          <w:rFonts w:ascii="Segoe UI" w:hAnsi="Segoe UI" w:cs="Segoe UI"/>
          <w:color w:val="1F2328"/>
          <w:sz w:val="30"/>
          <w:szCs w:val="30"/>
          <w:bdr w:val="none" w:sz="0" w:space="0" w:color="auto" w:frame="1"/>
          <w:shd w:val="clear" w:color="auto" w:fill="FFFFFF"/>
        </w:rPr>
      </w:pPr>
      <w:ins w:id="813" w:author="Unknown">
        <w:r>
          <w:rPr>
            <w:rFonts w:ascii="Segoe UI" w:hAnsi="Segoe UI" w:cs="Segoe UI"/>
            <w:color w:val="1F2328"/>
            <w:sz w:val="30"/>
            <w:szCs w:val="30"/>
            <w:bdr w:val="none" w:sz="0" w:space="0" w:color="auto" w:frame="1"/>
            <w:shd w:val="clear" w:color="auto" w:fill="FFFFFF"/>
          </w:rPr>
          <w:t xml:space="preserve">14. How does </w:t>
        </w:r>
        <w:proofErr w:type="spellStart"/>
        <w:r>
          <w:rPr>
            <w:rFonts w:ascii="Segoe UI" w:hAnsi="Segoe UI" w:cs="Segoe UI"/>
            <w:color w:val="1F2328"/>
            <w:sz w:val="30"/>
            <w:szCs w:val="30"/>
            <w:bdr w:val="none" w:sz="0" w:space="0" w:color="auto" w:frame="1"/>
            <w:shd w:val="clear" w:color="auto" w:fill="FFFFFF"/>
          </w:rPr>
          <w:t>CodeDeploy</w:t>
        </w:r>
        <w:proofErr w:type="spellEnd"/>
        <w:r>
          <w:rPr>
            <w:rFonts w:ascii="Segoe UI" w:hAnsi="Segoe UI" w:cs="Segoe UI"/>
            <w:color w:val="1F2328"/>
            <w:sz w:val="30"/>
            <w:szCs w:val="30"/>
            <w:bdr w:val="none" w:sz="0" w:space="0" w:color="auto" w:frame="1"/>
            <w:shd w:val="clear" w:color="auto" w:fill="FFFFFF"/>
          </w:rPr>
          <w:t xml:space="preserve"> handle instances with different capacities?</w:t>
        </w:r>
      </w:ins>
    </w:p>
    <w:p w:rsidR="003E418D" w:rsidRDefault="003E418D" w:rsidP="003E418D">
      <w:pPr>
        <w:pStyle w:val="rich-diff-level-zero"/>
        <w:spacing w:before="0" w:beforeAutospacing="0" w:after="240" w:afterAutospacing="0"/>
        <w:ind w:left="240"/>
        <w:rPr>
          <w:ins w:id="814" w:author="Unknown"/>
          <w:rFonts w:ascii="Segoe UI" w:hAnsi="Segoe UI" w:cs="Segoe UI"/>
          <w:color w:val="1F2328"/>
          <w:bdr w:val="none" w:sz="0" w:space="0" w:color="auto" w:frame="1"/>
          <w:shd w:val="clear" w:color="auto" w:fill="FFFFFF"/>
        </w:rPr>
      </w:pPr>
      <w:proofErr w:type="spellStart"/>
      <w:ins w:id="815" w:author="Unknown">
        <w:r>
          <w:rPr>
            <w:rFonts w:ascii="Segoe UI" w:hAnsi="Segoe UI" w:cs="Segoe UI"/>
            <w:color w:val="1F2328"/>
            <w:bdr w:val="none" w:sz="0" w:space="0" w:color="auto" w:frame="1"/>
            <w:shd w:val="clear" w:color="auto" w:fill="FFFFFF"/>
          </w:rPr>
          <w:t>CodeDeploy</w:t>
        </w:r>
        <w:proofErr w:type="spellEnd"/>
        <w:r>
          <w:rPr>
            <w:rFonts w:ascii="Segoe UI" w:hAnsi="Segoe UI" w:cs="Segoe UI"/>
            <w:color w:val="1F2328"/>
            <w:bdr w:val="none" w:sz="0" w:space="0" w:color="auto" w:frame="1"/>
            <w:shd w:val="clear" w:color="auto" w:fill="FFFFFF"/>
          </w:rPr>
          <w:t xml:space="preserve"> can automatically distribute the new version of the application across instances with varying capacities by taking into account the deployment configuration and specified traffic weights.</w:t>
        </w:r>
      </w:ins>
    </w:p>
    <w:p w:rsidR="003E418D" w:rsidRDefault="003E418D" w:rsidP="003E418D">
      <w:pPr>
        <w:pStyle w:val="Heading3"/>
        <w:spacing w:before="360" w:beforeAutospacing="0" w:after="240" w:afterAutospacing="0"/>
        <w:ind w:left="240"/>
        <w:rPr>
          <w:ins w:id="816" w:author="Unknown"/>
          <w:rFonts w:ascii="Segoe UI" w:hAnsi="Segoe UI" w:cs="Segoe UI"/>
          <w:color w:val="1F2328"/>
          <w:sz w:val="30"/>
          <w:szCs w:val="30"/>
          <w:bdr w:val="none" w:sz="0" w:space="0" w:color="auto" w:frame="1"/>
          <w:shd w:val="clear" w:color="auto" w:fill="FFFFFF"/>
        </w:rPr>
      </w:pPr>
      <w:ins w:id="817" w:author="Unknown">
        <w:r>
          <w:rPr>
            <w:rFonts w:ascii="Segoe UI" w:hAnsi="Segoe UI" w:cs="Segoe UI"/>
            <w:color w:val="1F2328"/>
            <w:sz w:val="30"/>
            <w:szCs w:val="30"/>
            <w:bdr w:val="none" w:sz="0" w:space="0" w:color="auto" w:frame="1"/>
            <w:shd w:val="clear" w:color="auto" w:fill="FFFFFF"/>
          </w:rPr>
          <w:t xml:space="preserve">15. What are hooks in </w:t>
        </w:r>
        <w:proofErr w:type="spellStart"/>
        <w:r>
          <w:rPr>
            <w:rFonts w:ascii="Segoe UI" w:hAnsi="Segoe UI" w:cs="Segoe UI"/>
            <w:color w:val="1F2328"/>
            <w:sz w:val="30"/>
            <w:szCs w:val="30"/>
            <w:bdr w:val="none" w:sz="0" w:space="0" w:color="auto" w:frame="1"/>
            <w:shd w:val="clear" w:color="auto" w:fill="FFFFFF"/>
          </w:rPr>
          <w:t>CodeDeploy</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818" w:author="Unknown"/>
          <w:rFonts w:ascii="Segoe UI" w:hAnsi="Segoe UI" w:cs="Segoe UI"/>
          <w:color w:val="1F2328"/>
          <w:bdr w:val="none" w:sz="0" w:space="0" w:color="auto" w:frame="1"/>
          <w:shd w:val="clear" w:color="auto" w:fill="FFFFFF"/>
        </w:rPr>
      </w:pPr>
      <w:ins w:id="819" w:author="Unknown">
        <w:r>
          <w:rPr>
            <w:rFonts w:ascii="Segoe UI" w:hAnsi="Segoe UI" w:cs="Segoe UI"/>
            <w:color w:val="1F2328"/>
            <w:bdr w:val="none" w:sz="0" w:space="0" w:color="auto" w:frame="1"/>
            <w:shd w:val="clear" w:color="auto" w:fill="FFFFFF"/>
          </w:rPr>
          <w:t>Hooks are scripts that run at various points in the deployment lifecycle. They allow you to perform custom actions, such as validating deployments or running tests, at specific stages.</w:t>
        </w:r>
      </w:ins>
    </w:p>
    <w:p w:rsidR="003E418D" w:rsidRDefault="003E418D" w:rsidP="003E418D">
      <w:pPr>
        <w:pStyle w:val="Heading3"/>
        <w:spacing w:before="360" w:beforeAutospacing="0" w:after="240" w:afterAutospacing="0"/>
        <w:ind w:left="240"/>
        <w:rPr>
          <w:ins w:id="820" w:author="Unknown"/>
          <w:rFonts w:ascii="Segoe UI" w:hAnsi="Segoe UI" w:cs="Segoe UI"/>
          <w:color w:val="1F2328"/>
          <w:sz w:val="30"/>
          <w:szCs w:val="30"/>
          <w:bdr w:val="none" w:sz="0" w:space="0" w:color="auto" w:frame="1"/>
          <w:shd w:val="clear" w:color="auto" w:fill="FFFFFF"/>
        </w:rPr>
      </w:pPr>
      <w:ins w:id="821" w:author="Unknown">
        <w:r>
          <w:rPr>
            <w:rFonts w:ascii="Segoe UI" w:hAnsi="Segoe UI" w:cs="Segoe UI"/>
            <w:color w:val="1F2328"/>
            <w:sz w:val="30"/>
            <w:szCs w:val="30"/>
            <w:bdr w:val="none" w:sz="0" w:space="0" w:color="auto" w:frame="1"/>
            <w:shd w:val="clear" w:color="auto" w:fill="FFFFFF"/>
          </w:rPr>
          <w:t xml:space="preserve">16. How does </w:t>
        </w:r>
        <w:proofErr w:type="spellStart"/>
        <w:r>
          <w:rPr>
            <w:rFonts w:ascii="Segoe UI" w:hAnsi="Segoe UI" w:cs="Segoe UI"/>
            <w:color w:val="1F2328"/>
            <w:sz w:val="30"/>
            <w:szCs w:val="30"/>
            <w:bdr w:val="none" w:sz="0" w:space="0" w:color="auto" w:frame="1"/>
            <w:shd w:val="clear" w:color="auto" w:fill="FFFFFF"/>
          </w:rPr>
          <w:t>CodeDeploy</w:t>
        </w:r>
        <w:proofErr w:type="spellEnd"/>
        <w:r>
          <w:rPr>
            <w:rFonts w:ascii="Segoe UI" w:hAnsi="Segoe UI" w:cs="Segoe UI"/>
            <w:color w:val="1F2328"/>
            <w:sz w:val="30"/>
            <w:szCs w:val="30"/>
            <w:bdr w:val="none" w:sz="0" w:space="0" w:color="auto" w:frame="1"/>
            <w:shd w:val="clear" w:color="auto" w:fill="FFFFFF"/>
          </w:rPr>
          <w:t xml:space="preserve"> ensure consistent deployments across instances?</w:t>
        </w:r>
      </w:ins>
    </w:p>
    <w:p w:rsidR="003E418D" w:rsidRDefault="003E418D" w:rsidP="003E418D">
      <w:pPr>
        <w:pStyle w:val="rich-diff-level-zero"/>
        <w:spacing w:before="0" w:beforeAutospacing="0" w:after="240" w:afterAutospacing="0"/>
        <w:ind w:left="240"/>
        <w:rPr>
          <w:ins w:id="822" w:author="Unknown"/>
          <w:rFonts w:ascii="Segoe UI" w:hAnsi="Segoe UI" w:cs="Segoe UI"/>
          <w:color w:val="1F2328"/>
          <w:bdr w:val="none" w:sz="0" w:space="0" w:color="auto" w:frame="1"/>
          <w:shd w:val="clear" w:color="auto" w:fill="FFFFFF"/>
        </w:rPr>
      </w:pPr>
      <w:proofErr w:type="spellStart"/>
      <w:ins w:id="823" w:author="Unknown">
        <w:r>
          <w:rPr>
            <w:rFonts w:ascii="Segoe UI" w:hAnsi="Segoe UI" w:cs="Segoe UI"/>
            <w:color w:val="1F2328"/>
            <w:bdr w:val="none" w:sz="0" w:space="0" w:color="auto" w:frame="1"/>
            <w:shd w:val="clear" w:color="auto" w:fill="FFFFFF"/>
          </w:rPr>
          <w:t>CodeDeploy</w:t>
        </w:r>
        <w:proofErr w:type="spellEnd"/>
        <w:r>
          <w:rPr>
            <w:rFonts w:ascii="Segoe UI" w:hAnsi="Segoe UI" w:cs="Segoe UI"/>
            <w:color w:val="1F2328"/>
            <w:bdr w:val="none" w:sz="0" w:space="0" w:color="auto" w:frame="1"/>
            <w:shd w:val="clear" w:color="auto" w:fill="FFFFFF"/>
          </w:rPr>
          <w:t xml:space="preserve"> uses an agent on each instance that manages deployment lifecycle events and ensures consistent application deployments.</w:t>
        </w:r>
      </w:ins>
    </w:p>
    <w:p w:rsidR="003E418D" w:rsidRDefault="003E418D" w:rsidP="003E418D">
      <w:pPr>
        <w:pStyle w:val="Heading3"/>
        <w:spacing w:before="360" w:beforeAutospacing="0" w:after="240" w:afterAutospacing="0"/>
        <w:ind w:left="240"/>
        <w:rPr>
          <w:ins w:id="824" w:author="Unknown"/>
          <w:rFonts w:ascii="Segoe UI" w:hAnsi="Segoe UI" w:cs="Segoe UI"/>
          <w:color w:val="1F2328"/>
          <w:sz w:val="30"/>
          <w:szCs w:val="30"/>
          <w:bdr w:val="none" w:sz="0" w:space="0" w:color="auto" w:frame="1"/>
          <w:shd w:val="clear" w:color="auto" w:fill="FFFFFF"/>
        </w:rPr>
      </w:pPr>
      <w:ins w:id="825" w:author="Unknown">
        <w:r>
          <w:rPr>
            <w:rFonts w:ascii="Segoe UI" w:hAnsi="Segoe UI" w:cs="Segoe UI"/>
            <w:color w:val="1F2328"/>
            <w:sz w:val="30"/>
            <w:szCs w:val="30"/>
            <w:bdr w:val="none" w:sz="0" w:space="0" w:color="auto" w:frame="1"/>
            <w:shd w:val="clear" w:color="auto" w:fill="FFFFFF"/>
          </w:rPr>
          <w:t xml:space="preserve">17. What is the difference between an EC2/On-Premises deployment and a Lambda deployment in </w:t>
        </w:r>
        <w:proofErr w:type="spellStart"/>
        <w:r>
          <w:rPr>
            <w:rFonts w:ascii="Segoe UI" w:hAnsi="Segoe UI" w:cs="Segoe UI"/>
            <w:color w:val="1F2328"/>
            <w:sz w:val="30"/>
            <w:szCs w:val="30"/>
            <w:bdr w:val="none" w:sz="0" w:space="0" w:color="auto" w:frame="1"/>
            <w:shd w:val="clear" w:color="auto" w:fill="FFFFFF"/>
          </w:rPr>
          <w:t>CodeDeploy</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826" w:author="Unknown"/>
          <w:rFonts w:ascii="Segoe UI" w:hAnsi="Segoe UI" w:cs="Segoe UI"/>
          <w:color w:val="1F2328"/>
          <w:bdr w:val="none" w:sz="0" w:space="0" w:color="auto" w:frame="1"/>
          <w:shd w:val="clear" w:color="auto" w:fill="FFFFFF"/>
        </w:rPr>
      </w:pPr>
      <w:ins w:id="827" w:author="Unknown">
        <w:r>
          <w:rPr>
            <w:rFonts w:ascii="Segoe UI" w:hAnsi="Segoe UI" w:cs="Segoe UI"/>
            <w:color w:val="1F2328"/>
            <w:bdr w:val="none" w:sz="0" w:space="0" w:color="auto" w:frame="1"/>
            <w:shd w:val="clear" w:color="auto" w:fill="FFFFFF"/>
          </w:rPr>
          <w:t xml:space="preserve">An EC2/On-Premises deployment involves deploying code to instances, while a Lambda deployment deploys code to Lambda functions. Both utilize </w:t>
        </w:r>
        <w:proofErr w:type="spellStart"/>
        <w:r>
          <w:rPr>
            <w:rFonts w:ascii="Segoe UI" w:hAnsi="Segoe UI" w:cs="Segoe UI"/>
            <w:color w:val="1F2328"/>
            <w:bdr w:val="none" w:sz="0" w:space="0" w:color="auto" w:frame="1"/>
            <w:shd w:val="clear" w:color="auto" w:fill="FFFFFF"/>
          </w:rPr>
          <w:t>CodeDeploy's</w:t>
        </w:r>
        <w:proofErr w:type="spellEnd"/>
        <w:r>
          <w:rPr>
            <w:rFonts w:ascii="Segoe UI" w:hAnsi="Segoe UI" w:cs="Segoe UI"/>
            <w:color w:val="1F2328"/>
            <w:bdr w:val="none" w:sz="0" w:space="0" w:color="auto" w:frame="1"/>
            <w:shd w:val="clear" w:color="auto" w:fill="FFFFFF"/>
          </w:rPr>
          <w:t xml:space="preserve"> deployment capabilities.</w:t>
        </w:r>
      </w:ins>
    </w:p>
    <w:p w:rsidR="003E418D" w:rsidRDefault="003E418D" w:rsidP="003E418D">
      <w:pPr>
        <w:pStyle w:val="Heading3"/>
        <w:spacing w:before="360" w:beforeAutospacing="0" w:after="240" w:afterAutospacing="0"/>
        <w:ind w:left="240"/>
        <w:rPr>
          <w:ins w:id="828" w:author="Unknown"/>
          <w:rFonts w:ascii="Segoe UI" w:hAnsi="Segoe UI" w:cs="Segoe UI"/>
          <w:color w:val="1F2328"/>
          <w:sz w:val="30"/>
          <w:szCs w:val="30"/>
          <w:bdr w:val="none" w:sz="0" w:space="0" w:color="auto" w:frame="1"/>
          <w:shd w:val="clear" w:color="auto" w:fill="FFFFFF"/>
        </w:rPr>
      </w:pPr>
      <w:ins w:id="829" w:author="Unknown">
        <w:r>
          <w:rPr>
            <w:rFonts w:ascii="Segoe UI" w:hAnsi="Segoe UI" w:cs="Segoe UI"/>
            <w:color w:val="1F2328"/>
            <w:sz w:val="30"/>
            <w:szCs w:val="30"/>
            <w:bdr w:val="none" w:sz="0" w:space="0" w:color="auto" w:frame="1"/>
            <w:shd w:val="clear" w:color="auto" w:fill="FFFFFF"/>
          </w:rPr>
          <w:t xml:space="preserve">18. How can you monitor the progress of a deployment in </w:t>
        </w:r>
        <w:proofErr w:type="spellStart"/>
        <w:r>
          <w:rPr>
            <w:rFonts w:ascii="Segoe UI" w:hAnsi="Segoe UI" w:cs="Segoe UI"/>
            <w:color w:val="1F2328"/>
            <w:sz w:val="30"/>
            <w:szCs w:val="30"/>
            <w:bdr w:val="none" w:sz="0" w:space="0" w:color="auto" w:frame="1"/>
            <w:shd w:val="clear" w:color="auto" w:fill="FFFFFF"/>
          </w:rPr>
          <w:t>CodeDeploy</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830" w:author="Unknown"/>
          <w:rFonts w:ascii="Segoe UI" w:hAnsi="Segoe UI" w:cs="Segoe UI"/>
          <w:color w:val="1F2328"/>
          <w:bdr w:val="none" w:sz="0" w:space="0" w:color="auto" w:frame="1"/>
          <w:shd w:val="clear" w:color="auto" w:fill="FFFFFF"/>
        </w:rPr>
      </w:pPr>
      <w:ins w:id="831" w:author="Unknown">
        <w:r>
          <w:rPr>
            <w:rFonts w:ascii="Segoe UI" w:hAnsi="Segoe UI" w:cs="Segoe UI"/>
            <w:color w:val="1F2328"/>
            <w:bdr w:val="none" w:sz="0" w:space="0" w:color="auto" w:frame="1"/>
            <w:shd w:val="clear" w:color="auto" w:fill="FFFFFF"/>
          </w:rPr>
          <w:lastRenderedPageBreak/>
          <w:t xml:space="preserve">You can monitor deployments using the AWS Management Console, AWS CLI, or AWS SDKs. </w:t>
        </w:r>
        <w:proofErr w:type="spellStart"/>
        <w:r>
          <w:rPr>
            <w:rFonts w:ascii="Segoe UI" w:hAnsi="Segoe UI" w:cs="Segoe UI"/>
            <w:color w:val="1F2328"/>
            <w:bdr w:val="none" w:sz="0" w:space="0" w:color="auto" w:frame="1"/>
            <w:shd w:val="clear" w:color="auto" w:fill="FFFFFF"/>
          </w:rPr>
          <w:t>CodeDeploy</w:t>
        </w:r>
        <w:proofErr w:type="spellEnd"/>
        <w:r>
          <w:rPr>
            <w:rFonts w:ascii="Segoe UI" w:hAnsi="Segoe UI" w:cs="Segoe UI"/>
            <w:color w:val="1F2328"/>
            <w:bdr w:val="none" w:sz="0" w:space="0" w:color="auto" w:frame="1"/>
            <w:shd w:val="clear" w:color="auto" w:fill="FFFFFF"/>
          </w:rPr>
          <w:t xml:space="preserve"> provides detailed logs and metrics to track the status and progress of deployments.</w:t>
        </w:r>
      </w:ins>
    </w:p>
    <w:p w:rsidR="003E418D" w:rsidRDefault="003E418D" w:rsidP="003E418D">
      <w:pPr>
        <w:pStyle w:val="Heading3"/>
        <w:spacing w:before="360" w:beforeAutospacing="0" w:after="240" w:afterAutospacing="0"/>
        <w:ind w:left="240"/>
        <w:rPr>
          <w:ins w:id="832" w:author="Unknown"/>
          <w:rFonts w:ascii="Segoe UI" w:hAnsi="Segoe UI" w:cs="Segoe UI"/>
          <w:color w:val="1F2328"/>
          <w:sz w:val="30"/>
          <w:szCs w:val="30"/>
          <w:bdr w:val="none" w:sz="0" w:space="0" w:color="auto" w:frame="1"/>
          <w:shd w:val="clear" w:color="auto" w:fill="FFFFFF"/>
        </w:rPr>
      </w:pPr>
      <w:ins w:id="833" w:author="Unknown">
        <w:r>
          <w:rPr>
            <w:rFonts w:ascii="Segoe UI" w:hAnsi="Segoe UI" w:cs="Segoe UI"/>
            <w:color w:val="1F2328"/>
            <w:sz w:val="30"/>
            <w:szCs w:val="30"/>
            <w:bdr w:val="none" w:sz="0" w:space="0" w:color="auto" w:frame="1"/>
            <w:shd w:val="clear" w:color="auto" w:fill="FFFFFF"/>
          </w:rPr>
          <w:t xml:space="preserve">19. Can </w:t>
        </w:r>
        <w:proofErr w:type="spellStart"/>
        <w:r>
          <w:rPr>
            <w:rFonts w:ascii="Segoe UI" w:hAnsi="Segoe UI" w:cs="Segoe UI"/>
            <w:color w:val="1F2328"/>
            <w:sz w:val="30"/>
            <w:szCs w:val="30"/>
            <w:bdr w:val="none" w:sz="0" w:space="0" w:color="auto" w:frame="1"/>
            <w:shd w:val="clear" w:color="auto" w:fill="FFFFFF"/>
          </w:rPr>
          <w:t>CodeDeploy</w:t>
        </w:r>
        <w:proofErr w:type="spellEnd"/>
        <w:r>
          <w:rPr>
            <w:rFonts w:ascii="Segoe UI" w:hAnsi="Segoe UI" w:cs="Segoe UI"/>
            <w:color w:val="1F2328"/>
            <w:sz w:val="30"/>
            <w:szCs w:val="30"/>
            <w:bdr w:val="none" w:sz="0" w:space="0" w:color="auto" w:frame="1"/>
            <w:shd w:val="clear" w:color="auto" w:fill="FFFFFF"/>
          </w:rPr>
          <w:t xml:space="preserve"> deploy applications across multiple regions?</w:t>
        </w:r>
      </w:ins>
    </w:p>
    <w:p w:rsidR="003E418D" w:rsidRDefault="003E418D" w:rsidP="003E418D">
      <w:pPr>
        <w:pStyle w:val="rich-diff-level-zero"/>
        <w:spacing w:before="0" w:beforeAutospacing="0" w:after="240" w:afterAutospacing="0"/>
        <w:ind w:left="240"/>
        <w:rPr>
          <w:ins w:id="834" w:author="Unknown"/>
          <w:rFonts w:ascii="Segoe UI" w:hAnsi="Segoe UI" w:cs="Segoe UI"/>
          <w:color w:val="1F2328"/>
          <w:bdr w:val="none" w:sz="0" w:space="0" w:color="auto" w:frame="1"/>
          <w:shd w:val="clear" w:color="auto" w:fill="FFFFFF"/>
        </w:rPr>
      </w:pPr>
      <w:ins w:id="835" w:author="Unknown">
        <w:r>
          <w:rPr>
            <w:rFonts w:ascii="Segoe UI" w:hAnsi="Segoe UI" w:cs="Segoe UI"/>
            <w:color w:val="1F2328"/>
            <w:bdr w:val="none" w:sz="0" w:space="0" w:color="auto" w:frame="1"/>
            <w:shd w:val="clear" w:color="auto" w:fill="FFFFFF"/>
          </w:rPr>
          <w:t xml:space="preserve">Yes, </w:t>
        </w:r>
        <w:proofErr w:type="spellStart"/>
        <w:r>
          <w:rPr>
            <w:rFonts w:ascii="Segoe UI" w:hAnsi="Segoe UI" w:cs="Segoe UI"/>
            <w:color w:val="1F2328"/>
            <w:bdr w:val="none" w:sz="0" w:space="0" w:color="auto" w:frame="1"/>
            <w:shd w:val="clear" w:color="auto" w:fill="FFFFFF"/>
          </w:rPr>
          <w:t>CodeDeploy</w:t>
        </w:r>
        <w:proofErr w:type="spellEnd"/>
        <w:r>
          <w:rPr>
            <w:rFonts w:ascii="Segoe UI" w:hAnsi="Segoe UI" w:cs="Segoe UI"/>
            <w:color w:val="1F2328"/>
            <w:bdr w:val="none" w:sz="0" w:space="0" w:color="auto" w:frame="1"/>
            <w:shd w:val="clear" w:color="auto" w:fill="FFFFFF"/>
          </w:rPr>
          <w:t xml:space="preserve"> can deploy applications to multiple regions. However, each region requires its own deployment configuration and setup.</w:t>
        </w:r>
      </w:ins>
    </w:p>
    <w:p w:rsidR="003E418D" w:rsidRDefault="003E418D" w:rsidP="003E418D">
      <w:pPr>
        <w:pStyle w:val="Heading3"/>
        <w:spacing w:before="360" w:beforeAutospacing="0" w:after="240" w:afterAutospacing="0"/>
        <w:ind w:left="240"/>
        <w:rPr>
          <w:ins w:id="836" w:author="Unknown"/>
          <w:rFonts w:ascii="Segoe UI" w:hAnsi="Segoe UI" w:cs="Segoe UI"/>
          <w:color w:val="1F2328"/>
          <w:sz w:val="30"/>
          <w:szCs w:val="30"/>
          <w:bdr w:val="none" w:sz="0" w:space="0" w:color="auto" w:frame="1"/>
          <w:shd w:val="clear" w:color="auto" w:fill="FFFFFF"/>
        </w:rPr>
      </w:pPr>
      <w:ins w:id="837" w:author="Unknown">
        <w:r>
          <w:rPr>
            <w:rFonts w:ascii="Segoe UI" w:hAnsi="Segoe UI" w:cs="Segoe UI"/>
            <w:color w:val="1F2328"/>
            <w:sz w:val="30"/>
            <w:szCs w:val="30"/>
            <w:bdr w:val="none" w:sz="0" w:space="0" w:color="auto" w:frame="1"/>
            <w:shd w:val="clear" w:color="auto" w:fill="FFFFFF"/>
          </w:rPr>
          <w:t xml:space="preserve">20. What is the role of the </w:t>
        </w:r>
        <w:proofErr w:type="spellStart"/>
        <w:r>
          <w:rPr>
            <w:rFonts w:ascii="Segoe UI" w:hAnsi="Segoe UI" w:cs="Segoe UI"/>
            <w:color w:val="1F2328"/>
            <w:sz w:val="30"/>
            <w:szCs w:val="30"/>
            <w:bdr w:val="none" w:sz="0" w:space="0" w:color="auto" w:frame="1"/>
            <w:shd w:val="clear" w:color="auto" w:fill="FFFFFF"/>
          </w:rPr>
          <w:t>CodeDeploy</w:t>
        </w:r>
        <w:proofErr w:type="spellEnd"/>
        <w:r>
          <w:rPr>
            <w:rFonts w:ascii="Segoe UI" w:hAnsi="Segoe UI" w:cs="Segoe UI"/>
            <w:color w:val="1F2328"/>
            <w:sz w:val="30"/>
            <w:szCs w:val="30"/>
            <w:bdr w:val="none" w:sz="0" w:space="0" w:color="auto" w:frame="1"/>
            <w:shd w:val="clear" w:color="auto" w:fill="FFFFFF"/>
          </w:rPr>
          <w:t xml:space="preserve"> agent?</w:t>
        </w:r>
      </w:ins>
    </w:p>
    <w:p w:rsidR="003E418D" w:rsidRDefault="003E418D" w:rsidP="003E418D">
      <w:pPr>
        <w:pStyle w:val="rich-diff-level-zero"/>
        <w:spacing w:before="0" w:beforeAutospacing="0" w:after="240" w:afterAutospacing="0"/>
        <w:ind w:left="240"/>
        <w:rPr>
          <w:ins w:id="838" w:author="Unknown"/>
          <w:rFonts w:ascii="Segoe UI" w:hAnsi="Segoe UI" w:cs="Segoe UI"/>
          <w:color w:val="1F2328"/>
          <w:bdr w:val="none" w:sz="0" w:space="0" w:color="auto" w:frame="1"/>
          <w:shd w:val="clear" w:color="auto" w:fill="FFFFFF"/>
        </w:rPr>
      </w:pPr>
      <w:ins w:id="839" w:author="Unknown">
        <w:r>
          <w:rPr>
            <w:rFonts w:ascii="Segoe UI" w:hAnsi="Segoe UI" w:cs="Segoe UI"/>
            <w:color w:val="1F2328"/>
            <w:bdr w:val="none" w:sz="0" w:space="0" w:color="auto" w:frame="1"/>
            <w:shd w:val="clear" w:color="auto" w:fill="FFFFFF"/>
          </w:rPr>
          <w:t xml:space="preserve">The </w:t>
        </w:r>
        <w:proofErr w:type="spellStart"/>
        <w:r>
          <w:rPr>
            <w:rFonts w:ascii="Segoe UI" w:hAnsi="Segoe UI" w:cs="Segoe UI"/>
            <w:color w:val="1F2328"/>
            <w:bdr w:val="none" w:sz="0" w:space="0" w:color="auto" w:frame="1"/>
            <w:shd w:val="clear" w:color="auto" w:fill="FFFFFF"/>
          </w:rPr>
          <w:t>CodeDeploy</w:t>
        </w:r>
        <w:proofErr w:type="spellEnd"/>
        <w:r>
          <w:rPr>
            <w:rFonts w:ascii="Segoe UI" w:hAnsi="Segoe UI" w:cs="Segoe UI"/>
            <w:color w:val="1F2328"/>
            <w:bdr w:val="none" w:sz="0" w:space="0" w:color="auto" w:frame="1"/>
            <w:shd w:val="clear" w:color="auto" w:fill="FFFFFF"/>
          </w:rPr>
          <w:t xml:space="preserve"> agent is responsible for executing deployment instructions on instances. It communicates with the </w:t>
        </w:r>
        <w:proofErr w:type="spellStart"/>
        <w:r>
          <w:rPr>
            <w:rFonts w:ascii="Segoe UI" w:hAnsi="Segoe UI" w:cs="Segoe UI"/>
            <w:color w:val="1F2328"/>
            <w:bdr w:val="none" w:sz="0" w:space="0" w:color="auto" w:frame="1"/>
            <w:shd w:val="clear" w:color="auto" w:fill="FFFFFF"/>
          </w:rPr>
          <w:t>CodeDeploy</w:t>
        </w:r>
        <w:proofErr w:type="spellEnd"/>
        <w:r>
          <w:rPr>
            <w:rFonts w:ascii="Segoe UI" w:hAnsi="Segoe UI" w:cs="Segoe UI"/>
            <w:color w:val="1F2328"/>
            <w:bdr w:val="none" w:sz="0" w:space="0" w:color="auto" w:frame="1"/>
            <w:shd w:val="clear" w:color="auto" w:fill="FFFFFF"/>
          </w:rPr>
          <w:t xml:space="preserve"> service and manages deployment lifecycle events.</w:t>
        </w:r>
      </w:ins>
    </w:p>
    <w:p w:rsidR="003E418D" w:rsidRDefault="003E418D"/>
    <w:p w:rsidR="003E418D" w:rsidRDefault="003E418D" w:rsidP="003E418D">
      <w:pPr>
        <w:pStyle w:val="Heading3"/>
        <w:spacing w:before="0" w:beforeAutospacing="0" w:after="240" w:afterAutospacing="0"/>
        <w:ind w:left="240"/>
        <w:rPr>
          <w:ins w:id="840" w:author="Unknown"/>
          <w:rFonts w:ascii="Segoe UI" w:hAnsi="Segoe UI" w:cs="Segoe UI"/>
          <w:color w:val="1F2328"/>
          <w:sz w:val="30"/>
          <w:szCs w:val="30"/>
          <w:bdr w:val="none" w:sz="0" w:space="0" w:color="auto" w:frame="1"/>
          <w:shd w:val="clear" w:color="auto" w:fill="FFFFFF"/>
        </w:rPr>
      </w:pPr>
      <w:ins w:id="841" w:author="Unknown">
        <w:r>
          <w:rPr>
            <w:rFonts w:ascii="Segoe UI" w:hAnsi="Segoe UI" w:cs="Segoe UI"/>
            <w:color w:val="1F2328"/>
            <w:sz w:val="30"/>
            <w:szCs w:val="30"/>
            <w:bdr w:val="none" w:sz="0" w:space="0" w:color="auto" w:frame="1"/>
            <w:shd w:val="clear" w:color="auto" w:fill="FFFFFF"/>
          </w:rPr>
          <w:t xml:space="preserve">1. What is AWS </w:t>
        </w:r>
        <w:proofErr w:type="spellStart"/>
        <w:r>
          <w:rPr>
            <w:rFonts w:ascii="Segoe UI" w:hAnsi="Segoe UI" w:cs="Segoe UI"/>
            <w:color w:val="1F2328"/>
            <w:sz w:val="30"/>
            <w:szCs w:val="30"/>
            <w:bdr w:val="none" w:sz="0" w:space="0" w:color="auto" w:frame="1"/>
            <w:shd w:val="clear" w:color="auto" w:fill="FFFFFF"/>
          </w:rPr>
          <w:t>CodePipeline</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842" w:author="Unknown"/>
          <w:rFonts w:ascii="Segoe UI" w:hAnsi="Segoe UI" w:cs="Segoe UI"/>
          <w:color w:val="1F2328"/>
          <w:bdr w:val="none" w:sz="0" w:space="0" w:color="auto" w:frame="1"/>
          <w:shd w:val="clear" w:color="auto" w:fill="FFFFFF"/>
        </w:rPr>
      </w:pPr>
      <w:ins w:id="843" w:author="Unknown">
        <w:r>
          <w:rPr>
            <w:rFonts w:ascii="Segoe UI" w:hAnsi="Segoe UI" w:cs="Segoe UI"/>
            <w:color w:val="1F2328"/>
            <w:bdr w:val="none" w:sz="0" w:space="0" w:color="auto" w:frame="1"/>
            <w:shd w:val="clear" w:color="auto" w:fill="FFFFFF"/>
          </w:rPr>
          <w:t xml:space="preserve">AWS </w:t>
        </w:r>
        <w:proofErr w:type="spellStart"/>
        <w:r>
          <w:rPr>
            <w:rFonts w:ascii="Segoe UI" w:hAnsi="Segoe UI" w:cs="Segoe UI"/>
            <w:color w:val="1F2328"/>
            <w:bdr w:val="none" w:sz="0" w:space="0" w:color="auto" w:frame="1"/>
            <w:shd w:val="clear" w:color="auto" w:fill="FFFFFF"/>
          </w:rPr>
          <w:t>CodePipeline</w:t>
        </w:r>
        <w:proofErr w:type="spellEnd"/>
        <w:r>
          <w:rPr>
            <w:rFonts w:ascii="Segoe UI" w:hAnsi="Segoe UI" w:cs="Segoe UI"/>
            <w:color w:val="1F2328"/>
            <w:bdr w:val="none" w:sz="0" w:space="0" w:color="auto" w:frame="1"/>
            <w:shd w:val="clear" w:color="auto" w:fill="FFFFFF"/>
          </w:rPr>
          <w:t xml:space="preserve"> is a fully managed continuous integration and continuous delivery (CI/CD) service that automates the release process of software applications. It enables developers to build, test, and deploy their code changes automatically and efficiently.</w:t>
        </w:r>
      </w:ins>
    </w:p>
    <w:p w:rsidR="003E418D" w:rsidRDefault="003E418D" w:rsidP="003E418D">
      <w:pPr>
        <w:pStyle w:val="Heading3"/>
        <w:spacing w:before="360" w:beforeAutospacing="0" w:after="240" w:afterAutospacing="0"/>
        <w:ind w:left="240"/>
        <w:rPr>
          <w:ins w:id="844" w:author="Unknown"/>
          <w:rFonts w:ascii="Segoe UI" w:hAnsi="Segoe UI" w:cs="Segoe UI"/>
          <w:color w:val="1F2328"/>
          <w:sz w:val="30"/>
          <w:szCs w:val="30"/>
          <w:bdr w:val="none" w:sz="0" w:space="0" w:color="auto" w:frame="1"/>
          <w:shd w:val="clear" w:color="auto" w:fill="FFFFFF"/>
        </w:rPr>
      </w:pPr>
      <w:ins w:id="845" w:author="Unknown">
        <w:r>
          <w:rPr>
            <w:rFonts w:ascii="Segoe UI" w:hAnsi="Segoe UI" w:cs="Segoe UI"/>
            <w:color w:val="1F2328"/>
            <w:sz w:val="30"/>
            <w:szCs w:val="30"/>
            <w:bdr w:val="none" w:sz="0" w:space="0" w:color="auto" w:frame="1"/>
            <w:shd w:val="clear" w:color="auto" w:fill="FFFFFF"/>
          </w:rPr>
          <w:t xml:space="preserve">2. How does </w:t>
        </w:r>
        <w:proofErr w:type="spellStart"/>
        <w:r>
          <w:rPr>
            <w:rFonts w:ascii="Segoe UI" w:hAnsi="Segoe UI" w:cs="Segoe UI"/>
            <w:color w:val="1F2328"/>
            <w:sz w:val="30"/>
            <w:szCs w:val="30"/>
            <w:bdr w:val="none" w:sz="0" w:space="0" w:color="auto" w:frame="1"/>
            <w:shd w:val="clear" w:color="auto" w:fill="FFFFFF"/>
          </w:rPr>
          <w:t>CodePipeline</w:t>
        </w:r>
        <w:proofErr w:type="spellEnd"/>
        <w:r>
          <w:rPr>
            <w:rFonts w:ascii="Segoe UI" w:hAnsi="Segoe UI" w:cs="Segoe UI"/>
            <w:color w:val="1F2328"/>
            <w:sz w:val="30"/>
            <w:szCs w:val="30"/>
            <w:bdr w:val="none" w:sz="0" w:space="0" w:color="auto" w:frame="1"/>
            <w:shd w:val="clear" w:color="auto" w:fill="FFFFFF"/>
          </w:rPr>
          <w:t xml:space="preserve"> work?</w:t>
        </w:r>
      </w:ins>
    </w:p>
    <w:p w:rsidR="003E418D" w:rsidRDefault="003E418D" w:rsidP="003E418D">
      <w:pPr>
        <w:pStyle w:val="rich-diff-level-zero"/>
        <w:spacing w:before="0" w:beforeAutospacing="0" w:after="240" w:afterAutospacing="0"/>
        <w:ind w:left="240"/>
        <w:rPr>
          <w:ins w:id="846" w:author="Unknown"/>
          <w:rFonts w:ascii="Segoe UI" w:hAnsi="Segoe UI" w:cs="Segoe UI"/>
          <w:color w:val="1F2328"/>
          <w:bdr w:val="none" w:sz="0" w:space="0" w:color="auto" w:frame="1"/>
          <w:shd w:val="clear" w:color="auto" w:fill="FFFFFF"/>
        </w:rPr>
      </w:pPr>
      <w:proofErr w:type="spellStart"/>
      <w:ins w:id="847" w:author="Unknown">
        <w:r>
          <w:rPr>
            <w:rFonts w:ascii="Segoe UI" w:hAnsi="Segoe UI" w:cs="Segoe UI"/>
            <w:color w:val="1F2328"/>
            <w:bdr w:val="none" w:sz="0" w:space="0" w:color="auto" w:frame="1"/>
            <w:shd w:val="clear" w:color="auto" w:fill="FFFFFF"/>
          </w:rPr>
          <w:t>CodePipeline</w:t>
        </w:r>
        <w:proofErr w:type="spellEnd"/>
        <w:r>
          <w:rPr>
            <w:rFonts w:ascii="Segoe UI" w:hAnsi="Segoe UI" w:cs="Segoe UI"/>
            <w:color w:val="1F2328"/>
            <w:bdr w:val="none" w:sz="0" w:space="0" w:color="auto" w:frame="1"/>
            <w:shd w:val="clear" w:color="auto" w:fill="FFFFFF"/>
          </w:rPr>
          <w:t xml:space="preserve"> orchestrates the flow of code changes through multiple stages. Each stage represents a step in the release process, such as source code retrieval, building, testing, and deployment. Developers define the pipeline structure, including the sequence of stages and associated actions, to automate the entire software delivery lifecycle.</w:t>
        </w:r>
      </w:ins>
    </w:p>
    <w:p w:rsidR="003E418D" w:rsidRDefault="003E418D" w:rsidP="003E418D">
      <w:pPr>
        <w:pStyle w:val="Heading3"/>
        <w:spacing w:before="360" w:beforeAutospacing="0" w:after="240" w:afterAutospacing="0"/>
        <w:ind w:left="240"/>
        <w:rPr>
          <w:ins w:id="848" w:author="Unknown"/>
          <w:rFonts w:ascii="Segoe UI" w:hAnsi="Segoe UI" w:cs="Segoe UI"/>
          <w:color w:val="1F2328"/>
          <w:sz w:val="30"/>
          <w:szCs w:val="30"/>
          <w:bdr w:val="none" w:sz="0" w:space="0" w:color="auto" w:frame="1"/>
          <w:shd w:val="clear" w:color="auto" w:fill="FFFFFF"/>
        </w:rPr>
      </w:pPr>
      <w:ins w:id="849" w:author="Unknown">
        <w:r>
          <w:rPr>
            <w:rFonts w:ascii="Segoe UI" w:hAnsi="Segoe UI" w:cs="Segoe UI"/>
            <w:color w:val="1F2328"/>
            <w:sz w:val="30"/>
            <w:szCs w:val="30"/>
            <w:bdr w:val="none" w:sz="0" w:space="0" w:color="auto" w:frame="1"/>
            <w:shd w:val="clear" w:color="auto" w:fill="FFFFFF"/>
          </w:rPr>
          <w:t xml:space="preserve">3. Explain the basic structure of a </w:t>
        </w:r>
        <w:proofErr w:type="spellStart"/>
        <w:r>
          <w:rPr>
            <w:rFonts w:ascii="Segoe UI" w:hAnsi="Segoe UI" w:cs="Segoe UI"/>
            <w:color w:val="1F2328"/>
            <w:sz w:val="30"/>
            <w:szCs w:val="30"/>
            <w:bdr w:val="none" w:sz="0" w:space="0" w:color="auto" w:frame="1"/>
            <w:shd w:val="clear" w:color="auto" w:fill="FFFFFF"/>
          </w:rPr>
          <w:t>CodePipeline</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850" w:author="Unknown"/>
          <w:rFonts w:ascii="Segoe UI" w:hAnsi="Segoe UI" w:cs="Segoe UI"/>
          <w:color w:val="1F2328"/>
          <w:bdr w:val="none" w:sz="0" w:space="0" w:color="auto" w:frame="1"/>
          <w:shd w:val="clear" w:color="auto" w:fill="FFFFFF"/>
        </w:rPr>
      </w:pPr>
      <w:ins w:id="851" w:author="Unknown">
        <w:r>
          <w:rPr>
            <w:rFonts w:ascii="Segoe UI" w:hAnsi="Segoe UI" w:cs="Segoe UI"/>
            <w:color w:val="1F2328"/>
            <w:bdr w:val="none" w:sz="0" w:space="0" w:color="auto" w:frame="1"/>
            <w:shd w:val="clear" w:color="auto" w:fill="FFFFFF"/>
          </w:rPr>
          <w:t xml:space="preserve">A </w:t>
        </w:r>
        <w:proofErr w:type="spellStart"/>
        <w:r>
          <w:rPr>
            <w:rFonts w:ascii="Segoe UI" w:hAnsi="Segoe UI" w:cs="Segoe UI"/>
            <w:color w:val="1F2328"/>
            <w:bdr w:val="none" w:sz="0" w:space="0" w:color="auto" w:frame="1"/>
            <w:shd w:val="clear" w:color="auto" w:fill="FFFFFF"/>
          </w:rPr>
          <w:t>CodePipeline</w:t>
        </w:r>
        <w:proofErr w:type="spellEnd"/>
        <w:r>
          <w:rPr>
            <w:rFonts w:ascii="Segoe UI" w:hAnsi="Segoe UI" w:cs="Segoe UI"/>
            <w:color w:val="1F2328"/>
            <w:bdr w:val="none" w:sz="0" w:space="0" w:color="auto" w:frame="1"/>
            <w:shd w:val="clear" w:color="auto" w:fill="FFFFFF"/>
          </w:rPr>
          <w:t xml:space="preserve"> consists of stages, actions, and transitions. Stages are logical phases of the pipeline, actions are the tasks performed within those stages (e.g., source code checkout, deployment), and transitions define the flow of execution between stages.</w:t>
        </w:r>
      </w:ins>
    </w:p>
    <w:p w:rsidR="003E418D" w:rsidRDefault="003E418D" w:rsidP="003E418D">
      <w:pPr>
        <w:pStyle w:val="Heading3"/>
        <w:spacing w:before="360" w:beforeAutospacing="0" w:after="240" w:afterAutospacing="0"/>
        <w:ind w:left="240"/>
        <w:rPr>
          <w:ins w:id="852" w:author="Unknown"/>
          <w:rFonts w:ascii="Segoe UI" w:hAnsi="Segoe UI" w:cs="Segoe UI"/>
          <w:color w:val="1F2328"/>
          <w:sz w:val="30"/>
          <w:szCs w:val="30"/>
          <w:bdr w:val="none" w:sz="0" w:space="0" w:color="auto" w:frame="1"/>
          <w:shd w:val="clear" w:color="auto" w:fill="FFFFFF"/>
        </w:rPr>
      </w:pPr>
      <w:ins w:id="853" w:author="Unknown">
        <w:r>
          <w:rPr>
            <w:rFonts w:ascii="Segoe UI" w:hAnsi="Segoe UI" w:cs="Segoe UI"/>
            <w:color w:val="1F2328"/>
            <w:sz w:val="30"/>
            <w:szCs w:val="30"/>
            <w:bdr w:val="none" w:sz="0" w:space="0" w:color="auto" w:frame="1"/>
            <w:shd w:val="clear" w:color="auto" w:fill="FFFFFF"/>
          </w:rPr>
          <w:t xml:space="preserve">4. What are artifacts in </w:t>
        </w:r>
        <w:proofErr w:type="spellStart"/>
        <w:r>
          <w:rPr>
            <w:rFonts w:ascii="Segoe UI" w:hAnsi="Segoe UI" w:cs="Segoe UI"/>
            <w:color w:val="1F2328"/>
            <w:sz w:val="30"/>
            <w:szCs w:val="30"/>
            <w:bdr w:val="none" w:sz="0" w:space="0" w:color="auto" w:frame="1"/>
            <w:shd w:val="clear" w:color="auto" w:fill="FFFFFF"/>
          </w:rPr>
          <w:t>CodePipeline</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854" w:author="Unknown"/>
          <w:rFonts w:ascii="Segoe UI" w:hAnsi="Segoe UI" w:cs="Segoe UI"/>
          <w:color w:val="1F2328"/>
          <w:bdr w:val="none" w:sz="0" w:space="0" w:color="auto" w:frame="1"/>
          <w:shd w:val="clear" w:color="auto" w:fill="FFFFFF"/>
        </w:rPr>
      </w:pPr>
      <w:ins w:id="855" w:author="Unknown">
        <w:r>
          <w:rPr>
            <w:rFonts w:ascii="Segoe UI" w:hAnsi="Segoe UI" w:cs="Segoe UI"/>
            <w:color w:val="1F2328"/>
            <w:bdr w:val="none" w:sz="0" w:space="0" w:color="auto" w:frame="1"/>
            <w:shd w:val="clear" w:color="auto" w:fill="FFFFFF"/>
          </w:rPr>
          <w:lastRenderedPageBreak/>
          <w:t xml:space="preserve">Artifacts are the output files generated during the build or compilation phase of the pipeline. These artifacts are the result of a successful action and </w:t>
        </w:r>
        <w:proofErr w:type="gramStart"/>
        <w:r>
          <w:rPr>
            <w:rFonts w:ascii="Segoe UI" w:hAnsi="Segoe UI" w:cs="Segoe UI"/>
            <w:color w:val="1F2328"/>
            <w:bdr w:val="none" w:sz="0" w:space="0" w:color="auto" w:frame="1"/>
            <w:shd w:val="clear" w:color="auto" w:fill="FFFFFF"/>
          </w:rPr>
          <w:t>are used</w:t>
        </w:r>
        <w:proofErr w:type="gramEnd"/>
        <w:r>
          <w:rPr>
            <w:rFonts w:ascii="Segoe UI" w:hAnsi="Segoe UI" w:cs="Segoe UI"/>
            <w:color w:val="1F2328"/>
            <w:bdr w:val="none" w:sz="0" w:space="0" w:color="auto" w:frame="1"/>
            <w:shd w:val="clear" w:color="auto" w:fill="FFFFFF"/>
          </w:rPr>
          <w:t xml:space="preserve"> as inputs for subsequent stages. For example, an artifact could be a packaged application ready for deployment.</w:t>
        </w:r>
      </w:ins>
    </w:p>
    <w:p w:rsidR="003E418D" w:rsidRDefault="003E418D" w:rsidP="003E418D">
      <w:pPr>
        <w:pStyle w:val="Heading3"/>
        <w:spacing w:before="360" w:beforeAutospacing="0" w:after="240" w:afterAutospacing="0"/>
        <w:ind w:left="240"/>
        <w:rPr>
          <w:ins w:id="856" w:author="Unknown"/>
          <w:rFonts w:ascii="Segoe UI" w:hAnsi="Segoe UI" w:cs="Segoe UI"/>
          <w:color w:val="1F2328"/>
          <w:sz w:val="30"/>
          <w:szCs w:val="30"/>
          <w:bdr w:val="none" w:sz="0" w:space="0" w:color="auto" w:frame="1"/>
          <w:shd w:val="clear" w:color="auto" w:fill="FFFFFF"/>
        </w:rPr>
      </w:pPr>
      <w:ins w:id="857" w:author="Unknown">
        <w:r>
          <w:rPr>
            <w:rFonts w:ascii="Segoe UI" w:hAnsi="Segoe UI" w:cs="Segoe UI"/>
            <w:color w:val="1F2328"/>
            <w:sz w:val="30"/>
            <w:szCs w:val="30"/>
            <w:bdr w:val="none" w:sz="0" w:space="0" w:color="auto" w:frame="1"/>
            <w:shd w:val="clear" w:color="auto" w:fill="FFFFFF"/>
          </w:rPr>
          <w:t xml:space="preserve">5. Describe the role of the Source stage in </w:t>
        </w:r>
        <w:proofErr w:type="spellStart"/>
        <w:r>
          <w:rPr>
            <w:rFonts w:ascii="Segoe UI" w:hAnsi="Segoe UI" w:cs="Segoe UI"/>
            <w:color w:val="1F2328"/>
            <w:sz w:val="30"/>
            <w:szCs w:val="30"/>
            <w:bdr w:val="none" w:sz="0" w:space="0" w:color="auto" w:frame="1"/>
            <w:shd w:val="clear" w:color="auto" w:fill="FFFFFF"/>
          </w:rPr>
          <w:t>CodePipeline</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858" w:author="Unknown"/>
          <w:rFonts w:ascii="Segoe UI" w:hAnsi="Segoe UI" w:cs="Segoe UI"/>
          <w:color w:val="1F2328"/>
          <w:bdr w:val="none" w:sz="0" w:space="0" w:color="auto" w:frame="1"/>
          <w:shd w:val="clear" w:color="auto" w:fill="FFFFFF"/>
        </w:rPr>
      </w:pPr>
      <w:ins w:id="859" w:author="Unknown">
        <w:r>
          <w:rPr>
            <w:rFonts w:ascii="Segoe UI" w:hAnsi="Segoe UI" w:cs="Segoe UI"/>
            <w:color w:val="1F2328"/>
            <w:bdr w:val="none" w:sz="0" w:space="0" w:color="auto" w:frame="1"/>
            <w:shd w:val="clear" w:color="auto" w:fill="FFFFFF"/>
          </w:rPr>
          <w:t xml:space="preserve">The Source stage is the starting point of the pipeline. It retrieves the source code from a version control repository, such as GitHub or AWS </w:t>
        </w:r>
        <w:proofErr w:type="spellStart"/>
        <w:r>
          <w:rPr>
            <w:rFonts w:ascii="Segoe UI" w:hAnsi="Segoe UI" w:cs="Segoe UI"/>
            <w:color w:val="1F2328"/>
            <w:bdr w:val="none" w:sz="0" w:space="0" w:color="auto" w:frame="1"/>
            <w:shd w:val="clear" w:color="auto" w:fill="FFFFFF"/>
          </w:rPr>
          <w:t>CodeCommit</w:t>
        </w:r>
        <w:proofErr w:type="spellEnd"/>
        <w:r>
          <w:rPr>
            <w:rFonts w:ascii="Segoe UI" w:hAnsi="Segoe UI" w:cs="Segoe UI"/>
            <w:color w:val="1F2328"/>
            <w:bdr w:val="none" w:sz="0" w:space="0" w:color="auto" w:frame="1"/>
            <w:shd w:val="clear" w:color="auto" w:fill="FFFFFF"/>
          </w:rPr>
          <w:t xml:space="preserve">. When changes </w:t>
        </w:r>
        <w:proofErr w:type="gramStart"/>
        <w:r>
          <w:rPr>
            <w:rFonts w:ascii="Segoe UI" w:hAnsi="Segoe UI" w:cs="Segoe UI"/>
            <w:color w:val="1F2328"/>
            <w:bdr w:val="none" w:sz="0" w:space="0" w:color="auto" w:frame="1"/>
            <w:shd w:val="clear" w:color="auto" w:fill="FFFFFF"/>
          </w:rPr>
          <w:t>are detected</w:t>
        </w:r>
        <w:proofErr w:type="gramEnd"/>
        <w:r>
          <w:rPr>
            <w:rFonts w:ascii="Segoe UI" w:hAnsi="Segoe UI" w:cs="Segoe UI"/>
            <w:color w:val="1F2328"/>
            <w:bdr w:val="none" w:sz="0" w:space="0" w:color="auto" w:frame="1"/>
            <w:shd w:val="clear" w:color="auto" w:fill="FFFFFF"/>
          </w:rPr>
          <w:t xml:space="preserve"> in the repository, the Source stage triggers the pipeline execution.</w:t>
        </w:r>
      </w:ins>
    </w:p>
    <w:p w:rsidR="003E418D" w:rsidRDefault="003E418D" w:rsidP="003E418D">
      <w:pPr>
        <w:pStyle w:val="Heading3"/>
        <w:spacing w:before="360" w:beforeAutospacing="0" w:after="240" w:afterAutospacing="0"/>
        <w:ind w:left="240"/>
        <w:rPr>
          <w:ins w:id="860" w:author="Unknown"/>
          <w:rFonts w:ascii="Segoe UI" w:hAnsi="Segoe UI" w:cs="Segoe UI"/>
          <w:color w:val="1F2328"/>
          <w:sz w:val="30"/>
          <w:szCs w:val="30"/>
          <w:bdr w:val="none" w:sz="0" w:space="0" w:color="auto" w:frame="1"/>
          <w:shd w:val="clear" w:color="auto" w:fill="FFFFFF"/>
        </w:rPr>
      </w:pPr>
      <w:ins w:id="861" w:author="Unknown">
        <w:r>
          <w:rPr>
            <w:rFonts w:ascii="Segoe UI" w:hAnsi="Segoe UI" w:cs="Segoe UI"/>
            <w:color w:val="1F2328"/>
            <w:sz w:val="30"/>
            <w:szCs w:val="30"/>
            <w:bdr w:val="none" w:sz="0" w:space="0" w:color="auto" w:frame="1"/>
            <w:shd w:val="clear" w:color="auto" w:fill="FFFFFF"/>
          </w:rPr>
          <w:t>6. How can you prevent unauthorized changes to the pipeline?</w:t>
        </w:r>
      </w:ins>
    </w:p>
    <w:p w:rsidR="003E418D" w:rsidRDefault="003E418D" w:rsidP="003E418D">
      <w:pPr>
        <w:pStyle w:val="rich-diff-level-zero"/>
        <w:spacing w:before="0" w:beforeAutospacing="0" w:after="240" w:afterAutospacing="0"/>
        <w:ind w:left="240"/>
        <w:rPr>
          <w:ins w:id="862" w:author="Unknown"/>
          <w:rFonts w:ascii="Segoe UI" w:hAnsi="Segoe UI" w:cs="Segoe UI"/>
          <w:color w:val="1F2328"/>
          <w:bdr w:val="none" w:sz="0" w:space="0" w:color="auto" w:frame="1"/>
          <w:shd w:val="clear" w:color="auto" w:fill="FFFFFF"/>
        </w:rPr>
      </w:pPr>
      <w:ins w:id="863" w:author="Unknown">
        <w:r>
          <w:rPr>
            <w:rFonts w:ascii="Segoe UI" w:hAnsi="Segoe UI" w:cs="Segoe UI"/>
            <w:color w:val="1F2328"/>
            <w:bdr w:val="none" w:sz="0" w:space="0" w:color="auto" w:frame="1"/>
            <w:shd w:val="clear" w:color="auto" w:fill="FFFFFF"/>
          </w:rPr>
          <w:t xml:space="preserve">Access to </w:t>
        </w:r>
        <w:proofErr w:type="spellStart"/>
        <w:r>
          <w:rPr>
            <w:rFonts w:ascii="Segoe UI" w:hAnsi="Segoe UI" w:cs="Segoe UI"/>
            <w:color w:val="1F2328"/>
            <w:bdr w:val="none" w:sz="0" w:space="0" w:color="auto" w:frame="1"/>
            <w:shd w:val="clear" w:color="auto" w:fill="FFFFFF"/>
          </w:rPr>
          <w:t>CodePipeline</w:t>
        </w:r>
        <w:proofErr w:type="spellEnd"/>
        <w:r>
          <w:rPr>
            <w:rFonts w:ascii="Segoe UI" w:hAnsi="Segoe UI" w:cs="Segoe UI"/>
            <w:color w:val="1F2328"/>
            <w:bdr w:val="none" w:sz="0" w:space="0" w:color="auto" w:frame="1"/>
            <w:shd w:val="clear" w:color="auto" w:fill="FFFFFF"/>
          </w:rPr>
          <w:t xml:space="preserve"> resources can be controlled using AWS Identity and Access Management (IAM) policies. By configuring IAM roles and permissions, you can restrict access to only authorized individuals or processes, preventing unauthorized modifications to the pipeline.</w:t>
        </w:r>
      </w:ins>
    </w:p>
    <w:p w:rsidR="003E418D" w:rsidRDefault="003E418D" w:rsidP="003E418D">
      <w:pPr>
        <w:pStyle w:val="Heading3"/>
        <w:spacing w:before="360" w:beforeAutospacing="0" w:after="240" w:afterAutospacing="0"/>
        <w:ind w:left="240"/>
        <w:rPr>
          <w:ins w:id="864" w:author="Unknown"/>
          <w:rFonts w:ascii="Segoe UI" w:hAnsi="Segoe UI" w:cs="Segoe UI"/>
          <w:color w:val="1F2328"/>
          <w:sz w:val="30"/>
          <w:szCs w:val="30"/>
          <w:bdr w:val="none" w:sz="0" w:space="0" w:color="auto" w:frame="1"/>
          <w:shd w:val="clear" w:color="auto" w:fill="FFFFFF"/>
        </w:rPr>
      </w:pPr>
      <w:ins w:id="865" w:author="Unknown">
        <w:r>
          <w:rPr>
            <w:rFonts w:ascii="Segoe UI" w:hAnsi="Segoe UI" w:cs="Segoe UI"/>
            <w:color w:val="1F2328"/>
            <w:sz w:val="30"/>
            <w:szCs w:val="30"/>
            <w:bdr w:val="none" w:sz="0" w:space="0" w:color="auto" w:frame="1"/>
            <w:shd w:val="clear" w:color="auto" w:fill="FFFFFF"/>
          </w:rPr>
          <w:t>7. Can you explain the concept of a manual approval action?</w:t>
        </w:r>
      </w:ins>
    </w:p>
    <w:p w:rsidR="003E418D" w:rsidRDefault="003E418D" w:rsidP="003E418D">
      <w:pPr>
        <w:pStyle w:val="rich-diff-level-zero"/>
        <w:spacing w:before="0" w:beforeAutospacing="0" w:after="240" w:afterAutospacing="0"/>
        <w:ind w:left="240"/>
        <w:rPr>
          <w:ins w:id="866" w:author="Unknown"/>
          <w:rFonts w:ascii="Segoe UI" w:hAnsi="Segoe UI" w:cs="Segoe UI"/>
          <w:color w:val="1F2328"/>
          <w:bdr w:val="none" w:sz="0" w:space="0" w:color="auto" w:frame="1"/>
          <w:shd w:val="clear" w:color="auto" w:fill="FFFFFF"/>
        </w:rPr>
      </w:pPr>
      <w:ins w:id="867" w:author="Unknown">
        <w:r>
          <w:rPr>
            <w:rFonts w:ascii="Segoe UI" w:hAnsi="Segoe UI" w:cs="Segoe UI"/>
            <w:color w:val="1F2328"/>
            <w:bdr w:val="none" w:sz="0" w:space="0" w:color="auto" w:frame="1"/>
            <w:shd w:val="clear" w:color="auto" w:fill="FFFFFF"/>
          </w:rPr>
          <w:t xml:space="preserve">A manual approval action </w:t>
        </w:r>
        <w:proofErr w:type="gramStart"/>
        <w:r>
          <w:rPr>
            <w:rFonts w:ascii="Segoe UI" w:hAnsi="Segoe UI" w:cs="Segoe UI"/>
            <w:color w:val="1F2328"/>
            <w:bdr w:val="none" w:sz="0" w:space="0" w:color="auto" w:frame="1"/>
            <w:shd w:val="clear" w:color="auto" w:fill="FFFFFF"/>
          </w:rPr>
          <w:t>is used</w:t>
        </w:r>
        <w:proofErr w:type="gramEnd"/>
        <w:r>
          <w:rPr>
            <w:rFonts w:ascii="Segoe UI" w:hAnsi="Segoe UI" w:cs="Segoe UI"/>
            <w:color w:val="1F2328"/>
            <w:bdr w:val="none" w:sz="0" w:space="0" w:color="auto" w:frame="1"/>
            <w:shd w:val="clear" w:color="auto" w:fill="FFFFFF"/>
          </w:rPr>
          <w:t xml:space="preserve"> to pause the pipeline and require human intervention before proceeding to the next stage. This action </w:t>
        </w:r>
        <w:proofErr w:type="gramStart"/>
        <w:r>
          <w:rPr>
            <w:rFonts w:ascii="Segoe UI" w:hAnsi="Segoe UI" w:cs="Segoe UI"/>
            <w:color w:val="1F2328"/>
            <w:bdr w:val="none" w:sz="0" w:space="0" w:color="auto" w:frame="1"/>
            <w:shd w:val="clear" w:color="auto" w:fill="FFFFFF"/>
          </w:rPr>
          <w:t>is often employed</w:t>
        </w:r>
        <w:proofErr w:type="gramEnd"/>
        <w:r>
          <w:rPr>
            <w:rFonts w:ascii="Segoe UI" w:hAnsi="Segoe UI" w:cs="Segoe UI"/>
            <w:color w:val="1F2328"/>
            <w:bdr w:val="none" w:sz="0" w:space="0" w:color="auto" w:frame="1"/>
            <w:shd w:val="clear" w:color="auto" w:fill="FFFFFF"/>
          </w:rPr>
          <w:t xml:space="preserve"> for production deployments, allowing a designated person to review and approve changes before they are released.</w:t>
        </w:r>
      </w:ins>
    </w:p>
    <w:p w:rsidR="003E418D" w:rsidRDefault="003E418D" w:rsidP="003E418D">
      <w:pPr>
        <w:pStyle w:val="Heading3"/>
        <w:spacing w:before="360" w:beforeAutospacing="0" w:after="240" w:afterAutospacing="0"/>
        <w:ind w:left="240"/>
        <w:rPr>
          <w:ins w:id="868" w:author="Unknown"/>
          <w:rFonts w:ascii="Segoe UI" w:hAnsi="Segoe UI" w:cs="Segoe UI"/>
          <w:color w:val="1F2328"/>
          <w:sz w:val="30"/>
          <w:szCs w:val="30"/>
          <w:bdr w:val="none" w:sz="0" w:space="0" w:color="auto" w:frame="1"/>
          <w:shd w:val="clear" w:color="auto" w:fill="FFFFFF"/>
        </w:rPr>
      </w:pPr>
      <w:ins w:id="869" w:author="Unknown">
        <w:r>
          <w:rPr>
            <w:rFonts w:ascii="Segoe UI" w:hAnsi="Segoe UI" w:cs="Segoe UI"/>
            <w:color w:val="1F2328"/>
            <w:sz w:val="30"/>
            <w:szCs w:val="30"/>
            <w:bdr w:val="none" w:sz="0" w:space="0" w:color="auto" w:frame="1"/>
            <w:shd w:val="clear" w:color="auto" w:fill="FFFFFF"/>
          </w:rPr>
          <w:t xml:space="preserve">8. What is a </w:t>
        </w:r>
        <w:proofErr w:type="spellStart"/>
        <w:r>
          <w:rPr>
            <w:rFonts w:ascii="Segoe UI" w:hAnsi="Segoe UI" w:cs="Segoe UI"/>
            <w:color w:val="1F2328"/>
            <w:sz w:val="30"/>
            <w:szCs w:val="30"/>
            <w:bdr w:val="none" w:sz="0" w:space="0" w:color="auto" w:frame="1"/>
            <w:shd w:val="clear" w:color="auto" w:fill="FFFFFF"/>
          </w:rPr>
          <w:t>webhook</w:t>
        </w:r>
        <w:proofErr w:type="spellEnd"/>
        <w:r>
          <w:rPr>
            <w:rFonts w:ascii="Segoe UI" w:hAnsi="Segoe UI" w:cs="Segoe UI"/>
            <w:color w:val="1F2328"/>
            <w:sz w:val="30"/>
            <w:szCs w:val="30"/>
            <w:bdr w:val="none" w:sz="0" w:space="0" w:color="auto" w:frame="1"/>
            <w:shd w:val="clear" w:color="auto" w:fill="FFFFFF"/>
          </w:rPr>
          <w:t xml:space="preserve"> in </w:t>
        </w:r>
        <w:proofErr w:type="spellStart"/>
        <w:r>
          <w:rPr>
            <w:rFonts w:ascii="Segoe UI" w:hAnsi="Segoe UI" w:cs="Segoe UI"/>
            <w:color w:val="1F2328"/>
            <w:sz w:val="30"/>
            <w:szCs w:val="30"/>
            <w:bdr w:val="none" w:sz="0" w:space="0" w:color="auto" w:frame="1"/>
            <w:shd w:val="clear" w:color="auto" w:fill="FFFFFF"/>
          </w:rPr>
          <w:t>CodePipeline</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870" w:author="Unknown"/>
          <w:rFonts w:ascii="Segoe UI" w:hAnsi="Segoe UI" w:cs="Segoe UI"/>
          <w:color w:val="1F2328"/>
          <w:bdr w:val="none" w:sz="0" w:space="0" w:color="auto" w:frame="1"/>
          <w:shd w:val="clear" w:color="auto" w:fill="FFFFFF"/>
        </w:rPr>
      </w:pPr>
      <w:ins w:id="871" w:author="Unknown">
        <w:r>
          <w:rPr>
            <w:rFonts w:ascii="Segoe UI" w:hAnsi="Segoe UI" w:cs="Segoe UI"/>
            <w:color w:val="1F2328"/>
            <w:bdr w:val="none" w:sz="0" w:space="0" w:color="auto" w:frame="1"/>
            <w:shd w:val="clear" w:color="auto" w:fill="FFFFFF"/>
          </w:rPr>
          <w:t xml:space="preserve">A </w:t>
        </w:r>
        <w:proofErr w:type="spellStart"/>
        <w:r>
          <w:rPr>
            <w:rFonts w:ascii="Segoe UI" w:hAnsi="Segoe UI" w:cs="Segoe UI"/>
            <w:color w:val="1F2328"/>
            <w:bdr w:val="none" w:sz="0" w:space="0" w:color="auto" w:frame="1"/>
            <w:shd w:val="clear" w:color="auto" w:fill="FFFFFF"/>
          </w:rPr>
          <w:t>webhook</w:t>
        </w:r>
        <w:proofErr w:type="spellEnd"/>
        <w:r>
          <w:rPr>
            <w:rFonts w:ascii="Segoe UI" w:hAnsi="Segoe UI" w:cs="Segoe UI"/>
            <w:color w:val="1F2328"/>
            <w:bdr w:val="none" w:sz="0" w:space="0" w:color="auto" w:frame="1"/>
            <w:shd w:val="clear" w:color="auto" w:fill="FFFFFF"/>
          </w:rPr>
          <w:t xml:space="preserve"> is a mechanism that allows external systems, such as version control repositories like GitHub, </w:t>
        </w:r>
        <w:proofErr w:type="gramStart"/>
        <w:r>
          <w:rPr>
            <w:rFonts w:ascii="Segoe UI" w:hAnsi="Segoe UI" w:cs="Segoe UI"/>
            <w:color w:val="1F2328"/>
            <w:bdr w:val="none" w:sz="0" w:space="0" w:color="auto" w:frame="1"/>
            <w:shd w:val="clear" w:color="auto" w:fill="FFFFFF"/>
          </w:rPr>
          <w:t>to automatically trigger</w:t>
        </w:r>
        <w:proofErr w:type="gramEnd"/>
        <w:r>
          <w:rPr>
            <w:rFonts w:ascii="Segoe UI" w:hAnsi="Segoe UI" w:cs="Segoe UI"/>
            <w:color w:val="1F2328"/>
            <w:bdr w:val="none" w:sz="0" w:space="0" w:color="auto" w:frame="1"/>
            <w:shd w:val="clear" w:color="auto" w:fill="FFFFFF"/>
          </w:rPr>
          <w:t xml:space="preserve"> a pipeline execution when code changes are pushed. This integration facilitates the continuous integration process by initiating the pipeline without manual intervention.</w:t>
        </w:r>
      </w:ins>
    </w:p>
    <w:p w:rsidR="003E418D" w:rsidRDefault="003E418D" w:rsidP="003E418D">
      <w:pPr>
        <w:pStyle w:val="Heading3"/>
        <w:spacing w:before="360" w:beforeAutospacing="0" w:after="240" w:afterAutospacing="0"/>
        <w:ind w:left="240"/>
        <w:rPr>
          <w:ins w:id="872" w:author="Unknown"/>
          <w:rFonts w:ascii="Segoe UI" w:hAnsi="Segoe UI" w:cs="Segoe UI"/>
          <w:color w:val="1F2328"/>
          <w:sz w:val="30"/>
          <w:szCs w:val="30"/>
          <w:bdr w:val="none" w:sz="0" w:space="0" w:color="auto" w:frame="1"/>
          <w:shd w:val="clear" w:color="auto" w:fill="FFFFFF"/>
        </w:rPr>
      </w:pPr>
      <w:ins w:id="873" w:author="Unknown">
        <w:r>
          <w:rPr>
            <w:rFonts w:ascii="Segoe UI" w:hAnsi="Segoe UI" w:cs="Segoe UI"/>
            <w:color w:val="1F2328"/>
            <w:sz w:val="30"/>
            <w:szCs w:val="30"/>
            <w:bdr w:val="none" w:sz="0" w:space="0" w:color="auto" w:frame="1"/>
            <w:shd w:val="clear" w:color="auto" w:fill="FFFFFF"/>
          </w:rPr>
          <w:t xml:space="preserve">9. How can you parallelize actions in </w:t>
        </w:r>
        <w:proofErr w:type="spellStart"/>
        <w:r>
          <w:rPr>
            <w:rFonts w:ascii="Segoe UI" w:hAnsi="Segoe UI" w:cs="Segoe UI"/>
            <w:color w:val="1F2328"/>
            <w:sz w:val="30"/>
            <w:szCs w:val="30"/>
            <w:bdr w:val="none" w:sz="0" w:space="0" w:color="auto" w:frame="1"/>
            <w:shd w:val="clear" w:color="auto" w:fill="FFFFFF"/>
          </w:rPr>
          <w:t>CodePipeline</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874" w:author="Unknown"/>
          <w:rFonts w:ascii="Segoe UI" w:hAnsi="Segoe UI" w:cs="Segoe UI"/>
          <w:color w:val="1F2328"/>
          <w:bdr w:val="none" w:sz="0" w:space="0" w:color="auto" w:frame="1"/>
          <w:shd w:val="clear" w:color="auto" w:fill="FFFFFF"/>
        </w:rPr>
      </w:pPr>
      <w:ins w:id="875" w:author="Unknown">
        <w:r>
          <w:rPr>
            <w:rFonts w:ascii="Segoe UI" w:hAnsi="Segoe UI" w:cs="Segoe UI"/>
            <w:color w:val="1F2328"/>
            <w:bdr w:val="none" w:sz="0" w:space="0" w:color="auto" w:frame="1"/>
            <w:shd w:val="clear" w:color="auto" w:fill="FFFFFF"/>
          </w:rPr>
          <w:t xml:space="preserve">Parallel execution of actions </w:t>
        </w:r>
        <w:proofErr w:type="gramStart"/>
        <w:r>
          <w:rPr>
            <w:rFonts w:ascii="Segoe UI" w:hAnsi="Segoe UI" w:cs="Segoe UI"/>
            <w:color w:val="1F2328"/>
            <w:bdr w:val="none" w:sz="0" w:space="0" w:color="auto" w:frame="1"/>
            <w:shd w:val="clear" w:color="auto" w:fill="FFFFFF"/>
          </w:rPr>
          <w:t>is achieved</w:t>
        </w:r>
        <w:proofErr w:type="gramEnd"/>
        <w:r>
          <w:rPr>
            <w:rFonts w:ascii="Segoe UI" w:hAnsi="Segoe UI" w:cs="Segoe UI"/>
            <w:color w:val="1F2328"/>
            <w:bdr w:val="none" w:sz="0" w:space="0" w:color="auto" w:frame="1"/>
            <w:shd w:val="clear" w:color="auto" w:fill="FFFFFF"/>
          </w:rPr>
          <w:t xml:space="preserve"> by using parallel stages. Within a stage, you can define multiple actions that run concurrently, optimizing the pipeline's execution time and improving overall efficiency.</w:t>
        </w:r>
      </w:ins>
    </w:p>
    <w:p w:rsidR="003E418D" w:rsidRDefault="003E418D" w:rsidP="003E418D">
      <w:pPr>
        <w:pStyle w:val="Heading3"/>
        <w:spacing w:before="360" w:beforeAutospacing="0" w:after="240" w:afterAutospacing="0"/>
        <w:ind w:left="240"/>
        <w:rPr>
          <w:ins w:id="876" w:author="Unknown"/>
          <w:rFonts w:ascii="Segoe UI" w:hAnsi="Segoe UI" w:cs="Segoe UI"/>
          <w:color w:val="1F2328"/>
          <w:sz w:val="30"/>
          <w:szCs w:val="30"/>
          <w:bdr w:val="none" w:sz="0" w:space="0" w:color="auto" w:frame="1"/>
          <w:shd w:val="clear" w:color="auto" w:fill="FFFFFF"/>
        </w:rPr>
      </w:pPr>
      <w:ins w:id="877" w:author="Unknown">
        <w:r>
          <w:rPr>
            <w:rFonts w:ascii="Segoe UI" w:hAnsi="Segoe UI" w:cs="Segoe UI"/>
            <w:color w:val="1F2328"/>
            <w:sz w:val="30"/>
            <w:szCs w:val="30"/>
            <w:bdr w:val="none" w:sz="0" w:space="0" w:color="auto" w:frame="1"/>
            <w:shd w:val="clear" w:color="auto" w:fill="FFFFFF"/>
          </w:rPr>
          <w:lastRenderedPageBreak/>
          <w:t xml:space="preserve">10. </w:t>
        </w:r>
        <w:proofErr w:type="gramStart"/>
        <w:r>
          <w:rPr>
            <w:rFonts w:ascii="Segoe UI" w:hAnsi="Segoe UI" w:cs="Segoe UI"/>
            <w:color w:val="1F2328"/>
            <w:sz w:val="30"/>
            <w:szCs w:val="30"/>
            <w:bdr w:val="none" w:sz="0" w:space="0" w:color="auto" w:frame="1"/>
            <w:shd w:val="clear" w:color="auto" w:fill="FFFFFF"/>
          </w:rPr>
          <w:t>What's</w:t>
        </w:r>
        <w:proofErr w:type="gramEnd"/>
        <w:r>
          <w:rPr>
            <w:rFonts w:ascii="Segoe UI" w:hAnsi="Segoe UI" w:cs="Segoe UI"/>
            <w:color w:val="1F2328"/>
            <w:sz w:val="30"/>
            <w:szCs w:val="30"/>
            <w:bdr w:val="none" w:sz="0" w:space="0" w:color="auto" w:frame="1"/>
            <w:shd w:val="clear" w:color="auto" w:fill="FFFFFF"/>
          </w:rPr>
          <w:t xml:space="preserve"> the difference between AWS </w:t>
        </w:r>
        <w:proofErr w:type="spellStart"/>
        <w:r>
          <w:rPr>
            <w:rFonts w:ascii="Segoe UI" w:hAnsi="Segoe UI" w:cs="Segoe UI"/>
            <w:color w:val="1F2328"/>
            <w:sz w:val="30"/>
            <w:szCs w:val="30"/>
            <w:bdr w:val="none" w:sz="0" w:space="0" w:color="auto" w:frame="1"/>
            <w:shd w:val="clear" w:color="auto" w:fill="FFFFFF"/>
          </w:rPr>
          <w:t>CodePipeline</w:t>
        </w:r>
        <w:proofErr w:type="spellEnd"/>
        <w:r>
          <w:rPr>
            <w:rFonts w:ascii="Segoe UI" w:hAnsi="Segoe UI" w:cs="Segoe UI"/>
            <w:color w:val="1F2328"/>
            <w:sz w:val="30"/>
            <w:szCs w:val="30"/>
            <w:bdr w:val="none" w:sz="0" w:space="0" w:color="auto" w:frame="1"/>
            <w:shd w:val="clear" w:color="auto" w:fill="FFFFFF"/>
          </w:rPr>
          <w:t xml:space="preserve"> and AWS </w:t>
        </w:r>
        <w:proofErr w:type="spellStart"/>
        <w:r>
          <w:rPr>
            <w:rFonts w:ascii="Segoe UI" w:hAnsi="Segoe UI" w:cs="Segoe UI"/>
            <w:color w:val="1F2328"/>
            <w:sz w:val="30"/>
            <w:szCs w:val="30"/>
            <w:bdr w:val="none" w:sz="0" w:space="0" w:color="auto" w:frame="1"/>
            <w:shd w:val="clear" w:color="auto" w:fill="FFFFFF"/>
          </w:rPr>
          <w:t>CodeDeploy</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878" w:author="Unknown"/>
          <w:rFonts w:ascii="Segoe UI" w:hAnsi="Segoe UI" w:cs="Segoe UI"/>
          <w:color w:val="1F2328"/>
          <w:bdr w:val="none" w:sz="0" w:space="0" w:color="auto" w:frame="1"/>
          <w:shd w:val="clear" w:color="auto" w:fill="FFFFFF"/>
        </w:rPr>
      </w:pPr>
      <w:ins w:id="879" w:author="Unknown">
        <w:r>
          <w:rPr>
            <w:rFonts w:ascii="Segoe UI" w:hAnsi="Segoe UI" w:cs="Segoe UI"/>
            <w:color w:val="1F2328"/>
            <w:bdr w:val="none" w:sz="0" w:space="0" w:color="auto" w:frame="1"/>
            <w:shd w:val="clear" w:color="auto" w:fill="FFFFFF"/>
          </w:rPr>
          <w:t xml:space="preserve">AWS </w:t>
        </w:r>
        <w:proofErr w:type="spellStart"/>
        <w:r>
          <w:rPr>
            <w:rFonts w:ascii="Segoe UI" w:hAnsi="Segoe UI" w:cs="Segoe UI"/>
            <w:color w:val="1F2328"/>
            <w:bdr w:val="none" w:sz="0" w:space="0" w:color="auto" w:frame="1"/>
            <w:shd w:val="clear" w:color="auto" w:fill="FFFFFF"/>
          </w:rPr>
          <w:t>CodePipeline</w:t>
        </w:r>
        <w:proofErr w:type="spellEnd"/>
        <w:r>
          <w:rPr>
            <w:rFonts w:ascii="Segoe UI" w:hAnsi="Segoe UI" w:cs="Segoe UI"/>
            <w:color w:val="1F2328"/>
            <w:bdr w:val="none" w:sz="0" w:space="0" w:color="auto" w:frame="1"/>
            <w:shd w:val="clear" w:color="auto" w:fill="FFFFFF"/>
          </w:rPr>
          <w:t xml:space="preserve"> manages the entire CI/CD workflow, encompassing various stages like building, testing, and deploying. AWS </w:t>
        </w:r>
        <w:proofErr w:type="spellStart"/>
        <w:r>
          <w:rPr>
            <w:rFonts w:ascii="Segoe UI" w:hAnsi="Segoe UI" w:cs="Segoe UI"/>
            <w:color w:val="1F2328"/>
            <w:bdr w:val="none" w:sz="0" w:space="0" w:color="auto" w:frame="1"/>
            <w:shd w:val="clear" w:color="auto" w:fill="FFFFFF"/>
          </w:rPr>
          <w:t>CodeDeploy</w:t>
        </w:r>
        <w:proofErr w:type="spellEnd"/>
        <w:r>
          <w:rPr>
            <w:rFonts w:ascii="Segoe UI" w:hAnsi="Segoe UI" w:cs="Segoe UI"/>
            <w:color w:val="1F2328"/>
            <w:bdr w:val="none" w:sz="0" w:space="0" w:color="auto" w:frame="1"/>
            <w:shd w:val="clear" w:color="auto" w:fill="FFFFFF"/>
          </w:rPr>
          <w:t>, on the other hand, focuses solely on the deployment phase by automating application deployment to instances or services.</w:t>
        </w:r>
      </w:ins>
    </w:p>
    <w:p w:rsidR="003E418D" w:rsidRDefault="003E418D" w:rsidP="003E418D">
      <w:pPr>
        <w:pStyle w:val="Heading3"/>
        <w:spacing w:before="360" w:beforeAutospacing="0" w:after="240" w:afterAutospacing="0"/>
        <w:ind w:left="240"/>
        <w:rPr>
          <w:ins w:id="880" w:author="Unknown"/>
          <w:rFonts w:ascii="Segoe UI" w:hAnsi="Segoe UI" w:cs="Segoe UI"/>
          <w:color w:val="1F2328"/>
          <w:sz w:val="30"/>
          <w:szCs w:val="30"/>
          <w:bdr w:val="none" w:sz="0" w:space="0" w:color="auto" w:frame="1"/>
          <w:shd w:val="clear" w:color="auto" w:fill="FFFFFF"/>
        </w:rPr>
      </w:pPr>
      <w:ins w:id="881" w:author="Unknown">
        <w:r>
          <w:rPr>
            <w:rFonts w:ascii="Segoe UI" w:hAnsi="Segoe UI" w:cs="Segoe UI"/>
            <w:color w:val="1F2328"/>
            <w:sz w:val="30"/>
            <w:szCs w:val="30"/>
            <w:bdr w:val="none" w:sz="0" w:space="0" w:color="auto" w:frame="1"/>
            <w:shd w:val="clear" w:color="auto" w:fill="FFFFFF"/>
          </w:rPr>
          <w:t xml:space="preserve">11. Describe a scenario where </w:t>
        </w:r>
        <w:proofErr w:type="gramStart"/>
        <w:r>
          <w:rPr>
            <w:rFonts w:ascii="Segoe UI" w:hAnsi="Segoe UI" w:cs="Segoe UI"/>
            <w:color w:val="1F2328"/>
            <w:sz w:val="30"/>
            <w:szCs w:val="30"/>
            <w:bdr w:val="none" w:sz="0" w:space="0" w:color="auto" w:frame="1"/>
            <w:shd w:val="clear" w:color="auto" w:fill="FFFFFF"/>
          </w:rPr>
          <w:t>you'd</w:t>
        </w:r>
        <w:proofErr w:type="gramEnd"/>
        <w:r>
          <w:rPr>
            <w:rFonts w:ascii="Segoe UI" w:hAnsi="Segoe UI" w:cs="Segoe UI"/>
            <w:color w:val="1F2328"/>
            <w:sz w:val="30"/>
            <w:szCs w:val="30"/>
            <w:bdr w:val="none" w:sz="0" w:space="0" w:color="auto" w:frame="1"/>
            <w:shd w:val="clear" w:color="auto" w:fill="FFFFFF"/>
          </w:rPr>
          <w:t xml:space="preserve"> use a custom action in </w:t>
        </w:r>
        <w:proofErr w:type="spellStart"/>
        <w:r>
          <w:rPr>
            <w:rFonts w:ascii="Segoe UI" w:hAnsi="Segoe UI" w:cs="Segoe UI"/>
            <w:color w:val="1F2328"/>
            <w:sz w:val="30"/>
            <w:szCs w:val="30"/>
            <w:bdr w:val="none" w:sz="0" w:space="0" w:color="auto" w:frame="1"/>
            <w:shd w:val="clear" w:color="auto" w:fill="FFFFFF"/>
          </w:rPr>
          <w:t>CodePipeline</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882" w:author="Unknown"/>
          <w:rFonts w:ascii="Segoe UI" w:hAnsi="Segoe UI" w:cs="Segoe UI"/>
          <w:color w:val="1F2328"/>
          <w:bdr w:val="none" w:sz="0" w:space="0" w:color="auto" w:frame="1"/>
          <w:shd w:val="clear" w:color="auto" w:fill="FFFFFF"/>
        </w:rPr>
      </w:pPr>
      <w:ins w:id="883" w:author="Unknown">
        <w:r>
          <w:rPr>
            <w:rFonts w:ascii="Segoe UI" w:hAnsi="Segoe UI" w:cs="Segoe UI"/>
            <w:color w:val="1F2328"/>
            <w:bdr w:val="none" w:sz="0" w:space="0" w:color="auto" w:frame="1"/>
            <w:shd w:val="clear" w:color="auto" w:fill="FFFFFF"/>
          </w:rPr>
          <w:t xml:space="preserve">A custom action is useful when integrating with third-party tools or services that </w:t>
        </w:r>
        <w:proofErr w:type="gramStart"/>
        <w:r>
          <w:rPr>
            <w:rFonts w:ascii="Segoe UI" w:hAnsi="Segoe UI" w:cs="Segoe UI"/>
            <w:color w:val="1F2328"/>
            <w:bdr w:val="none" w:sz="0" w:space="0" w:color="auto" w:frame="1"/>
            <w:shd w:val="clear" w:color="auto" w:fill="FFFFFF"/>
          </w:rPr>
          <w:t>are not natively supported</w:t>
        </w:r>
        <w:proofErr w:type="gramEnd"/>
        <w:r>
          <w:rPr>
            <w:rFonts w:ascii="Segoe UI" w:hAnsi="Segoe UI" w:cs="Segoe UI"/>
            <w:color w:val="1F2328"/>
            <w:bdr w:val="none" w:sz="0" w:space="0" w:color="auto" w:frame="1"/>
            <w:shd w:val="clear" w:color="auto" w:fill="FFFFFF"/>
          </w:rPr>
          <w:t xml:space="preserve"> by </w:t>
        </w:r>
        <w:proofErr w:type="spellStart"/>
        <w:r>
          <w:rPr>
            <w:rFonts w:ascii="Segoe UI" w:hAnsi="Segoe UI" w:cs="Segoe UI"/>
            <w:color w:val="1F2328"/>
            <w:bdr w:val="none" w:sz="0" w:space="0" w:color="auto" w:frame="1"/>
            <w:shd w:val="clear" w:color="auto" w:fill="FFFFFF"/>
          </w:rPr>
          <w:t>CodePipeline's</w:t>
        </w:r>
        <w:proofErr w:type="spellEnd"/>
        <w:r>
          <w:rPr>
            <w:rFonts w:ascii="Segoe UI" w:hAnsi="Segoe UI" w:cs="Segoe UI"/>
            <w:color w:val="1F2328"/>
            <w:bdr w:val="none" w:sz="0" w:space="0" w:color="auto" w:frame="1"/>
            <w:shd w:val="clear" w:color="auto" w:fill="FFFFFF"/>
          </w:rPr>
          <w:t xml:space="preserve"> built-in actions. For example, you could create a custom action to integrate with a specialized </w:t>
        </w:r>
        <w:proofErr w:type="gramStart"/>
        <w:r>
          <w:rPr>
            <w:rFonts w:ascii="Segoe UI" w:hAnsi="Segoe UI" w:cs="Segoe UI"/>
            <w:color w:val="1F2328"/>
            <w:bdr w:val="none" w:sz="0" w:space="0" w:color="auto" w:frame="1"/>
            <w:shd w:val="clear" w:color="auto" w:fill="FFFFFF"/>
          </w:rPr>
          <w:t>security scanning</w:t>
        </w:r>
        <w:proofErr w:type="gramEnd"/>
        <w:r>
          <w:rPr>
            <w:rFonts w:ascii="Segoe UI" w:hAnsi="Segoe UI" w:cs="Segoe UI"/>
            <w:color w:val="1F2328"/>
            <w:bdr w:val="none" w:sz="0" w:space="0" w:color="auto" w:frame="1"/>
            <w:shd w:val="clear" w:color="auto" w:fill="FFFFFF"/>
          </w:rPr>
          <w:t xml:space="preserve"> tool.</w:t>
        </w:r>
      </w:ins>
    </w:p>
    <w:p w:rsidR="003E418D" w:rsidRDefault="003E418D" w:rsidP="003E418D">
      <w:pPr>
        <w:pStyle w:val="Heading3"/>
        <w:spacing w:before="360" w:beforeAutospacing="0" w:after="240" w:afterAutospacing="0"/>
        <w:ind w:left="240"/>
        <w:rPr>
          <w:ins w:id="884" w:author="Unknown"/>
          <w:rFonts w:ascii="Segoe UI" w:hAnsi="Segoe UI" w:cs="Segoe UI"/>
          <w:color w:val="1F2328"/>
          <w:sz w:val="30"/>
          <w:szCs w:val="30"/>
          <w:bdr w:val="none" w:sz="0" w:space="0" w:color="auto" w:frame="1"/>
          <w:shd w:val="clear" w:color="auto" w:fill="FFFFFF"/>
        </w:rPr>
      </w:pPr>
      <w:ins w:id="885" w:author="Unknown">
        <w:r>
          <w:rPr>
            <w:rFonts w:ascii="Segoe UI" w:hAnsi="Segoe UI" w:cs="Segoe UI"/>
            <w:color w:val="1F2328"/>
            <w:sz w:val="30"/>
            <w:szCs w:val="30"/>
            <w:bdr w:val="none" w:sz="0" w:space="0" w:color="auto" w:frame="1"/>
            <w:shd w:val="clear" w:color="auto" w:fill="FFFFFF"/>
          </w:rPr>
          <w:t xml:space="preserve">12. How can you handle different deployment environments (e.g., dev, test, prod) in </w:t>
        </w:r>
        <w:proofErr w:type="spellStart"/>
        <w:r>
          <w:rPr>
            <w:rFonts w:ascii="Segoe UI" w:hAnsi="Segoe UI" w:cs="Segoe UI"/>
            <w:color w:val="1F2328"/>
            <w:sz w:val="30"/>
            <w:szCs w:val="30"/>
            <w:bdr w:val="none" w:sz="0" w:space="0" w:color="auto" w:frame="1"/>
            <w:shd w:val="clear" w:color="auto" w:fill="FFFFFF"/>
          </w:rPr>
          <w:t>CodePipeline</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886" w:author="Unknown"/>
          <w:rFonts w:ascii="Segoe UI" w:hAnsi="Segoe UI" w:cs="Segoe UI"/>
          <w:color w:val="1F2328"/>
          <w:bdr w:val="none" w:sz="0" w:space="0" w:color="auto" w:frame="1"/>
          <w:shd w:val="clear" w:color="auto" w:fill="FFFFFF"/>
        </w:rPr>
      </w:pPr>
      <w:ins w:id="887" w:author="Unknown">
        <w:r>
          <w:rPr>
            <w:rFonts w:ascii="Segoe UI" w:hAnsi="Segoe UI" w:cs="Segoe UI"/>
            <w:color w:val="1F2328"/>
            <w:bdr w:val="none" w:sz="0" w:space="0" w:color="auto" w:frame="1"/>
            <w:shd w:val="clear" w:color="auto" w:fill="FFFFFF"/>
          </w:rPr>
          <w:t>To handle different deployment environments, you can create separate stages for each environment within the pipeline. This allows you to customize the deployment process, testing procedures, and configurations specific to each environment.</w:t>
        </w:r>
      </w:ins>
    </w:p>
    <w:p w:rsidR="003E418D" w:rsidRDefault="003E418D" w:rsidP="003E418D">
      <w:pPr>
        <w:pStyle w:val="Heading3"/>
        <w:spacing w:before="360" w:beforeAutospacing="0" w:after="240" w:afterAutospacing="0"/>
        <w:ind w:left="240"/>
        <w:rPr>
          <w:ins w:id="888" w:author="Unknown"/>
          <w:rFonts w:ascii="Segoe UI" w:hAnsi="Segoe UI" w:cs="Segoe UI"/>
          <w:color w:val="1F2328"/>
          <w:sz w:val="30"/>
          <w:szCs w:val="30"/>
          <w:bdr w:val="none" w:sz="0" w:space="0" w:color="auto" w:frame="1"/>
          <w:shd w:val="clear" w:color="auto" w:fill="FFFFFF"/>
        </w:rPr>
      </w:pPr>
      <w:ins w:id="889" w:author="Unknown">
        <w:r>
          <w:rPr>
            <w:rFonts w:ascii="Segoe UI" w:hAnsi="Segoe UI" w:cs="Segoe UI"/>
            <w:color w:val="1F2328"/>
            <w:sz w:val="30"/>
            <w:szCs w:val="30"/>
            <w:bdr w:val="none" w:sz="0" w:space="0" w:color="auto" w:frame="1"/>
            <w:shd w:val="clear" w:color="auto" w:fill="FFFFFF"/>
          </w:rPr>
          <w:t xml:space="preserve">13. Explain how you would set up automatic rollbacks in </w:t>
        </w:r>
        <w:proofErr w:type="spellStart"/>
        <w:r>
          <w:rPr>
            <w:rFonts w:ascii="Segoe UI" w:hAnsi="Segoe UI" w:cs="Segoe UI"/>
            <w:color w:val="1F2328"/>
            <w:sz w:val="30"/>
            <w:szCs w:val="30"/>
            <w:bdr w:val="none" w:sz="0" w:space="0" w:color="auto" w:frame="1"/>
            <w:shd w:val="clear" w:color="auto" w:fill="FFFFFF"/>
          </w:rPr>
          <w:t>CodePipeline</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890" w:author="Unknown"/>
          <w:rFonts w:ascii="Segoe UI" w:hAnsi="Segoe UI" w:cs="Segoe UI"/>
          <w:color w:val="1F2328"/>
          <w:bdr w:val="none" w:sz="0" w:space="0" w:color="auto" w:frame="1"/>
          <w:shd w:val="clear" w:color="auto" w:fill="FFFFFF"/>
        </w:rPr>
      </w:pPr>
      <w:ins w:id="891" w:author="Unknown">
        <w:r>
          <w:rPr>
            <w:rFonts w:ascii="Segoe UI" w:hAnsi="Segoe UI" w:cs="Segoe UI"/>
            <w:color w:val="1F2328"/>
            <w:bdr w:val="none" w:sz="0" w:space="0" w:color="auto" w:frame="1"/>
            <w:shd w:val="clear" w:color="auto" w:fill="FFFFFF"/>
          </w:rPr>
          <w:t xml:space="preserve">Automatic rollbacks can be set up using </w:t>
        </w:r>
        <w:proofErr w:type="spellStart"/>
        <w:r>
          <w:rPr>
            <w:rFonts w:ascii="Segoe UI" w:hAnsi="Segoe UI" w:cs="Segoe UI"/>
            <w:color w:val="1F2328"/>
            <w:bdr w:val="none" w:sz="0" w:space="0" w:color="auto" w:frame="1"/>
            <w:shd w:val="clear" w:color="auto" w:fill="FFFFFF"/>
          </w:rPr>
          <w:t>CloudWatch</w:t>
        </w:r>
        <w:proofErr w:type="spellEnd"/>
        <w:r>
          <w:rPr>
            <w:rFonts w:ascii="Segoe UI" w:hAnsi="Segoe UI" w:cs="Segoe UI"/>
            <w:color w:val="1F2328"/>
            <w:bdr w:val="none" w:sz="0" w:space="0" w:color="auto" w:frame="1"/>
            <w:shd w:val="clear" w:color="auto" w:fill="FFFFFF"/>
          </w:rPr>
          <w:t xml:space="preserve"> alarms and AWS Lambda functions. If the deployment triggers an alarm (e.g., error rate exceeds a threshold), the Lambda function can initiate a rollback by deploying the previous version of the application.</w:t>
        </w:r>
      </w:ins>
    </w:p>
    <w:p w:rsidR="003E418D" w:rsidRDefault="003E418D" w:rsidP="003E418D">
      <w:pPr>
        <w:pStyle w:val="Heading3"/>
        <w:spacing w:before="360" w:beforeAutospacing="0" w:after="240" w:afterAutospacing="0"/>
        <w:ind w:left="240"/>
        <w:rPr>
          <w:ins w:id="892" w:author="Unknown"/>
          <w:rFonts w:ascii="Segoe UI" w:hAnsi="Segoe UI" w:cs="Segoe UI"/>
          <w:color w:val="1F2328"/>
          <w:sz w:val="30"/>
          <w:szCs w:val="30"/>
          <w:bdr w:val="none" w:sz="0" w:space="0" w:color="auto" w:frame="1"/>
          <w:shd w:val="clear" w:color="auto" w:fill="FFFFFF"/>
        </w:rPr>
      </w:pPr>
      <w:ins w:id="893" w:author="Unknown">
        <w:r>
          <w:rPr>
            <w:rFonts w:ascii="Segoe UI" w:hAnsi="Segoe UI" w:cs="Segoe UI"/>
            <w:color w:val="1F2328"/>
            <w:sz w:val="30"/>
            <w:szCs w:val="30"/>
            <w:bdr w:val="none" w:sz="0" w:space="0" w:color="auto" w:frame="1"/>
            <w:shd w:val="clear" w:color="auto" w:fill="FFFFFF"/>
          </w:rPr>
          <w:t xml:space="preserve">14. How do you handle sensitive information like API keys in your </w:t>
        </w:r>
        <w:proofErr w:type="spellStart"/>
        <w:r>
          <w:rPr>
            <w:rFonts w:ascii="Segoe UI" w:hAnsi="Segoe UI" w:cs="Segoe UI"/>
            <w:color w:val="1F2328"/>
            <w:sz w:val="30"/>
            <w:szCs w:val="30"/>
            <w:bdr w:val="none" w:sz="0" w:space="0" w:color="auto" w:frame="1"/>
            <w:shd w:val="clear" w:color="auto" w:fill="FFFFFF"/>
          </w:rPr>
          <w:t>CodePipeline</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894" w:author="Unknown"/>
          <w:rFonts w:ascii="Segoe UI" w:hAnsi="Segoe UI" w:cs="Segoe UI"/>
          <w:color w:val="1F2328"/>
          <w:bdr w:val="none" w:sz="0" w:space="0" w:color="auto" w:frame="1"/>
          <w:shd w:val="clear" w:color="auto" w:fill="FFFFFF"/>
        </w:rPr>
      </w:pPr>
      <w:ins w:id="895" w:author="Unknown">
        <w:r>
          <w:rPr>
            <w:rFonts w:ascii="Segoe UI" w:hAnsi="Segoe UI" w:cs="Segoe UI"/>
            <w:color w:val="1F2328"/>
            <w:bdr w:val="none" w:sz="0" w:space="0" w:color="auto" w:frame="1"/>
            <w:shd w:val="clear" w:color="auto" w:fill="FFFFFF"/>
          </w:rPr>
          <w:t>Sensitive information, such as API keys or database credentials, should be stored in AWS Secrets Manager or AWS Systems Manager Parameter Store. During pipeline execution, you can retrieve these secrets and inject them securely into the deployment process.</w:t>
        </w:r>
      </w:ins>
    </w:p>
    <w:p w:rsidR="003E418D" w:rsidRDefault="003E418D" w:rsidP="003E418D">
      <w:pPr>
        <w:pStyle w:val="Heading3"/>
        <w:spacing w:before="360" w:beforeAutospacing="0" w:after="240" w:afterAutospacing="0"/>
        <w:ind w:left="240"/>
        <w:rPr>
          <w:ins w:id="896" w:author="Unknown"/>
          <w:rFonts w:ascii="Segoe UI" w:hAnsi="Segoe UI" w:cs="Segoe UI"/>
          <w:color w:val="1F2328"/>
          <w:sz w:val="30"/>
          <w:szCs w:val="30"/>
          <w:bdr w:val="none" w:sz="0" w:space="0" w:color="auto" w:frame="1"/>
          <w:shd w:val="clear" w:color="auto" w:fill="FFFFFF"/>
        </w:rPr>
      </w:pPr>
      <w:ins w:id="897" w:author="Unknown">
        <w:r>
          <w:rPr>
            <w:rFonts w:ascii="Segoe UI" w:hAnsi="Segoe UI" w:cs="Segoe UI"/>
            <w:color w:val="1F2328"/>
            <w:sz w:val="30"/>
            <w:szCs w:val="30"/>
            <w:bdr w:val="none" w:sz="0" w:space="0" w:color="auto" w:frame="1"/>
            <w:shd w:val="clear" w:color="auto" w:fill="FFFFFF"/>
          </w:rPr>
          <w:lastRenderedPageBreak/>
          <w:t xml:space="preserve">15. Describe Blue-Green deployment and how it </w:t>
        </w:r>
        <w:proofErr w:type="gramStart"/>
        <w:r>
          <w:rPr>
            <w:rFonts w:ascii="Segoe UI" w:hAnsi="Segoe UI" w:cs="Segoe UI"/>
            <w:color w:val="1F2328"/>
            <w:sz w:val="30"/>
            <w:szCs w:val="30"/>
            <w:bdr w:val="none" w:sz="0" w:space="0" w:color="auto" w:frame="1"/>
            <w:shd w:val="clear" w:color="auto" w:fill="FFFFFF"/>
          </w:rPr>
          <w:t>can be achieved</w:t>
        </w:r>
        <w:proofErr w:type="gramEnd"/>
        <w:r>
          <w:rPr>
            <w:rFonts w:ascii="Segoe UI" w:hAnsi="Segoe UI" w:cs="Segoe UI"/>
            <w:color w:val="1F2328"/>
            <w:sz w:val="30"/>
            <w:szCs w:val="30"/>
            <w:bdr w:val="none" w:sz="0" w:space="0" w:color="auto" w:frame="1"/>
            <w:shd w:val="clear" w:color="auto" w:fill="FFFFFF"/>
          </w:rPr>
          <w:t xml:space="preserve"> with </w:t>
        </w:r>
        <w:proofErr w:type="spellStart"/>
        <w:r>
          <w:rPr>
            <w:rFonts w:ascii="Segoe UI" w:hAnsi="Segoe UI" w:cs="Segoe UI"/>
            <w:color w:val="1F2328"/>
            <w:sz w:val="30"/>
            <w:szCs w:val="30"/>
            <w:bdr w:val="none" w:sz="0" w:space="0" w:color="auto" w:frame="1"/>
            <w:shd w:val="clear" w:color="auto" w:fill="FFFFFF"/>
          </w:rPr>
          <w:t>CodePipeline</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898" w:author="Unknown"/>
          <w:rFonts w:ascii="Segoe UI" w:hAnsi="Segoe UI" w:cs="Segoe UI"/>
          <w:color w:val="1F2328"/>
          <w:bdr w:val="none" w:sz="0" w:space="0" w:color="auto" w:frame="1"/>
          <w:shd w:val="clear" w:color="auto" w:fill="FFFFFF"/>
        </w:rPr>
      </w:pPr>
      <w:ins w:id="899" w:author="Unknown">
        <w:r>
          <w:rPr>
            <w:rFonts w:ascii="Segoe UI" w:hAnsi="Segoe UI" w:cs="Segoe UI"/>
            <w:color w:val="1F2328"/>
            <w:bdr w:val="none" w:sz="0" w:space="0" w:color="auto" w:frame="1"/>
            <w:shd w:val="clear" w:color="auto" w:fill="FFFFFF"/>
          </w:rPr>
          <w:t xml:space="preserve">Blue-Green deployment involves running two separate environments (blue and green) concurrently. </w:t>
        </w:r>
        <w:proofErr w:type="spellStart"/>
        <w:r>
          <w:rPr>
            <w:rFonts w:ascii="Segoe UI" w:hAnsi="Segoe UI" w:cs="Segoe UI"/>
            <w:color w:val="1F2328"/>
            <w:bdr w:val="none" w:sz="0" w:space="0" w:color="auto" w:frame="1"/>
            <w:shd w:val="clear" w:color="auto" w:fill="FFFFFF"/>
          </w:rPr>
          <w:t>CodePipeline</w:t>
        </w:r>
        <w:proofErr w:type="spellEnd"/>
        <w:r>
          <w:rPr>
            <w:rFonts w:ascii="Segoe UI" w:hAnsi="Segoe UI" w:cs="Segoe UI"/>
            <w:color w:val="1F2328"/>
            <w:bdr w:val="none" w:sz="0" w:space="0" w:color="auto" w:frame="1"/>
            <w:shd w:val="clear" w:color="auto" w:fill="FFFFFF"/>
          </w:rPr>
          <w:t xml:space="preserve"> can achieve this by having distinct stages for each environment, allowing testing of the new version in the green environment before redirecting traffic from blue to green.</w:t>
        </w:r>
      </w:ins>
    </w:p>
    <w:p w:rsidR="003E418D" w:rsidRDefault="003E418D" w:rsidP="003E418D">
      <w:pPr>
        <w:pStyle w:val="Heading3"/>
        <w:spacing w:before="360" w:beforeAutospacing="0" w:after="240" w:afterAutospacing="0"/>
        <w:ind w:left="240"/>
        <w:rPr>
          <w:ins w:id="900" w:author="Unknown"/>
          <w:rFonts w:ascii="Segoe UI" w:hAnsi="Segoe UI" w:cs="Segoe UI"/>
          <w:color w:val="1F2328"/>
          <w:sz w:val="30"/>
          <w:szCs w:val="30"/>
          <w:bdr w:val="none" w:sz="0" w:space="0" w:color="auto" w:frame="1"/>
          <w:shd w:val="clear" w:color="auto" w:fill="FFFFFF"/>
        </w:rPr>
      </w:pPr>
      <w:ins w:id="901" w:author="Unknown">
        <w:r>
          <w:rPr>
            <w:rFonts w:ascii="Segoe UI" w:hAnsi="Segoe UI" w:cs="Segoe UI"/>
            <w:color w:val="1F2328"/>
            <w:sz w:val="30"/>
            <w:szCs w:val="30"/>
            <w:bdr w:val="none" w:sz="0" w:space="0" w:color="auto" w:frame="1"/>
            <w:shd w:val="clear" w:color="auto" w:fill="FFFFFF"/>
          </w:rPr>
          <w:t xml:space="preserve">16. What is the difference between a pipeline and a stage in </w:t>
        </w:r>
        <w:proofErr w:type="spellStart"/>
        <w:r>
          <w:rPr>
            <w:rFonts w:ascii="Segoe UI" w:hAnsi="Segoe UI" w:cs="Segoe UI"/>
            <w:color w:val="1F2328"/>
            <w:sz w:val="30"/>
            <w:szCs w:val="30"/>
            <w:bdr w:val="none" w:sz="0" w:space="0" w:color="auto" w:frame="1"/>
            <w:shd w:val="clear" w:color="auto" w:fill="FFFFFF"/>
          </w:rPr>
          <w:t>CodePipeline</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902" w:author="Unknown"/>
          <w:rFonts w:ascii="Segoe UI" w:hAnsi="Segoe UI" w:cs="Segoe UI"/>
          <w:color w:val="1F2328"/>
          <w:bdr w:val="none" w:sz="0" w:space="0" w:color="auto" w:frame="1"/>
          <w:shd w:val="clear" w:color="auto" w:fill="FFFFFF"/>
        </w:rPr>
      </w:pPr>
      <w:ins w:id="903" w:author="Unknown">
        <w:r>
          <w:rPr>
            <w:rFonts w:ascii="Segoe UI" w:hAnsi="Segoe UI" w:cs="Segoe UI"/>
            <w:color w:val="1F2328"/>
            <w:bdr w:val="none" w:sz="0" w:space="0" w:color="auto" w:frame="1"/>
            <w:shd w:val="clear" w:color="auto" w:fill="FFFFFF"/>
          </w:rPr>
          <w:t>A pipeline represents the end-to-end workflow, comprising multiple stages. Stages are the individual components within the pipeline, each responsible for specific actions or tasks.</w:t>
        </w:r>
      </w:ins>
    </w:p>
    <w:p w:rsidR="003E418D" w:rsidRDefault="003E418D" w:rsidP="003E418D">
      <w:pPr>
        <w:pStyle w:val="Heading3"/>
        <w:spacing w:before="360" w:beforeAutospacing="0" w:after="240" w:afterAutospacing="0"/>
        <w:ind w:left="240"/>
        <w:rPr>
          <w:ins w:id="904" w:author="Unknown"/>
          <w:rFonts w:ascii="Segoe UI" w:hAnsi="Segoe UI" w:cs="Segoe UI"/>
          <w:color w:val="1F2328"/>
          <w:sz w:val="30"/>
          <w:szCs w:val="30"/>
          <w:bdr w:val="none" w:sz="0" w:space="0" w:color="auto" w:frame="1"/>
          <w:shd w:val="clear" w:color="auto" w:fill="FFFFFF"/>
        </w:rPr>
      </w:pPr>
      <w:ins w:id="905" w:author="Unknown">
        <w:r>
          <w:rPr>
            <w:rFonts w:ascii="Segoe UI" w:hAnsi="Segoe UI" w:cs="Segoe UI"/>
            <w:color w:val="1F2328"/>
            <w:sz w:val="30"/>
            <w:szCs w:val="30"/>
            <w:bdr w:val="none" w:sz="0" w:space="0" w:color="auto" w:frame="1"/>
            <w:shd w:val="clear" w:color="auto" w:fill="FFFFFF"/>
          </w:rPr>
          <w:t xml:space="preserve">17. How can you incorporate testing into your </w:t>
        </w:r>
        <w:proofErr w:type="spellStart"/>
        <w:r>
          <w:rPr>
            <w:rFonts w:ascii="Segoe UI" w:hAnsi="Segoe UI" w:cs="Segoe UI"/>
            <w:color w:val="1F2328"/>
            <w:sz w:val="30"/>
            <w:szCs w:val="30"/>
            <w:bdr w:val="none" w:sz="0" w:space="0" w:color="auto" w:frame="1"/>
            <w:shd w:val="clear" w:color="auto" w:fill="FFFFFF"/>
          </w:rPr>
          <w:t>CodePipeline</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906" w:author="Unknown"/>
          <w:rFonts w:ascii="Segoe UI" w:hAnsi="Segoe UI" w:cs="Segoe UI"/>
          <w:color w:val="1F2328"/>
          <w:bdr w:val="none" w:sz="0" w:space="0" w:color="auto" w:frame="1"/>
          <w:shd w:val="clear" w:color="auto" w:fill="FFFFFF"/>
        </w:rPr>
      </w:pPr>
      <w:ins w:id="907" w:author="Unknown">
        <w:r>
          <w:rPr>
            <w:rFonts w:ascii="Segoe UI" w:hAnsi="Segoe UI" w:cs="Segoe UI"/>
            <w:color w:val="1F2328"/>
            <w:bdr w:val="none" w:sz="0" w:space="0" w:color="auto" w:frame="1"/>
            <w:shd w:val="clear" w:color="auto" w:fill="FFFFFF"/>
          </w:rPr>
          <w:t xml:space="preserve">Testing </w:t>
        </w:r>
        <w:proofErr w:type="gramStart"/>
        <w:r>
          <w:rPr>
            <w:rFonts w:ascii="Segoe UI" w:hAnsi="Segoe UI" w:cs="Segoe UI"/>
            <w:color w:val="1F2328"/>
            <w:bdr w:val="none" w:sz="0" w:space="0" w:color="auto" w:frame="1"/>
            <w:shd w:val="clear" w:color="auto" w:fill="FFFFFF"/>
          </w:rPr>
          <w:t>can be integrated</w:t>
        </w:r>
        <w:proofErr w:type="gramEnd"/>
        <w:r>
          <w:rPr>
            <w:rFonts w:ascii="Segoe UI" w:hAnsi="Segoe UI" w:cs="Segoe UI"/>
            <w:color w:val="1F2328"/>
            <w:bdr w:val="none" w:sz="0" w:space="0" w:color="auto" w:frame="1"/>
            <w:shd w:val="clear" w:color="auto" w:fill="FFFFFF"/>
          </w:rPr>
          <w:t xml:space="preserve"> into </w:t>
        </w:r>
        <w:proofErr w:type="spellStart"/>
        <w:r>
          <w:rPr>
            <w:rFonts w:ascii="Segoe UI" w:hAnsi="Segoe UI" w:cs="Segoe UI"/>
            <w:color w:val="1F2328"/>
            <w:bdr w:val="none" w:sz="0" w:space="0" w:color="auto" w:frame="1"/>
            <w:shd w:val="clear" w:color="auto" w:fill="FFFFFF"/>
          </w:rPr>
          <w:t>CodePipeline</w:t>
        </w:r>
        <w:proofErr w:type="spellEnd"/>
        <w:r>
          <w:rPr>
            <w:rFonts w:ascii="Segoe UI" w:hAnsi="Segoe UI" w:cs="Segoe UI"/>
            <w:color w:val="1F2328"/>
            <w:bdr w:val="none" w:sz="0" w:space="0" w:color="auto" w:frame="1"/>
            <w:shd w:val="clear" w:color="auto" w:fill="FFFFFF"/>
          </w:rPr>
          <w:t xml:space="preserve"> by adding testing actions to appropriate stages. Unit tests, integration tests, and other types of tests </w:t>
        </w:r>
        <w:proofErr w:type="gramStart"/>
        <w:r>
          <w:rPr>
            <w:rFonts w:ascii="Segoe UI" w:hAnsi="Segoe UI" w:cs="Segoe UI"/>
            <w:color w:val="1F2328"/>
            <w:bdr w:val="none" w:sz="0" w:space="0" w:color="auto" w:frame="1"/>
            <w:shd w:val="clear" w:color="auto" w:fill="FFFFFF"/>
          </w:rPr>
          <w:t>can be performed</w:t>
        </w:r>
        <w:proofErr w:type="gramEnd"/>
        <w:r>
          <w:rPr>
            <w:rFonts w:ascii="Segoe UI" w:hAnsi="Segoe UI" w:cs="Segoe UI"/>
            <w:color w:val="1F2328"/>
            <w:bdr w:val="none" w:sz="0" w:space="0" w:color="auto" w:frame="1"/>
            <w:shd w:val="clear" w:color="auto" w:fill="FFFFFF"/>
          </w:rPr>
          <w:t xml:space="preserve"> as part of the pipeline to ensure code quality and functionality.</w:t>
        </w:r>
      </w:ins>
    </w:p>
    <w:p w:rsidR="003E418D" w:rsidRDefault="003E418D" w:rsidP="003E418D">
      <w:pPr>
        <w:pStyle w:val="Heading3"/>
        <w:spacing w:before="360" w:beforeAutospacing="0" w:after="240" w:afterAutospacing="0"/>
        <w:ind w:left="240"/>
        <w:rPr>
          <w:ins w:id="908" w:author="Unknown"/>
          <w:rFonts w:ascii="Segoe UI" w:hAnsi="Segoe UI" w:cs="Segoe UI"/>
          <w:color w:val="1F2328"/>
          <w:sz w:val="30"/>
          <w:szCs w:val="30"/>
          <w:bdr w:val="none" w:sz="0" w:space="0" w:color="auto" w:frame="1"/>
          <w:shd w:val="clear" w:color="auto" w:fill="FFFFFF"/>
        </w:rPr>
      </w:pPr>
      <w:ins w:id="909" w:author="Unknown">
        <w:r>
          <w:rPr>
            <w:rFonts w:ascii="Segoe UI" w:hAnsi="Segoe UI" w:cs="Segoe UI"/>
            <w:color w:val="1F2328"/>
            <w:sz w:val="30"/>
            <w:szCs w:val="30"/>
            <w:bdr w:val="none" w:sz="0" w:space="0" w:color="auto" w:frame="1"/>
            <w:shd w:val="clear" w:color="auto" w:fill="FFFFFF"/>
          </w:rPr>
          <w:t>18. What happens if an action in a pipeline fails?</w:t>
        </w:r>
      </w:ins>
    </w:p>
    <w:p w:rsidR="003E418D" w:rsidRDefault="003E418D" w:rsidP="003E418D">
      <w:pPr>
        <w:pStyle w:val="rich-diff-level-zero"/>
        <w:spacing w:before="0" w:beforeAutospacing="0" w:after="240" w:afterAutospacing="0"/>
        <w:ind w:left="240"/>
        <w:rPr>
          <w:ins w:id="910" w:author="Unknown"/>
          <w:rFonts w:ascii="Segoe UI" w:hAnsi="Segoe UI" w:cs="Segoe UI"/>
          <w:color w:val="1F2328"/>
          <w:bdr w:val="none" w:sz="0" w:space="0" w:color="auto" w:frame="1"/>
          <w:shd w:val="clear" w:color="auto" w:fill="FFFFFF"/>
        </w:rPr>
      </w:pPr>
      <w:ins w:id="911" w:author="Unknown">
        <w:r>
          <w:rPr>
            <w:rFonts w:ascii="Segoe UI" w:hAnsi="Segoe UI" w:cs="Segoe UI"/>
            <w:color w:val="1F2328"/>
            <w:bdr w:val="none" w:sz="0" w:space="0" w:color="auto" w:frame="1"/>
            <w:shd w:val="clear" w:color="auto" w:fill="FFFFFF"/>
          </w:rPr>
          <w:t xml:space="preserve">If an action fails, </w:t>
        </w:r>
        <w:proofErr w:type="spellStart"/>
        <w:r>
          <w:rPr>
            <w:rFonts w:ascii="Segoe UI" w:hAnsi="Segoe UI" w:cs="Segoe UI"/>
            <w:color w:val="1F2328"/>
            <w:bdr w:val="none" w:sz="0" w:space="0" w:color="auto" w:frame="1"/>
            <w:shd w:val="clear" w:color="auto" w:fill="FFFFFF"/>
          </w:rPr>
          <w:t>CodePipeline</w:t>
        </w:r>
        <w:proofErr w:type="spellEnd"/>
        <w:r>
          <w:rPr>
            <w:rFonts w:ascii="Segoe UI" w:hAnsi="Segoe UI" w:cs="Segoe UI"/>
            <w:color w:val="1F2328"/>
            <w:bdr w:val="none" w:sz="0" w:space="0" w:color="auto" w:frame="1"/>
            <w:shd w:val="clear" w:color="auto" w:fill="FFFFFF"/>
          </w:rPr>
          <w:t xml:space="preserve"> </w:t>
        </w:r>
        <w:proofErr w:type="gramStart"/>
        <w:r>
          <w:rPr>
            <w:rFonts w:ascii="Segoe UI" w:hAnsi="Segoe UI" w:cs="Segoe UI"/>
            <w:color w:val="1F2328"/>
            <w:bdr w:val="none" w:sz="0" w:space="0" w:color="auto" w:frame="1"/>
            <w:shd w:val="clear" w:color="auto" w:fill="FFFFFF"/>
          </w:rPr>
          <w:t>can be configured</w:t>
        </w:r>
        <w:proofErr w:type="gramEnd"/>
        <w:r>
          <w:rPr>
            <w:rFonts w:ascii="Segoe UI" w:hAnsi="Segoe UI" w:cs="Segoe UI"/>
            <w:color w:val="1F2328"/>
            <w:bdr w:val="none" w:sz="0" w:space="0" w:color="auto" w:frame="1"/>
            <w:shd w:val="clear" w:color="auto" w:fill="FFFFFF"/>
          </w:rPr>
          <w:t xml:space="preserve"> to respond in various ways. It can stop the pipeline, notify relevant stakeholders, trigger a rollback, or continue with the pipeline execution based on predefined conditions and actions.</w:t>
        </w:r>
      </w:ins>
    </w:p>
    <w:p w:rsidR="003E418D" w:rsidRDefault="003E418D" w:rsidP="003E418D">
      <w:pPr>
        <w:pStyle w:val="Heading3"/>
        <w:spacing w:before="360" w:beforeAutospacing="0" w:after="240" w:afterAutospacing="0"/>
        <w:ind w:left="240"/>
        <w:rPr>
          <w:ins w:id="912" w:author="Unknown"/>
          <w:rFonts w:ascii="Segoe UI" w:hAnsi="Segoe UI" w:cs="Segoe UI"/>
          <w:color w:val="1F2328"/>
          <w:sz w:val="30"/>
          <w:szCs w:val="30"/>
          <w:bdr w:val="none" w:sz="0" w:space="0" w:color="auto" w:frame="1"/>
          <w:shd w:val="clear" w:color="auto" w:fill="FFFFFF"/>
        </w:rPr>
      </w:pPr>
      <w:ins w:id="913" w:author="Unknown">
        <w:r>
          <w:rPr>
            <w:rFonts w:ascii="Segoe UI" w:hAnsi="Segoe UI" w:cs="Segoe UI"/>
            <w:color w:val="1F2328"/>
            <w:sz w:val="30"/>
            <w:szCs w:val="30"/>
            <w:bdr w:val="none" w:sz="0" w:space="0" w:color="auto" w:frame="1"/>
            <w:shd w:val="clear" w:color="auto" w:fill="FFFFFF"/>
          </w:rPr>
          <w:t xml:space="preserve">19. Explain how you can create a reusable pipeline template in </w:t>
        </w:r>
        <w:proofErr w:type="spellStart"/>
        <w:r>
          <w:rPr>
            <w:rFonts w:ascii="Segoe UI" w:hAnsi="Segoe UI" w:cs="Segoe UI"/>
            <w:color w:val="1F2328"/>
            <w:sz w:val="30"/>
            <w:szCs w:val="30"/>
            <w:bdr w:val="none" w:sz="0" w:space="0" w:color="auto" w:frame="1"/>
            <w:shd w:val="clear" w:color="auto" w:fill="FFFFFF"/>
          </w:rPr>
          <w:t>CodePipeline</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914" w:author="Unknown"/>
          <w:rFonts w:ascii="Segoe UI" w:hAnsi="Segoe UI" w:cs="Segoe UI"/>
          <w:color w:val="1F2328"/>
          <w:bdr w:val="none" w:sz="0" w:space="0" w:color="auto" w:frame="1"/>
          <w:shd w:val="clear" w:color="auto" w:fill="FFFFFF"/>
        </w:rPr>
      </w:pPr>
      <w:ins w:id="915" w:author="Unknown">
        <w:r>
          <w:rPr>
            <w:rFonts w:ascii="Segoe UI" w:hAnsi="Segoe UI" w:cs="Segoe UI"/>
            <w:color w:val="1F2328"/>
            <w:bdr w:val="none" w:sz="0" w:space="0" w:color="auto" w:frame="1"/>
            <w:shd w:val="clear" w:color="auto" w:fill="FFFFFF"/>
          </w:rPr>
          <w:t xml:space="preserve">To create a reusable pipeline template, you can use AWS </w:t>
        </w:r>
        <w:proofErr w:type="spellStart"/>
        <w:r>
          <w:rPr>
            <w:rFonts w:ascii="Segoe UI" w:hAnsi="Segoe UI" w:cs="Segoe UI"/>
            <w:color w:val="1F2328"/>
            <w:bdr w:val="none" w:sz="0" w:space="0" w:color="auto" w:frame="1"/>
            <w:shd w:val="clear" w:color="auto" w:fill="FFFFFF"/>
          </w:rPr>
          <w:t>CloudFormation</w:t>
        </w:r>
        <w:proofErr w:type="spellEnd"/>
        <w:r>
          <w:rPr>
            <w:rFonts w:ascii="Segoe UI" w:hAnsi="Segoe UI" w:cs="Segoe UI"/>
            <w:color w:val="1F2328"/>
            <w:bdr w:val="none" w:sz="0" w:space="0" w:color="auto" w:frame="1"/>
            <w:shd w:val="clear" w:color="auto" w:fill="FFFFFF"/>
          </w:rPr>
          <w:t xml:space="preserve">. Define the pipeline structure, stages, and actions in a </w:t>
        </w:r>
        <w:proofErr w:type="spellStart"/>
        <w:r>
          <w:rPr>
            <w:rFonts w:ascii="Segoe UI" w:hAnsi="Segoe UI" w:cs="Segoe UI"/>
            <w:color w:val="1F2328"/>
            <w:bdr w:val="none" w:sz="0" w:space="0" w:color="auto" w:frame="1"/>
            <w:shd w:val="clear" w:color="auto" w:fill="FFFFFF"/>
          </w:rPr>
          <w:t>CloudFormation</w:t>
        </w:r>
        <w:proofErr w:type="spellEnd"/>
        <w:r>
          <w:rPr>
            <w:rFonts w:ascii="Segoe UI" w:hAnsi="Segoe UI" w:cs="Segoe UI"/>
            <w:color w:val="1F2328"/>
            <w:bdr w:val="none" w:sz="0" w:space="0" w:color="auto" w:frame="1"/>
            <w:shd w:val="clear" w:color="auto" w:fill="FFFFFF"/>
          </w:rPr>
          <w:t xml:space="preserve"> template. This enables you </w:t>
        </w:r>
        <w:proofErr w:type="gramStart"/>
        <w:r>
          <w:rPr>
            <w:rFonts w:ascii="Segoe UI" w:hAnsi="Segoe UI" w:cs="Segoe UI"/>
            <w:color w:val="1F2328"/>
            <w:bdr w:val="none" w:sz="0" w:space="0" w:color="auto" w:frame="1"/>
            <w:shd w:val="clear" w:color="auto" w:fill="FFFFFF"/>
          </w:rPr>
          <w:t>to consistently deploy</w:t>
        </w:r>
        <w:proofErr w:type="gramEnd"/>
        <w:r>
          <w:rPr>
            <w:rFonts w:ascii="Segoe UI" w:hAnsi="Segoe UI" w:cs="Segoe UI"/>
            <w:color w:val="1F2328"/>
            <w:bdr w:val="none" w:sz="0" w:space="0" w:color="auto" w:frame="1"/>
            <w:shd w:val="clear" w:color="auto" w:fill="FFFFFF"/>
          </w:rPr>
          <w:t xml:space="preserve"> pipelines across multiple projects or applications.</w:t>
        </w:r>
      </w:ins>
    </w:p>
    <w:p w:rsidR="003E418D" w:rsidRDefault="003E418D" w:rsidP="003E418D">
      <w:pPr>
        <w:pStyle w:val="Heading3"/>
        <w:spacing w:before="360" w:beforeAutospacing="0" w:after="240" w:afterAutospacing="0"/>
        <w:ind w:left="240"/>
        <w:rPr>
          <w:ins w:id="916" w:author="Unknown"/>
          <w:rFonts w:ascii="Segoe UI" w:hAnsi="Segoe UI" w:cs="Segoe UI"/>
          <w:color w:val="1F2328"/>
          <w:sz w:val="30"/>
          <w:szCs w:val="30"/>
          <w:bdr w:val="none" w:sz="0" w:space="0" w:color="auto" w:frame="1"/>
          <w:shd w:val="clear" w:color="auto" w:fill="FFFFFF"/>
        </w:rPr>
      </w:pPr>
      <w:ins w:id="917" w:author="Unknown">
        <w:r>
          <w:rPr>
            <w:rFonts w:ascii="Segoe UI" w:hAnsi="Segoe UI" w:cs="Segoe UI"/>
            <w:color w:val="1F2328"/>
            <w:sz w:val="30"/>
            <w:szCs w:val="30"/>
            <w:bdr w:val="none" w:sz="0" w:space="0" w:color="auto" w:frame="1"/>
            <w:shd w:val="clear" w:color="auto" w:fill="FFFFFF"/>
          </w:rPr>
          <w:t xml:space="preserve">20. Can you integrate </w:t>
        </w:r>
        <w:proofErr w:type="spellStart"/>
        <w:r>
          <w:rPr>
            <w:rFonts w:ascii="Segoe UI" w:hAnsi="Segoe UI" w:cs="Segoe UI"/>
            <w:color w:val="1F2328"/>
            <w:sz w:val="30"/>
            <w:szCs w:val="30"/>
            <w:bdr w:val="none" w:sz="0" w:space="0" w:color="auto" w:frame="1"/>
            <w:shd w:val="clear" w:color="auto" w:fill="FFFFFF"/>
          </w:rPr>
          <w:t>CodePipeline</w:t>
        </w:r>
        <w:proofErr w:type="spellEnd"/>
        <w:r>
          <w:rPr>
            <w:rFonts w:ascii="Segoe UI" w:hAnsi="Segoe UI" w:cs="Segoe UI"/>
            <w:color w:val="1F2328"/>
            <w:sz w:val="30"/>
            <w:szCs w:val="30"/>
            <w:bdr w:val="none" w:sz="0" w:space="0" w:color="auto" w:frame="1"/>
            <w:shd w:val="clear" w:color="auto" w:fill="FFFFFF"/>
          </w:rPr>
          <w:t xml:space="preserve"> with on-premises resources?</w:t>
        </w:r>
      </w:ins>
    </w:p>
    <w:p w:rsidR="003E418D" w:rsidRDefault="003E418D" w:rsidP="003E418D">
      <w:pPr>
        <w:pStyle w:val="rich-diff-level-zero"/>
        <w:spacing w:before="0" w:beforeAutospacing="0" w:after="240" w:afterAutospacing="0"/>
        <w:ind w:left="240"/>
        <w:rPr>
          <w:ins w:id="918" w:author="Unknown"/>
          <w:rFonts w:ascii="Segoe UI" w:hAnsi="Segoe UI" w:cs="Segoe UI"/>
          <w:color w:val="1F2328"/>
          <w:bdr w:val="none" w:sz="0" w:space="0" w:color="auto" w:frame="1"/>
          <w:shd w:val="clear" w:color="auto" w:fill="FFFFFF"/>
        </w:rPr>
      </w:pPr>
      <w:ins w:id="919" w:author="Unknown">
        <w:r>
          <w:rPr>
            <w:rFonts w:ascii="Segoe UI" w:hAnsi="Segoe UI" w:cs="Segoe UI"/>
            <w:color w:val="1F2328"/>
            <w:bdr w:val="none" w:sz="0" w:space="0" w:color="auto" w:frame="1"/>
            <w:shd w:val="clear" w:color="auto" w:fill="FFFFFF"/>
          </w:rPr>
          <w:t xml:space="preserve">Yes, you can integrate </w:t>
        </w:r>
        <w:proofErr w:type="spellStart"/>
        <w:r>
          <w:rPr>
            <w:rFonts w:ascii="Segoe UI" w:hAnsi="Segoe UI" w:cs="Segoe UI"/>
            <w:color w:val="1F2328"/>
            <w:bdr w:val="none" w:sz="0" w:space="0" w:color="auto" w:frame="1"/>
            <w:shd w:val="clear" w:color="auto" w:fill="FFFFFF"/>
          </w:rPr>
          <w:t>CodePipeline</w:t>
        </w:r>
        <w:proofErr w:type="spellEnd"/>
        <w:r>
          <w:rPr>
            <w:rFonts w:ascii="Segoe UI" w:hAnsi="Segoe UI" w:cs="Segoe UI"/>
            <w:color w:val="1F2328"/>
            <w:bdr w:val="none" w:sz="0" w:space="0" w:color="auto" w:frame="1"/>
            <w:shd w:val="clear" w:color="auto" w:fill="FFFFFF"/>
          </w:rPr>
          <w:t xml:space="preserve"> with on-premises resources using the AWS </w:t>
        </w:r>
        <w:proofErr w:type="spellStart"/>
        <w:r>
          <w:rPr>
            <w:rFonts w:ascii="Segoe UI" w:hAnsi="Segoe UI" w:cs="Segoe UI"/>
            <w:color w:val="1F2328"/>
            <w:bdr w:val="none" w:sz="0" w:space="0" w:color="auto" w:frame="1"/>
            <w:shd w:val="clear" w:color="auto" w:fill="FFFFFF"/>
          </w:rPr>
          <w:t>CodePipeline</w:t>
        </w:r>
        <w:proofErr w:type="spellEnd"/>
        <w:r>
          <w:rPr>
            <w:rFonts w:ascii="Segoe UI" w:hAnsi="Segoe UI" w:cs="Segoe UI"/>
            <w:color w:val="1F2328"/>
            <w:bdr w:val="none" w:sz="0" w:space="0" w:color="auto" w:frame="1"/>
            <w:shd w:val="clear" w:color="auto" w:fill="FFFFFF"/>
          </w:rPr>
          <w:t xml:space="preserve"> on-premises action. This allows you to connect your existing tools and infrastructure with your AWS-based CI/CD pipeline, facilitating hybrid deployments.</w:t>
        </w:r>
      </w:ins>
    </w:p>
    <w:p w:rsidR="003E418D" w:rsidRDefault="003E418D" w:rsidP="003E418D">
      <w:pPr>
        <w:pStyle w:val="Heading3"/>
        <w:spacing w:before="0" w:beforeAutospacing="0" w:after="240" w:afterAutospacing="0"/>
        <w:ind w:left="240"/>
        <w:rPr>
          <w:ins w:id="920" w:author="Unknown"/>
          <w:rFonts w:ascii="Segoe UI" w:hAnsi="Segoe UI" w:cs="Segoe UI"/>
          <w:color w:val="1F2328"/>
          <w:sz w:val="30"/>
          <w:szCs w:val="30"/>
          <w:bdr w:val="none" w:sz="0" w:space="0" w:color="auto" w:frame="1"/>
          <w:shd w:val="clear" w:color="auto" w:fill="FFFFFF"/>
        </w:rPr>
      </w:pPr>
      <w:ins w:id="921" w:author="Unknown">
        <w:r>
          <w:rPr>
            <w:rFonts w:ascii="Segoe UI" w:hAnsi="Segoe UI" w:cs="Segoe UI"/>
            <w:color w:val="1F2328"/>
            <w:sz w:val="30"/>
            <w:szCs w:val="30"/>
            <w:bdr w:val="none" w:sz="0" w:space="0" w:color="auto" w:frame="1"/>
            <w:shd w:val="clear" w:color="auto" w:fill="FFFFFF"/>
          </w:rPr>
          <w:lastRenderedPageBreak/>
          <w:t xml:space="preserve">1. What is Amazon </w:t>
        </w:r>
        <w:proofErr w:type="spellStart"/>
        <w:r>
          <w:rPr>
            <w:rFonts w:ascii="Segoe UI" w:hAnsi="Segoe UI" w:cs="Segoe UI"/>
            <w:color w:val="1F2328"/>
            <w:sz w:val="30"/>
            <w:szCs w:val="30"/>
            <w:bdr w:val="none" w:sz="0" w:space="0" w:color="auto" w:frame="1"/>
            <w:shd w:val="clear" w:color="auto" w:fill="FFFFFF"/>
          </w:rPr>
          <w:t>DynamoDB</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922" w:author="Unknown"/>
          <w:rFonts w:ascii="Segoe UI" w:hAnsi="Segoe UI" w:cs="Segoe UI"/>
          <w:color w:val="1F2328"/>
          <w:bdr w:val="none" w:sz="0" w:space="0" w:color="auto" w:frame="1"/>
          <w:shd w:val="clear" w:color="auto" w:fill="FFFFFF"/>
        </w:rPr>
      </w:pPr>
      <w:ins w:id="923" w:author="Unknown">
        <w:r>
          <w:rPr>
            <w:rFonts w:ascii="Segoe UI" w:hAnsi="Segoe UI" w:cs="Segoe UI"/>
            <w:color w:val="1F2328"/>
            <w:bdr w:val="none" w:sz="0" w:space="0" w:color="auto" w:frame="1"/>
            <w:shd w:val="clear" w:color="auto" w:fill="FFFFFF"/>
          </w:rPr>
          <w:t xml:space="preserve">Amazon </w:t>
        </w:r>
        <w:proofErr w:type="spellStart"/>
        <w:r>
          <w:rPr>
            <w:rFonts w:ascii="Segoe UI" w:hAnsi="Segoe UI" w:cs="Segoe UI"/>
            <w:color w:val="1F2328"/>
            <w:bdr w:val="none" w:sz="0" w:space="0" w:color="auto" w:frame="1"/>
            <w:shd w:val="clear" w:color="auto" w:fill="FFFFFF"/>
          </w:rPr>
          <w:t>DynamoDB</w:t>
        </w:r>
        <w:proofErr w:type="spellEnd"/>
        <w:r>
          <w:rPr>
            <w:rFonts w:ascii="Segoe UI" w:hAnsi="Segoe UI" w:cs="Segoe UI"/>
            <w:color w:val="1F2328"/>
            <w:bdr w:val="none" w:sz="0" w:space="0" w:color="auto" w:frame="1"/>
            <w:shd w:val="clear" w:color="auto" w:fill="FFFFFF"/>
          </w:rPr>
          <w:t xml:space="preserve"> is a fully managed NoSQL database service that provides fast and predictable performance with seamless scalability. </w:t>
        </w:r>
        <w:proofErr w:type="gramStart"/>
        <w:r>
          <w:rPr>
            <w:rFonts w:ascii="Segoe UI" w:hAnsi="Segoe UI" w:cs="Segoe UI"/>
            <w:color w:val="1F2328"/>
            <w:bdr w:val="none" w:sz="0" w:space="0" w:color="auto" w:frame="1"/>
            <w:shd w:val="clear" w:color="auto" w:fill="FFFFFF"/>
          </w:rPr>
          <w:t>It's</w:t>
        </w:r>
        <w:proofErr w:type="gramEnd"/>
        <w:r>
          <w:rPr>
            <w:rFonts w:ascii="Segoe UI" w:hAnsi="Segoe UI" w:cs="Segoe UI"/>
            <w:color w:val="1F2328"/>
            <w:bdr w:val="none" w:sz="0" w:space="0" w:color="auto" w:frame="1"/>
            <w:shd w:val="clear" w:color="auto" w:fill="FFFFFF"/>
          </w:rPr>
          <w:t xml:space="preserve"> designed to handle massive amounts of structured data across various use cases.</w:t>
        </w:r>
      </w:ins>
    </w:p>
    <w:p w:rsidR="003E418D" w:rsidRDefault="003E418D" w:rsidP="003E418D">
      <w:pPr>
        <w:pStyle w:val="Heading3"/>
        <w:spacing w:before="360" w:beforeAutospacing="0" w:after="240" w:afterAutospacing="0"/>
        <w:ind w:left="240"/>
        <w:rPr>
          <w:ins w:id="924" w:author="Unknown"/>
          <w:rFonts w:ascii="Segoe UI" w:hAnsi="Segoe UI" w:cs="Segoe UI"/>
          <w:color w:val="1F2328"/>
          <w:sz w:val="30"/>
          <w:szCs w:val="30"/>
          <w:bdr w:val="none" w:sz="0" w:space="0" w:color="auto" w:frame="1"/>
          <w:shd w:val="clear" w:color="auto" w:fill="FFFFFF"/>
        </w:rPr>
      </w:pPr>
      <w:ins w:id="925" w:author="Unknown">
        <w:r>
          <w:rPr>
            <w:rFonts w:ascii="Segoe UI" w:hAnsi="Segoe UI" w:cs="Segoe UI"/>
            <w:color w:val="1F2328"/>
            <w:sz w:val="30"/>
            <w:szCs w:val="30"/>
            <w:bdr w:val="none" w:sz="0" w:space="0" w:color="auto" w:frame="1"/>
            <w:shd w:val="clear" w:color="auto" w:fill="FFFFFF"/>
          </w:rPr>
          <w:t xml:space="preserve">2. How does Amazon </w:t>
        </w:r>
        <w:proofErr w:type="spellStart"/>
        <w:r>
          <w:rPr>
            <w:rFonts w:ascii="Segoe UI" w:hAnsi="Segoe UI" w:cs="Segoe UI"/>
            <w:color w:val="1F2328"/>
            <w:sz w:val="30"/>
            <w:szCs w:val="30"/>
            <w:bdr w:val="none" w:sz="0" w:space="0" w:color="auto" w:frame="1"/>
            <w:shd w:val="clear" w:color="auto" w:fill="FFFFFF"/>
          </w:rPr>
          <w:t>DynamoDB</w:t>
        </w:r>
        <w:proofErr w:type="spellEnd"/>
        <w:r>
          <w:rPr>
            <w:rFonts w:ascii="Segoe UI" w:hAnsi="Segoe UI" w:cs="Segoe UI"/>
            <w:color w:val="1F2328"/>
            <w:sz w:val="30"/>
            <w:szCs w:val="30"/>
            <w:bdr w:val="none" w:sz="0" w:space="0" w:color="auto" w:frame="1"/>
            <w:shd w:val="clear" w:color="auto" w:fill="FFFFFF"/>
          </w:rPr>
          <w:t xml:space="preserve"> work?</w:t>
        </w:r>
      </w:ins>
    </w:p>
    <w:p w:rsidR="003E418D" w:rsidRDefault="003E418D" w:rsidP="003E418D">
      <w:pPr>
        <w:pStyle w:val="rich-diff-level-zero"/>
        <w:spacing w:before="0" w:beforeAutospacing="0" w:after="240" w:afterAutospacing="0"/>
        <w:ind w:left="240"/>
        <w:rPr>
          <w:ins w:id="926" w:author="Unknown"/>
          <w:rFonts w:ascii="Segoe UI" w:hAnsi="Segoe UI" w:cs="Segoe UI"/>
          <w:color w:val="1F2328"/>
          <w:bdr w:val="none" w:sz="0" w:space="0" w:color="auto" w:frame="1"/>
          <w:shd w:val="clear" w:color="auto" w:fill="FFFFFF"/>
        </w:rPr>
      </w:pPr>
      <w:proofErr w:type="spellStart"/>
      <w:ins w:id="927" w:author="Unknown">
        <w:r>
          <w:rPr>
            <w:rFonts w:ascii="Segoe UI" w:hAnsi="Segoe UI" w:cs="Segoe UI"/>
            <w:color w:val="1F2328"/>
            <w:bdr w:val="none" w:sz="0" w:space="0" w:color="auto" w:frame="1"/>
            <w:shd w:val="clear" w:color="auto" w:fill="FFFFFF"/>
          </w:rPr>
          <w:t>DynamoDB</w:t>
        </w:r>
        <w:proofErr w:type="spellEnd"/>
        <w:r>
          <w:rPr>
            <w:rFonts w:ascii="Segoe UI" w:hAnsi="Segoe UI" w:cs="Segoe UI"/>
            <w:color w:val="1F2328"/>
            <w:bdr w:val="none" w:sz="0" w:space="0" w:color="auto" w:frame="1"/>
            <w:shd w:val="clear" w:color="auto" w:fill="FFFFFF"/>
          </w:rPr>
          <w:t xml:space="preserve"> stores data in tables, each </w:t>
        </w:r>
        <w:proofErr w:type="gramStart"/>
        <w:r>
          <w:rPr>
            <w:rFonts w:ascii="Segoe UI" w:hAnsi="Segoe UI" w:cs="Segoe UI"/>
            <w:color w:val="1F2328"/>
            <w:bdr w:val="none" w:sz="0" w:space="0" w:color="auto" w:frame="1"/>
            <w:shd w:val="clear" w:color="auto" w:fill="FFFFFF"/>
          </w:rPr>
          <w:t>with a primary key and optional secondary indexes</w:t>
        </w:r>
        <w:proofErr w:type="gramEnd"/>
        <w:r>
          <w:rPr>
            <w:rFonts w:ascii="Segoe UI" w:hAnsi="Segoe UI" w:cs="Segoe UI"/>
            <w:color w:val="1F2328"/>
            <w:bdr w:val="none" w:sz="0" w:space="0" w:color="auto" w:frame="1"/>
            <w:shd w:val="clear" w:color="auto" w:fill="FFFFFF"/>
          </w:rPr>
          <w:t>. It automatically replicates data across multiple Availability Zones for high availability and durability.</w:t>
        </w:r>
      </w:ins>
    </w:p>
    <w:p w:rsidR="003E418D" w:rsidRDefault="003E418D" w:rsidP="003E418D">
      <w:pPr>
        <w:pStyle w:val="Heading3"/>
        <w:spacing w:before="360" w:beforeAutospacing="0" w:after="240" w:afterAutospacing="0"/>
        <w:ind w:left="240"/>
        <w:rPr>
          <w:ins w:id="928" w:author="Unknown"/>
          <w:rFonts w:ascii="Segoe UI" w:hAnsi="Segoe UI" w:cs="Segoe UI"/>
          <w:color w:val="1F2328"/>
          <w:sz w:val="30"/>
          <w:szCs w:val="30"/>
          <w:bdr w:val="none" w:sz="0" w:space="0" w:color="auto" w:frame="1"/>
          <w:shd w:val="clear" w:color="auto" w:fill="FFFFFF"/>
        </w:rPr>
      </w:pPr>
      <w:ins w:id="929" w:author="Unknown">
        <w:r>
          <w:rPr>
            <w:rFonts w:ascii="Segoe UI" w:hAnsi="Segoe UI" w:cs="Segoe UI"/>
            <w:color w:val="1F2328"/>
            <w:sz w:val="30"/>
            <w:szCs w:val="30"/>
            <w:bdr w:val="none" w:sz="0" w:space="0" w:color="auto" w:frame="1"/>
            <w:shd w:val="clear" w:color="auto" w:fill="FFFFFF"/>
          </w:rPr>
          <w:t xml:space="preserve">3. What types of data models does Amazon </w:t>
        </w:r>
        <w:proofErr w:type="spellStart"/>
        <w:r>
          <w:rPr>
            <w:rFonts w:ascii="Segoe UI" w:hAnsi="Segoe UI" w:cs="Segoe UI"/>
            <w:color w:val="1F2328"/>
            <w:sz w:val="30"/>
            <w:szCs w:val="30"/>
            <w:bdr w:val="none" w:sz="0" w:space="0" w:color="auto" w:frame="1"/>
            <w:shd w:val="clear" w:color="auto" w:fill="FFFFFF"/>
          </w:rPr>
          <w:t>DynamoDB</w:t>
        </w:r>
        <w:proofErr w:type="spellEnd"/>
        <w:r>
          <w:rPr>
            <w:rFonts w:ascii="Segoe UI" w:hAnsi="Segoe UI" w:cs="Segoe UI"/>
            <w:color w:val="1F2328"/>
            <w:sz w:val="30"/>
            <w:szCs w:val="30"/>
            <w:bdr w:val="none" w:sz="0" w:space="0" w:color="auto" w:frame="1"/>
            <w:shd w:val="clear" w:color="auto" w:fill="FFFFFF"/>
          </w:rPr>
          <w:t xml:space="preserve"> support?</w:t>
        </w:r>
      </w:ins>
    </w:p>
    <w:p w:rsidR="003E418D" w:rsidRDefault="003E418D" w:rsidP="003E418D">
      <w:pPr>
        <w:pStyle w:val="rich-diff-level-zero"/>
        <w:spacing w:before="0" w:beforeAutospacing="0" w:after="240" w:afterAutospacing="0"/>
        <w:ind w:left="240"/>
        <w:rPr>
          <w:ins w:id="930" w:author="Unknown"/>
          <w:rFonts w:ascii="Segoe UI" w:hAnsi="Segoe UI" w:cs="Segoe UI"/>
          <w:color w:val="1F2328"/>
          <w:bdr w:val="none" w:sz="0" w:space="0" w:color="auto" w:frame="1"/>
          <w:shd w:val="clear" w:color="auto" w:fill="FFFFFF"/>
        </w:rPr>
      </w:pPr>
      <w:proofErr w:type="spellStart"/>
      <w:ins w:id="931" w:author="Unknown">
        <w:r>
          <w:rPr>
            <w:rFonts w:ascii="Segoe UI" w:hAnsi="Segoe UI" w:cs="Segoe UI"/>
            <w:color w:val="1F2328"/>
            <w:bdr w:val="none" w:sz="0" w:space="0" w:color="auto" w:frame="1"/>
            <w:shd w:val="clear" w:color="auto" w:fill="FFFFFF"/>
          </w:rPr>
          <w:t>DynamoDB</w:t>
        </w:r>
        <w:proofErr w:type="spellEnd"/>
        <w:r>
          <w:rPr>
            <w:rFonts w:ascii="Segoe UI" w:hAnsi="Segoe UI" w:cs="Segoe UI"/>
            <w:color w:val="1F2328"/>
            <w:bdr w:val="none" w:sz="0" w:space="0" w:color="auto" w:frame="1"/>
            <w:shd w:val="clear" w:color="auto" w:fill="FFFFFF"/>
          </w:rPr>
          <w:t xml:space="preserve"> supports both document data model (key-value pairs) and columnar data model (tables with items and attributes). </w:t>
        </w:r>
        <w:proofErr w:type="gramStart"/>
        <w:r>
          <w:rPr>
            <w:rFonts w:ascii="Segoe UI" w:hAnsi="Segoe UI" w:cs="Segoe UI"/>
            <w:color w:val="1F2328"/>
            <w:bdr w:val="none" w:sz="0" w:space="0" w:color="auto" w:frame="1"/>
            <w:shd w:val="clear" w:color="auto" w:fill="FFFFFF"/>
          </w:rPr>
          <w:t>It's</w:t>
        </w:r>
        <w:proofErr w:type="gramEnd"/>
        <w:r>
          <w:rPr>
            <w:rFonts w:ascii="Segoe UI" w:hAnsi="Segoe UI" w:cs="Segoe UI"/>
            <w:color w:val="1F2328"/>
            <w:bdr w:val="none" w:sz="0" w:space="0" w:color="auto" w:frame="1"/>
            <w:shd w:val="clear" w:color="auto" w:fill="FFFFFF"/>
          </w:rPr>
          <w:t xml:space="preserve"> well-suited for a variety of applications, from simple key-value stores to complex data models.</w:t>
        </w:r>
      </w:ins>
    </w:p>
    <w:p w:rsidR="003E418D" w:rsidRDefault="003E418D" w:rsidP="003E418D">
      <w:pPr>
        <w:pStyle w:val="Heading3"/>
        <w:spacing w:before="360" w:beforeAutospacing="0" w:after="240" w:afterAutospacing="0"/>
        <w:ind w:left="240"/>
        <w:rPr>
          <w:ins w:id="932" w:author="Unknown"/>
          <w:rFonts w:ascii="Segoe UI" w:hAnsi="Segoe UI" w:cs="Segoe UI"/>
          <w:color w:val="1F2328"/>
          <w:sz w:val="30"/>
          <w:szCs w:val="30"/>
          <w:bdr w:val="none" w:sz="0" w:space="0" w:color="auto" w:frame="1"/>
          <w:shd w:val="clear" w:color="auto" w:fill="FFFFFF"/>
        </w:rPr>
      </w:pPr>
      <w:ins w:id="933" w:author="Unknown">
        <w:r>
          <w:rPr>
            <w:rFonts w:ascii="Segoe UI" w:hAnsi="Segoe UI" w:cs="Segoe UI"/>
            <w:color w:val="1F2328"/>
            <w:sz w:val="30"/>
            <w:szCs w:val="30"/>
            <w:bdr w:val="none" w:sz="0" w:space="0" w:color="auto" w:frame="1"/>
            <w:shd w:val="clear" w:color="auto" w:fill="FFFFFF"/>
          </w:rPr>
          <w:t xml:space="preserve">4. What are the key features of Amazon </w:t>
        </w:r>
        <w:proofErr w:type="spellStart"/>
        <w:r>
          <w:rPr>
            <w:rFonts w:ascii="Segoe UI" w:hAnsi="Segoe UI" w:cs="Segoe UI"/>
            <w:color w:val="1F2328"/>
            <w:sz w:val="30"/>
            <w:szCs w:val="30"/>
            <w:bdr w:val="none" w:sz="0" w:space="0" w:color="auto" w:frame="1"/>
            <w:shd w:val="clear" w:color="auto" w:fill="FFFFFF"/>
          </w:rPr>
          <w:t>DynamoDB</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934" w:author="Unknown"/>
          <w:rFonts w:ascii="Segoe UI" w:hAnsi="Segoe UI" w:cs="Segoe UI"/>
          <w:color w:val="1F2328"/>
          <w:bdr w:val="none" w:sz="0" w:space="0" w:color="auto" w:frame="1"/>
          <w:shd w:val="clear" w:color="auto" w:fill="FFFFFF"/>
        </w:rPr>
      </w:pPr>
      <w:ins w:id="935" w:author="Unknown">
        <w:r>
          <w:rPr>
            <w:rFonts w:ascii="Segoe UI" w:hAnsi="Segoe UI" w:cs="Segoe UI"/>
            <w:color w:val="1F2328"/>
            <w:bdr w:val="none" w:sz="0" w:space="0" w:color="auto" w:frame="1"/>
            <w:shd w:val="clear" w:color="auto" w:fill="FFFFFF"/>
          </w:rPr>
          <w:t xml:space="preserve">Key features of </w:t>
        </w:r>
        <w:proofErr w:type="spellStart"/>
        <w:r>
          <w:rPr>
            <w:rFonts w:ascii="Segoe UI" w:hAnsi="Segoe UI" w:cs="Segoe UI"/>
            <w:color w:val="1F2328"/>
            <w:bdr w:val="none" w:sz="0" w:space="0" w:color="auto" w:frame="1"/>
            <w:shd w:val="clear" w:color="auto" w:fill="FFFFFF"/>
          </w:rPr>
          <w:t>DynamoDB</w:t>
        </w:r>
        <w:proofErr w:type="spellEnd"/>
        <w:r>
          <w:rPr>
            <w:rFonts w:ascii="Segoe UI" w:hAnsi="Segoe UI" w:cs="Segoe UI"/>
            <w:color w:val="1F2328"/>
            <w:bdr w:val="none" w:sz="0" w:space="0" w:color="auto" w:frame="1"/>
            <w:shd w:val="clear" w:color="auto" w:fill="FFFFFF"/>
          </w:rPr>
          <w:t xml:space="preserve"> include automatic scaling, multi-master replication, global tables for global distribution, support for ACID transactions, and seamless integration with AWS services.</w:t>
        </w:r>
      </w:ins>
    </w:p>
    <w:p w:rsidR="003E418D" w:rsidRDefault="003E418D" w:rsidP="003E418D">
      <w:pPr>
        <w:pStyle w:val="Heading3"/>
        <w:spacing w:before="360" w:beforeAutospacing="0" w:after="240" w:afterAutospacing="0"/>
        <w:ind w:left="240"/>
        <w:rPr>
          <w:ins w:id="936" w:author="Unknown"/>
          <w:rFonts w:ascii="Segoe UI" w:hAnsi="Segoe UI" w:cs="Segoe UI"/>
          <w:color w:val="1F2328"/>
          <w:sz w:val="30"/>
          <w:szCs w:val="30"/>
          <w:bdr w:val="none" w:sz="0" w:space="0" w:color="auto" w:frame="1"/>
          <w:shd w:val="clear" w:color="auto" w:fill="FFFFFF"/>
        </w:rPr>
      </w:pPr>
      <w:ins w:id="937" w:author="Unknown">
        <w:r>
          <w:rPr>
            <w:rFonts w:ascii="Segoe UI" w:hAnsi="Segoe UI" w:cs="Segoe UI"/>
            <w:color w:val="1F2328"/>
            <w:sz w:val="30"/>
            <w:szCs w:val="30"/>
            <w:bdr w:val="none" w:sz="0" w:space="0" w:color="auto" w:frame="1"/>
            <w:shd w:val="clear" w:color="auto" w:fill="FFFFFF"/>
          </w:rPr>
          <w:t xml:space="preserve">5. What is the primary key in Amazon </w:t>
        </w:r>
        <w:proofErr w:type="spellStart"/>
        <w:r>
          <w:rPr>
            <w:rFonts w:ascii="Segoe UI" w:hAnsi="Segoe UI" w:cs="Segoe UI"/>
            <w:color w:val="1F2328"/>
            <w:sz w:val="30"/>
            <w:szCs w:val="30"/>
            <w:bdr w:val="none" w:sz="0" w:space="0" w:color="auto" w:frame="1"/>
            <w:shd w:val="clear" w:color="auto" w:fill="FFFFFF"/>
          </w:rPr>
          <w:t>DynamoDB</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938" w:author="Unknown"/>
          <w:rFonts w:ascii="Segoe UI" w:hAnsi="Segoe UI" w:cs="Segoe UI"/>
          <w:color w:val="1F2328"/>
          <w:bdr w:val="none" w:sz="0" w:space="0" w:color="auto" w:frame="1"/>
          <w:shd w:val="clear" w:color="auto" w:fill="FFFFFF"/>
        </w:rPr>
      </w:pPr>
      <w:ins w:id="939" w:author="Unknown">
        <w:r>
          <w:rPr>
            <w:rFonts w:ascii="Segoe UI" w:hAnsi="Segoe UI" w:cs="Segoe UI"/>
            <w:color w:val="1F2328"/>
            <w:bdr w:val="none" w:sz="0" w:space="0" w:color="auto" w:frame="1"/>
            <w:shd w:val="clear" w:color="auto" w:fill="FFFFFF"/>
          </w:rPr>
          <w:t xml:space="preserve">The primary key </w:t>
        </w:r>
        <w:proofErr w:type="gramStart"/>
        <w:r>
          <w:rPr>
            <w:rFonts w:ascii="Segoe UI" w:hAnsi="Segoe UI" w:cs="Segoe UI"/>
            <w:color w:val="1F2328"/>
            <w:bdr w:val="none" w:sz="0" w:space="0" w:color="auto" w:frame="1"/>
            <w:shd w:val="clear" w:color="auto" w:fill="FFFFFF"/>
          </w:rPr>
          <w:t>is used</w:t>
        </w:r>
        <w:proofErr w:type="gramEnd"/>
        <w:r>
          <w:rPr>
            <w:rFonts w:ascii="Segoe UI" w:hAnsi="Segoe UI" w:cs="Segoe UI"/>
            <w:color w:val="1F2328"/>
            <w:bdr w:val="none" w:sz="0" w:space="0" w:color="auto" w:frame="1"/>
            <w:shd w:val="clear" w:color="auto" w:fill="FFFFFF"/>
          </w:rPr>
          <w:t xml:space="preserve"> to uniquely identify items within a table. It consists of a partition key (and optional sort key), which determines how data is distributed and stored.</w:t>
        </w:r>
      </w:ins>
    </w:p>
    <w:p w:rsidR="003E418D" w:rsidRDefault="003E418D" w:rsidP="003E418D">
      <w:pPr>
        <w:pStyle w:val="Heading3"/>
        <w:spacing w:before="360" w:beforeAutospacing="0" w:after="240" w:afterAutospacing="0"/>
        <w:ind w:left="240"/>
        <w:rPr>
          <w:ins w:id="940" w:author="Unknown"/>
          <w:rFonts w:ascii="Segoe UI" w:hAnsi="Segoe UI" w:cs="Segoe UI"/>
          <w:color w:val="1F2328"/>
          <w:sz w:val="30"/>
          <w:szCs w:val="30"/>
          <w:bdr w:val="none" w:sz="0" w:space="0" w:color="auto" w:frame="1"/>
          <w:shd w:val="clear" w:color="auto" w:fill="FFFFFF"/>
        </w:rPr>
      </w:pPr>
      <w:ins w:id="941" w:author="Unknown">
        <w:r>
          <w:rPr>
            <w:rFonts w:ascii="Segoe UI" w:hAnsi="Segoe UI" w:cs="Segoe UI"/>
            <w:color w:val="1F2328"/>
            <w:sz w:val="30"/>
            <w:szCs w:val="30"/>
            <w:bdr w:val="none" w:sz="0" w:space="0" w:color="auto" w:frame="1"/>
            <w:shd w:val="clear" w:color="auto" w:fill="FFFFFF"/>
          </w:rPr>
          <w:t xml:space="preserve">6. How does partitioning work in Amazon </w:t>
        </w:r>
        <w:proofErr w:type="spellStart"/>
        <w:r>
          <w:rPr>
            <w:rFonts w:ascii="Segoe UI" w:hAnsi="Segoe UI" w:cs="Segoe UI"/>
            <w:color w:val="1F2328"/>
            <w:sz w:val="30"/>
            <w:szCs w:val="30"/>
            <w:bdr w:val="none" w:sz="0" w:space="0" w:color="auto" w:frame="1"/>
            <w:shd w:val="clear" w:color="auto" w:fill="FFFFFF"/>
          </w:rPr>
          <w:t>DynamoDB</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942" w:author="Unknown"/>
          <w:rFonts w:ascii="Segoe UI" w:hAnsi="Segoe UI" w:cs="Segoe UI"/>
          <w:color w:val="1F2328"/>
          <w:bdr w:val="none" w:sz="0" w:space="0" w:color="auto" w:frame="1"/>
          <w:shd w:val="clear" w:color="auto" w:fill="FFFFFF"/>
        </w:rPr>
      </w:pPr>
      <w:proofErr w:type="spellStart"/>
      <w:ins w:id="943" w:author="Unknown">
        <w:r>
          <w:rPr>
            <w:rFonts w:ascii="Segoe UI" w:hAnsi="Segoe UI" w:cs="Segoe UI"/>
            <w:color w:val="1F2328"/>
            <w:bdr w:val="none" w:sz="0" w:space="0" w:color="auto" w:frame="1"/>
            <w:shd w:val="clear" w:color="auto" w:fill="FFFFFF"/>
          </w:rPr>
          <w:t>DynamoDB</w:t>
        </w:r>
        <w:proofErr w:type="spellEnd"/>
        <w:r>
          <w:rPr>
            <w:rFonts w:ascii="Segoe UI" w:hAnsi="Segoe UI" w:cs="Segoe UI"/>
            <w:color w:val="1F2328"/>
            <w:bdr w:val="none" w:sz="0" w:space="0" w:color="auto" w:frame="1"/>
            <w:shd w:val="clear" w:color="auto" w:fill="FFFFFF"/>
          </w:rPr>
          <w:t xml:space="preserve"> divides a table's data into partitions based on the partition key. Each partition can store up to 10 GB of </w:t>
        </w:r>
        <w:proofErr w:type="gramStart"/>
        <w:r>
          <w:rPr>
            <w:rFonts w:ascii="Segoe UI" w:hAnsi="Segoe UI" w:cs="Segoe UI"/>
            <w:color w:val="1F2328"/>
            <w:bdr w:val="none" w:sz="0" w:space="0" w:color="auto" w:frame="1"/>
            <w:shd w:val="clear" w:color="auto" w:fill="FFFFFF"/>
          </w:rPr>
          <w:t>data and handle a certain amount of read</w:t>
        </w:r>
        <w:proofErr w:type="gramEnd"/>
        <w:r>
          <w:rPr>
            <w:rFonts w:ascii="Segoe UI" w:hAnsi="Segoe UI" w:cs="Segoe UI"/>
            <w:color w:val="1F2328"/>
            <w:bdr w:val="none" w:sz="0" w:space="0" w:color="auto" w:frame="1"/>
            <w:shd w:val="clear" w:color="auto" w:fill="FFFFFF"/>
          </w:rPr>
          <w:t xml:space="preserve"> and write capacity.</w:t>
        </w:r>
      </w:ins>
    </w:p>
    <w:p w:rsidR="003E418D" w:rsidRDefault="003E418D" w:rsidP="003E418D">
      <w:pPr>
        <w:pStyle w:val="Heading3"/>
        <w:spacing w:before="360" w:beforeAutospacing="0" w:after="240" w:afterAutospacing="0"/>
        <w:ind w:left="240"/>
        <w:rPr>
          <w:ins w:id="944" w:author="Unknown"/>
          <w:rFonts w:ascii="Segoe UI" w:hAnsi="Segoe UI" w:cs="Segoe UI"/>
          <w:color w:val="1F2328"/>
          <w:sz w:val="30"/>
          <w:szCs w:val="30"/>
          <w:bdr w:val="none" w:sz="0" w:space="0" w:color="auto" w:frame="1"/>
          <w:shd w:val="clear" w:color="auto" w:fill="FFFFFF"/>
        </w:rPr>
      </w:pPr>
      <w:ins w:id="945" w:author="Unknown">
        <w:r>
          <w:rPr>
            <w:rFonts w:ascii="Segoe UI" w:hAnsi="Segoe UI" w:cs="Segoe UI"/>
            <w:color w:val="1F2328"/>
            <w:sz w:val="30"/>
            <w:szCs w:val="30"/>
            <w:bdr w:val="none" w:sz="0" w:space="0" w:color="auto" w:frame="1"/>
            <w:shd w:val="clear" w:color="auto" w:fill="FFFFFF"/>
          </w:rPr>
          <w:t xml:space="preserve">7. What is the difference between a partition key and a sort key in </w:t>
        </w:r>
        <w:proofErr w:type="spellStart"/>
        <w:r>
          <w:rPr>
            <w:rFonts w:ascii="Segoe UI" w:hAnsi="Segoe UI" w:cs="Segoe UI"/>
            <w:color w:val="1F2328"/>
            <w:sz w:val="30"/>
            <w:szCs w:val="30"/>
            <w:bdr w:val="none" w:sz="0" w:space="0" w:color="auto" w:frame="1"/>
            <w:shd w:val="clear" w:color="auto" w:fill="FFFFFF"/>
          </w:rPr>
          <w:t>DynamoDB</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946" w:author="Unknown"/>
          <w:rFonts w:ascii="Segoe UI" w:hAnsi="Segoe UI" w:cs="Segoe UI"/>
          <w:color w:val="1F2328"/>
          <w:bdr w:val="none" w:sz="0" w:space="0" w:color="auto" w:frame="1"/>
          <w:shd w:val="clear" w:color="auto" w:fill="FFFFFF"/>
        </w:rPr>
      </w:pPr>
      <w:ins w:id="947" w:author="Unknown">
        <w:r>
          <w:rPr>
            <w:rFonts w:ascii="Segoe UI" w:hAnsi="Segoe UI" w:cs="Segoe UI"/>
            <w:color w:val="1F2328"/>
            <w:bdr w:val="none" w:sz="0" w:space="0" w:color="auto" w:frame="1"/>
            <w:shd w:val="clear" w:color="auto" w:fill="FFFFFF"/>
          </w:rPr>
          <w:lastRenderedPageBreak/>
          <w:t xml:space="preserve">The partition key </w:t>
        </w:r>
        <w:proofErr w:type="gramStart"/>
        <w:r>
          <w:rPr>
            <w:rFonts w:ascii="Segoe UI" w:hAnsi="Segoe UI" w:cs="Segoe UI"/>
            <w:color w:val="1F2328"/>
            <w:bdr w:val="none" w:sz="0" w:space="0" w:color="auto" w:frame="1"/>
            <w:shd w:val="clear" w:color="auto" w:fill="FFFFFF"/>
          </w:rPr>
          <w:t>is used</w:t>
        </w:r>
        <w:proofErr w:type="gramEnd"/>
        <w:r>
          <w:rPr>
            <w:rFonts w:ascii="Segoe UI" w:hAnsi="Segoe UI" w:cs="Segoe UI"/>
            <w:color w:val="1F2328"/>
            <w:bdr w:val="none" w:sz="0" w:space="0" w:color="auto" w:frame="1"/>
            <w:shd w:val="clear" w:color="auto" w:fill="FFFFFF"/>
          </w:rPr>
          <w:t xml:space="preserve"> to distribute data across partitions, while the sort key is used to determine the order of items within a partition. Together, they create a unique identifier for each item.</w:t>
        </w:r>
      </w:ins>
    </w:p>
    <w:p w:rsidR="003E418D" w:rsidRDefault="003E418D" w:rsidP="003E418D">
      <w:pPr>
        <w:pStyle w:val="Heading3"/>
        <w:spacing w:before="360" w:beforeAutospacing="0" w:after="240" w:afterAutospacing="0"/>
        <w:ind w:left="240"/>
        <w:rPr>
          <w:ins w:id="948" w:author="Unknown"/>
          <w:rFonts w:ascii="Segoe UI" w:hAnsi="Segoe UI" w:cs="Segoe UI"/>
          <w:color w:val="1F2328"/>
          <w:sz w:val="30"/>
          <w:szCs w:val="30"/>
          <w:bdr w:val="none" w:sz="0" w:space="0" w:color="auto" w:frame="1"/>
          <w:shd w:val="clear" w:color="auto" w:fill="FFFFFF"/>
        </w:rPr>
      </w:pPr>
      <w:ins w:id="949" w:author="Unknown">
        <w:r>
          <w:rPr>
            <w:rFonts w:ascii="Segoe UI" w:hAnsi="Segoe UI" w:cs="Segoe UI"/>
            <w:color w:val="1F2328"/>
            <w:sz w:val="30"/>
            <w:szCs w:val="30"/>
            <w:bdr w:val="none" w:sz="0" w:space="0" w:color="auto" w:frame="1"/>
            <w:shd w:val="clear" w:color="auto" w:fill="FFFFFF"/>
          </w:rPr>
          <w:t xml:space="preserve">8. How can you query data in Amazon </w:t>
        </w:r>
        <w:proofErr w:type="spellStart"/>
        <w:r>
          <w:rPr>
            <w:rFonts w:ascii="Segoe UI" w:hAnsi="Segoe UI" w:cs="Segoe UI"/>
            <w:color w:val="1F2328"/>
            <w:sz w:val="30"/>
            <w:szCs w:val="30"/>
            <w:bdr w:val="none" w:sz="0" w:space="0" w:color="auto" w:frame="1"/>
            <w:shd w:val="clear" w:color="auto" w:fill="FFFFFF"/>
          </w:rPr>
          <w:t>DynamoDB</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950" w:author="Unknown"/>
          <w:rFonts w:ascii="Segoe UI" w:hAnsi="Segoe UI" w:cs="Segoe UI"/>
          <w:color w:val="1F2328"/>
          <w:bdr w:val="none" w:sz="0" w:space="0" w:color="auto" w:frame="1"/>
          <w:shd w:val="clear" w:color="auto" w:fill="FFFFFF"/>
        </w:rPr>
      </w:pPr>
      <w:ins w:id="951" w:author="Unknown">
        <w:r>
          <w:rPr>
            <w:rFonts w:ascii="Segoe UI" w:hAnsi="Segoe UI" w:cs="Segoe UI"/>
            <w:color w:val="1F2328"/>
            <w:bdr w:val="none" w:sz="0" w:space="0" w:color="auto" w:frame="1"/>
            <w:shd w:val="clear" w:color="auto" w:fill="FFFFFF"/>
          </w:rPr>
          <w:t>You can use the Query operation to retrieve items from a table based on the primary key or a secondary index. Queries are efficient and support various filter expressions.</w:t>
        </w:r>
      </w:ins>
    </w:p>
    <w:p w:rsidR="003E418D" w:rsidRDefault="003E418D" w:rsidP="003E418D">
      <w:pPr>
        <w:pStyle w:val="Heading3"/>
        <w:spacing w:before="360" w:beforeAutospacing="0" w:after="240" w:afterAutospacing="0"/>
        <w:ind w:left="240"/>
        <w:rPr>
          <w:ins w:id="952" w:author="Unknown"/>
          <w:rFonts w:ascii="Segoe UI" w:hAnsi="Segoe UI" w:cs="Segoe UI"/>
          <w:color w:val="1F2328"/>
          <w:sz w:val="30"/>
          <w:szCs w:val="30"/>
          <w:bdr w:val="none" w:sz="0" w:space="0" w:color="auto" w:frame="1"/>
          <w:shd w:val="clear" w:color="auto" w:fill="FFFFFF"/>
        </w:rPr>
      </w:pPr>
      <w:ins w:id="953" w:author="Unknown">
        <w:r>
          <w:rPr>
            <w:rFonts w:ascii="Segoe UI" w:hAnsi="Segoe UI" w:cs="Segoe UI"/>
            <w:color w:val="1F2328"/>
            <w:sz w:val="30"/>
            <w:szCs w:val="30"/>
            <w:bdr w:val="none" w:sz="0" w:space="0" w:color="auto" w:frame="1"/>
            <w:shd w:val="clear" w:color="auto" w:fill="FFFFFF"/>
          </w:rPr>
          <w:t xml:space="preserve">9. What are secondary indexes in Amazon </w:t>
        </w:r>
        <w:proofErr w:type="spellStart"/>
        <w:r>
          <w:rPr>
            <w:rFonts w:ascii="Segoe UI" w:hAnsi="Segoe UI" w:cs="Segoe UI"/>
            <w:color w:val="1F2328"/>
            <w:sz w:val="30"/>
            <w:szCs w:val="30"/>
            <w:bdr w:val="none" w:sz="0" w:space="0" w:color="auto" w:frame="1"/>
            <w:shd w:val="clear" w:color="auto" w:fill="FFFFFF"/>
          </w:rPr>
          <w:t>DynamoDB</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954" w:author="Unknown"/>
          <w:rFonts w:ascii="Segoe UI" w:hAnsi="Segoe UI" w:cs="Segoe UI"/>
          <w:color w:val="1F2328"/>
          <w:bdr w:val="none" w:sz="0" w:space="0" w:color="auto" w:frame="1"/>
          <w:shd w:val="clear" w:color="auto" w:fill="FFFFFF"/>
        </w:rPr>
      </w:pPr>
      <w:ins w:id="955" w:author="Unknown">
        <w:r>
          <w:rPr>
            <w:rFonts w:ascii="Segoe UI" w:hAnsi="Segoe UI" w:cs="Segoe UI"/>
            <w:color w:val="1F2328"/>
            <w:bdr w:val="none" w:sz="0" w:space="0" w:color="auto" w:frame="1"/>
            <w:shd w:val="clear" w:color="auto" w:fill="FFFFFF"/>
          </w:rPr>
          <w:t xml:space="preserve">Secondary indexes allow you to query the data using attributes other than the primary key. Global secondary indexes span the entire table, while local secondary indexes </w:t>
        </w:r>
        <w:proofErr w:type="gramStart"/>
        <w:r>
          <w:rPr>
            <w:rFonts w:ascii="Segoe UI" w:hAnsi="Segoe UI" w:cs="Segoe UI"/>
            <w:color w:val="1F2328"/>
            <w:bdr w:val="none" w:sz="0" w:space="0" w:color="auto" w:frame="1"/>
            <w:shd w:val="clear" w:color="auto" w:fill="FFFFFF"/>
          </w:rPr>
          <w:t>are created</w:t>
        </w:r>
        <w:proofErr w:type="gramEnd"/>
        <w:r>
          <w:rPr>
            <w:rFonts w:ascii="Segoe UI" w:hAnsi="Segoe UI" w:cs="Segoe UI"/>
            <w:color w:val="1F2328"/>
            <w:bdr w:val="none" w:sz="0" w:space="0" w:color="auto" w:frame="1"/>
            <w:shd w:val="clear" w:color="auto" w:fill="FFFFFF"/>
          </w:rPr>
          <w:t xml:space="preserve"> on a specific partition.</w:t>
        </w:r>
      </w:ins>
    </w:p>
    <w:p w:rsidR="003E418D" w:rsidRDefault="003E418D" w:rsidP="003E418D">
      <w:pPr>
        <w:pStyle w:val="Heading3"/>
        <w:spacing w:before="360" w:beforeAutospacing="0" w:after="240" w:afterAutospacing="0"/>
        <w:ind w:left="240"/>
        <w:rPr>
          <w:ins w:id="956" w:author="Unknown"/>
          <w:rFonts w:ascii="Segoe UI" w:hAnsi="Segoe UI" w:cs="Segoe UI"/>
          <w:color w:val="1F2328"/>
          <w:sz w:val="30"/>
          <w:szCs w:val="30"/>
          <w:bdr w:val="none" w:sz="0" w:space="0" w:color="auto" w:frame="1"/>
          <w:shd w:val="clear" w:color="auto" w:fill="FFFFFF"/>
        </w:rPr>
      </w:pPr>
      <w:ins w:id="957" w:author="Unknown">
        <w:r>
          <w:rPr>
            <w:rFonts w:ascii="Segoe UI" w:hAnsi="Segoe UI" w:cs="Segoe UI"/>
            <w:color w:val="1F2328"/>
            <w:sz w:val="30"/>
            <w:szCs w:val="30"/>
            <w:bdr w:val="none" w:sz="0" w:space="0" w:color="auto" w:frame="1"/>
            <w:shd w:val="clear" w:color="auto" w:fill="FFFFFF"/>
          </w:rPr>
          <w:t xml:space="preserve">10. What is eventual consistency in </w:t>
        </w:r>
        <w:proofErr w:type="spellStart"/>
        <w:r>
          <w:rPr>
            <w:rFonts w:ascii="Segoe UI" w:hAnsi="Segoe UI" w:cs="Segoe UI"/>
            <w:color w:val="1F2328"/>
            <w:sz w:val="30"/>
            <w:szCs w:val="30"/>
            <w:bdr w:val="none" w:sz="0" w:space="0" w:color="auto" w:frame="1"/>
            <w:shd w:val="clear" w:color="auto" w:fill="FFFFFF"/>
          </w:rPr>
          <w:t>DynamoDB</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958" w:author="Unknown"/>
          <w:rFonts w:ascii="Segoe UI" w:hAnsi="Segoe UI" w:cs="Segoe UI"/>
          <w:color w:val="1F2328"/>
          <w:bdr w:val="none" w:sz="0" w:space="0" w:color="auto" w:frame="1"/>
          <w:shd w:val="clear" w:color="auto" w:fill="FFFFFF"/>
        </w:rPr>
      </w:pPr>
      <w:proofErr w:type="spellStart"/>
      <w:ins w:id="959" w:author="Unknown">
        <w:r>
          <w:rPr>
            <w:rFonts w:ascii="Segoe UI" w:hAnsi="Segoe UI" w:cs="Segoe UI"/>
            <w:color w:val="1F2328"/>
            <w:bdr w:val="none" w:sz="0" w:space="0" w:color="auto" w:frame="1"/>
            <w:shd w:val="clear" w:color="auto" w:fill="FFFFFF"/>
          </w:rPr>
          <w:t>DynamoDB</w:t>
        </w:r>
        <w:proofErr w:type="spellEnd"/>
        <w:r>
          <w:rPr>
            <w:rFonts w:ascii="Segoe UI" w:hAnsi="Segoe UI" w:cs="Segoe UI"/>
            <w:color w:val="1F2328"/>
            <w:bdr w:val="none" w:sz="0" w:space="0" w:color="auto" w:frame="1"/>
            <w:shd w:val="clear" w:color="auto" w:fill="FFFFFF"/>
          </w:rPr>
          <w:t xml:space="preserve"> offers both strong consistency and eventual consistency for read operations. With eventual consistency, changes made to items may take some time to propagate across all replicas.</w:t>
        </w:r>
      </w:ins>
    </w:p>
    <w:p w:rsidR="003E418D" w:rsidRDefault="003E418D" w:rsidP="003E418D">
      <w:pPr>
        <w:pStyle w:val="Heading3"/>
        <w:spacing w:before="360" w:beforeAutospacing="0" w:after="240" w:afterAutospacing="0"/>
        <w:ind w:left="240"/>
        <w:rPr>
          <w:ins w:id="960" w:author="Unknown"/>
          <w:rFonts w:ascii="Segoe UI" w:hAnsi="Segoe UI" w:cs="Segoe UI"/>
          <w:color w:val="1F2328"/>
          <w:sz w:val="30"/>
          <w:szCs w:val="30"/>
          <w:bdr w:val="none" w:sz="0" w:space="0" w:color="auto" w:frame="1"/>
          <w:shd w:val="clear" w:color="auto" w:fill="FFFFFF"/>
        </w:rPr>
      </w:pPr>
      <w:ins w:id="961" w:author="Unknown">
        <w:r>
          <w:rPr>
            <w:rFonts w:ascii="Segoe UI" w:hAnsi="Segoe UI" w:cs="Segoe UI"/>
            <w:color w:val="1F2328"/>
            <w:sz w:val="30"/>
            <w:szCs w:val="30"/>
            <w:bdr w:val="none" w:sz="0" w:space="0" w:color="auto" w:frame="1"/>
            <w:shd w:val="clear" w:color="auto" w:fill="FFFFFF"/>
          </w:rPr>
          <w:t xml:space="preserve">11. How can you ensure data durability in Amazon </w:t>
        </w:r>
        <w:proofErr w:type="spellStart"/>
        <w:r>
          <w:rPr>
            <w:rFonts w:ascii="Segoe UI" w:hAnsi="Segoe UI" w:cs="Segoe UI"/>
            <w:color w:val="1F2328"/>
            <w:sz w:val="30"/>
            <w:szCs w:val="30"/>
            <w:bdr w:val="none" w:sz="0" w:space="0" w:color="auto" w:frame="1"/>
            <w:shd w:val="clear" w:color="auto" w:fill="FFFFFF"/>
          </w:rPr>
          <w:t>DynamoDB</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962" w:author="Unknown"/>
          <w:rFonts w:ascii="Segoe UI" w:hAnsi="Segoe UI" w:cs="Segoe UI"/>
          <w:color w:val="1F2328"/>
          <w:bdr w:val="none" w:sz="0" w:space="0" w:color="auto" w:frame="1"/>
          <w:shd w:val="clear" w:color="auto" w:fill="FFFFFF"/>
        </w:rPr>
      </w:pPr>
      <w:proofErr w:type="spellStart"/>
      <w:ins w:id="963" w:author="Unknown">
        <w:r>
          <w:rPr>
            <w:rFonts w:ascii="Segoe UI" w:hAnsi="Segoe UI" w:cs="Segoe UI"/>
            <w:color w:val="1F2328"/>
            <w:bdr w:val="none" w:sz="0" w:space="0" w:color="auto" w:frame="1"/>
            <w:shd w:val="clear" w:color="auto" w:fill="FFFFFF"/>
          </w:rPr>
          <w:t>DynamoDB</w:t>
        </w:r>
        <w:proofErr w:type="spellEnd"/>
        <w:r>
          <w:rPr>
            <w:rFonts w:ascii="Segoe UI" w:hAnsi="Segoe UI" w:cs="Segoe UI"/>
            <w:color w:val="1F2328"/>
            <w:bdr w:val="none" w:sz="0" w:space="0" w:color="auto" w:frame="1"/>
            <w:shd w:val="clear" w:color="auto" w:fill="FFFFFF"/>
          </w:rPr>
          <w:t xml:space="preserve"> replicates data across multiple Availability Zones, ensuring data durability and availability even in the event of hardware failures or AZ outages.</w:t>
        </w:r>
      </w:ins>
    </w:p>
    <w:p w:rsidR="003E418D" w:rsidRDefault="003E418D" w:rsidP="003E418D">
      <w:pPr>
        <w:pStyle w:val="Heading3"/>
        <w:spacing w:before="360" w:beforeAutospacing="0" w:after="240" w:afterAutospacing="0"/>
        <w:ind w:left="240"/>
        <w:rPr>
          <w:ins w:id="964" w:author="Unknown"/>
          <w:rFonts w:ascii="Segoe UI" w:hAnsi="Segoe UI" w:cs="Segoe UI"/>
          <w:color w:val="1F2328"/>
          <w:sz w:val="30"/>
          <w:szCs w:val="30"/>
          <w:bdr w:val="none" w:sz="0" w:space="0" w:color="auto" w:frame="1"/>
          <w:shd w:val="clear" w:color="auto" w:fill="FFFFFF"/>
        </w:rPr>
      </w:pPr>
      <w:ins w:id="965" w:author="Unknown">
        <w:r>
          <w:rPr>
            <w:rFonts w:ascii="Segoe UI" w:hAnsi="Segoe UI" w:cs="Segoe UI"/>
            <w:color w:val="1F2328"/>
            <w:sz w:val="30"/>
            <w:szCs w:val="30"/>
            <w:bdr w:val="none" w:sz="0" w:space="0" w:color="auto" w:frame="1"/>
            <w:shd w:val="clear" w:color="auto" w:fill="FFFFFF"/>
          </w:rPr>
          <w:t xml:space="preserve">12. Can you change the schema of an existing Amazon </w:t>
        </w:r>
        <w:proofErr w:type="spellStart"/>
        <w:r>
          <w:rPr>
            <w:rFonts w:ascii="Segoe UI" w:hAnsi="Segoe UI" w:cs="Segoe UI"/>
            <w:color w:val="1F2328"/>
            <w:sz w:val="30"/>
            <w:szCs w:val="30"/>
            <w:bdr w:val="none" w:sz="0" w:space="0" w:color="auto" w:frame="1"/>
            <w:shd w:val="clear" w:color="auto" w:fill="FFFFFF"/>
          </w:rPr>
          <w:t>DynamoDB</w:t>
        </w:r>
        <w:proofErr w:type="spellEnd"/>
        <w:r>
          <w:rPr>
            <w:rFonts w:ascii="Segoe UI" w:hAnsi="Segoe UI" w:cs="Segoe UI"/>
            <w:color w:val="1F2328"/>
            <w:sz w:val="30"/>
            <w:szCs w:val="30"/>
            <w:bdr w:val="none" w:sz="0" w:space="0" w:color="auto" w:frame="1"/>
            <w:shd w:val="clear" w:color="auto" w:fill="FFFFFF"/>
          </w:rPr>
          <w:t xml:space="preserve"> table?</w:t>
        </w:r>
      </w:ins>
    </w:p>
    <w:p w:rsidR="003E418D" w:rsidRDefault="003E418D" w:rsidP="003E418D">
      <w:pPr>
        <w:pStyle w:val="rich-diff-level-zero"/>
        <w:spacing w:before="0" w:beforeAutospacing="0" w:after="240" w:afterAutospacing="0"/>
        <w:ind w:left="240"/>
        <w:rPr>
          <w:ins w:id="966" w:author="Unknown"/>
          <w:rFonts w:ascii="Segoe UI" w:hAnsi="Segoe UI" w:cs="Segoe UI"/>
          <w:color w:val="1F2328"/>
          <w:bdr w:val="none" w:sz="0" w:space="0" w:color="auto" w:frame="1"/>
          <w:shd w:val="clear" w:color="auto" w:fill="FFFFFF"/>
        </w:rPr>
      </w:pPr>
      <w:ins w:id="967" w:author="Unknown">
        <w:r>
          <w:rPr>
            <w:rFonts w:ascii="Segoe UI" w:hAnsi="Segoe UI" w:cs="Segoe UI"/>
            <w:color w:val="1F2328"/>
            <w:bdr w:val="none" w:sz="0" w:space="0" w:color="auto" w:frame="1"/>
            <w:shd w:val="clear" w:color="auto" w:fill="FFFFFF"/>
          </w:rPr>
          <w:t xml:space="preserve">Yes, you can change the schema of an existing </w:t>
        </w:r>
        <w:proofErr w:type="spellStart"/>
        <w:r>
          <w:rPr>
            <w:rFonts w:ascii="Segoe UI" w:hAnsi="Segoe UI" w:cs="Segoe UI"/>
            <w:color w:val="1F2328"/>
            <w:bdr w:val="none" w:sz="0" w:space="0" w:color="auto" w:frame="1"/>
            <w:shd w:val="clear" w:color="auto" w:fill="FFFFFF"/>
          </w:rPr>
          <w:t>DynamoDB</w:t>
        </w:r>
        <w:proofErr w:type="spellEnd"/>
        <w:r>
          <w:rPr>
            <w:rFonts w:ascii="Segoe UI" w:hAnsi="Segoe UI" w:cs="Segoe UI"/>
            <w:color w:val="1F2328"/>
            <w:bdr w:val="none" w:sz="0" w:space="0" w:color="auto" w:frame="1"/>
            <w:shd w:val="clear" w:color="auto" w:fill="FFFFFF"/>
          </w:rPr>
          <w:t xml:space="preserve"> table by modifying the provisioned throughput, changing the primary key, adding or removing secondary indexes, and more.</w:t>
        </w:r>
      </w:ins>
    </w:p>
    <w:p w:rsidR="003E418D" w:rsidRDefault="003E418D" w:rsidP="003E418D">
      <w:pPr>
        <w:pStyle w:val="Heading3"/>
        <w:spacing w:before="360" w:beforeAutospacing="0" w:after="240" w:afterAutospacing="0"/>
        <w:ind w:left="240"/>
        <w:rPr>
          <w:ins w:id="968" w:author="Unknown"/>
          <w:rFonts w:ascii="Segoe UI" w:hAnsi="Segoe UI" w:cs="Segoe UI"/>
          <w:color w:val="1F2328"/>
          <w:sz w:val="30"/>
          <w:szCs w:val="30"/>
          <w:bdr w:val="none" w:sz="0" w:space="0" w:color="auto" w:frame="1"/>
          <w:shd w:val="clear" w:color="auto" w:fill="FFFFFF"/>
        </w:rPr>
      </w:pPr>
      <w:ins w:id="969" w:author="Unknown">
        <w:r>
          <w:rPr>
            <w:rFonts w:ascii="Segoe UI" w:hAnsi="Segoe UI" w:cs="Segoe UI"/>
            <w:color w:val="1F2328"/>
            <w:sz w:val="30"/>
            <w:szCs w:val="30"/>
            <w:bdr w:val="none" w:sz="0" w:space="0" w:color="auto" w:frame="1"/>
            <w:shd w:val="clear" w:color="auto" w:fill="FFFFFF"/>
          </w:rPr>
          <w:t xml:space="preserve">13. What is the capacity mode in Amazon </w:t>
        </w:r>
        <w:proofErr w:type="spellStart"/>
        <w:r>
          <w:rPr>
            <w:rFonts w:ascii="Segoe UI" w:hAnsi="Segoe UI" w:cs="Segoe UI"/>
            <w:color w:val="1F2328"/>
            <w:sz w:val="30"/>
            <w:szCs w:val="30"/>
            <w:bdr w:val="none" w:sz="0" w:space="0" w:color="auto" w:frame="1"/>
            <w:shd w:val="clear" w:color="auto" w:fill="FFFFFF"/>
          </w:rPr>
          <w:t>DynamoDB</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970" w:author="Unknown"/>
          <w:rFonts w:ascii="Segoe UI" w:hAnsi="Segoe UI" w:cs="Segoe UI"/>
          <w:color w:val="1F2328"/>
          <w:bdr w:val="none" w:sz="0" w:space="0" w:color="auto" w:frame="1"/>
          <w:shd w:val="clear" w:color="auto" w:fill="FFFFFF"/>
        </w:rPr>
      </w:pPr>
      <w:proofErr w:type="spellStart"/>
      <w:ins w:id="971" w:author="Unknown">
        <w:r>
          <w:rPr>
            <w:rFonts w:ascii="Segoe UI" w:hAnsi="Segoe UI" w:cs="Segoe UI"/>
            <w:color w:val="1F2328"/>
            <w:bdr w:val="none" w:sz="0" w:space="0" w:color="auto" w:frame="1"/>
            <w:shd w:val="clear" w:color="auto" w:fill="FFFFFF"/>
          </w:rPr>
          <w:t>DynamoDB</w:t>
        </w:r>
        <w:proofErr w:type="spellEnd"/>
        <w:r>
          <w:rPr>
            <w:rFonts w:ascii="Segoe UI" w:hAnsi="Segoe UI" w:cs="Segoe UI"/>
            <w:color w:val="1F2328"/>
            <w:bdr w:val="none" w:sz="0" w:space="0" w:color="auto" w:frame="1"/>
            <w:shd w:val="clear" w:color="auto" w:fill="FFFFFF"/>
          </w:rPr>
          <w:t xml:space="preserve"> offers two capacity modes: Provisioned and On-Demand. In Provisioned mode, you provision a specific amount of read and write capacity. In On-Demand mode, capacity is automatically adjusted based on usage.</w:t>
        </w:r>
      </w:ins>
    </w:p>
    <w:p w:rsidR="003E418D" w:rsidRDefault="003E418D" w:rsidP="003E418D">
      <w:pPr>
        <w:pStyle w:val="Heading3"/>
        <w:spacing w:before="360" w:beforeAutospacing="0" w:after="240" w:afterAutospacing="0"/>
        <w:ind w:left="240"/>
        <w:rPr>
          <w:ins w:id="972" w:author="Unknown"/>
          <w:rFonts w:ascii="Segoe UI" w:hAnsi="Segoe UI" w:cs="Segoe UI"/>
          <w:color w:val="1F2328"/>
          <w:sz w:val="30"/>
          <w:szCs w:val="30"/>
          <w:bdr w:val="none" w:sz="0" w:space="0" w:color="auto" w:frame="1"/>
          <w:shd w:val="clear" w:color="auto" w:fill="FFFFFF"/>
        </w:rPr>
      </w:pPr>
      <w:ins w:id="973" w:author="Unknown">
        <w:r>
          <w:rPr>
            <w:rFonts w:ascii="Segoe UI" w:hAnsi="Segoe UI" w:cs="Segoe UI"/>
            <w:color w:val="1F2328"/>
            <w:sz w:val="30"/>
            <w:szCs w:val="30"/>
            <w:bdr w:val="none" w:sz="0" w:space="0" w:color="auto" w:frame="1"/>
            <w:shd w:val="clear" w:color="auto" w:fill="FFFFFF"/>
          </w:rPr>
          <w:lastRenderedPageBreak/>
          <w:t xml:space="preserve">14. How can you automate the scaling of Amazon </w:t>
        </w:r>
        <w:proofErr w:type="spellStart"/>
        <w:r>
          <w:rPr>
            <w:rFonts w:ascii="Segoe UI" w:hAnsi="Segoe UI" w:cs="Segoe UI"/>
            <w:color w:val="1F2328"/>
            <w:sz w:val="30"/>
            <w:szCs w:val="30"/>
            <w:bdr w:val="none" w:sz="0" w:space="0" w:color="auto" w:frame="1"/>
            <w:shd w:val="clear" w:color="auto" w:fill="FFFFFF"/>
          </w:rPr>
          <w:t>DynamoDB</w:t>
        </w:r>
        <w:proofErr w:type="spellEnd"/>
        <w:r>
          <w:rPr>
            <w:rFonts w:ascii="Segoe UI" w:hAnsi="Segoe UI" w:cs="Segoe UI"/>
            <w:color w:val="1F2328"/>
            <w:sz w:val="30"/>
            <w:szCs w:val="30"/>
            <w:bdr w:val="none" w:sz="0" w:space="0" w:color="auto" w:frame="1"/>
            <w:shd w:val="clear" w:color="auto" w:fill="FFFFFF"/>
          </w:rPr>
          <w:t xml:space="preserve"> tables?</w:t>
        </w:r>
      </w:ins>
    </w:p>
    <w:p w:rsidR="003E418D" w:rsidRDefault="003E418D" w:rsidP="003E418D">
      <w:pPr>
        <w:pStyle w:val="rich-diff-level-zero"/>
        <w:spacing w:before="0" w:beforeAutospacing="0" w:after="240" w:afterAutospacing="0"/>
        <w:ind w:left="240"/>
        <w:rPr>
          <w:ins w:id="974" w:author="Unknown"/>
          <w:rFonts w:ascii="Segoe UI" w:hAnsi="Segoe UI" w:cs="Segoe UI"/>
          <w:color w:val="1F2328"/>
          <w:bdr w:val="none" w:sz="0" w:space="0" w:color="auto" w:frame="1"/>
          <w:shd w:val="clear" w:color="auto" w:fill="FFFFFF"/>
        </w:rPr>
      </w:pPr>
      <w:ins w:id="975" w:author="Unknown">
        <w:r>
          <w:rPr>
            <w:rFonts w:ascii="Segoe UI" w:hAnsi="Segoe UI" w:cs="Segoe UI"/>
            <w:color w:val="1F2328"/>
            <w:bdr w:val="none" w:sz="0" w:space="0" w:color="auto" w:frame="1"/>
            <w:shd w:val="clear" w:color="auto" w:fill="FFFFFF"/>
          </w:rPr>
          <w:t xml:space="preserve">You can enable auto scaling for your </w:t>
        </w:r>
        <w:proofErr w:type="spellStart"/>
        <w:r>
          <w:rPr>
            <w:rFonts w:ascii="Segoe UI" w:hAnsi="Segoe UI" w:cs="Segoe UI"/>
            <w:color w:val="1F2328"/>
            <w:bdr w:val="none" w:sz="0" w:space="0" w:color="auto" w:frame="1"/>
            <w:shd w:val="clear" w:color="auto" w:fill="FFFFFF"/>
          </w:rPr>
          <w:t>DynamoDB</w:t>
        </w:r>
        <w:proofErr w:type="spellEnd"/>
        <w:r>
          <w:rPr>
            <w:rFonts w:ascii="Segoe UI" w:hAnsi="Segoe UI" w:cs="Segoe UI"/>
            <w:color w:val="1F2328"/>
            <w:bdr w:val="none" w:sz="0" w:space="0" w:color="auto" w:frame="1"/>
            <w:shd w:val="clear" w:color="auto" w:fill="FFFFFF"/>
          </w:rPr>
          <w:t xml:space="preserve"> tables to automatically adjust read and write capacity based on traffic patterns. Auto scaling helps maintain optimal performance.</w:t>
        </w:r>
      </w:ins>
    </w:p>
    <w:p w:rsidR="003E418D" w:rsidRDefault="003E418D" w:rsidP="003E418D">
      <w:pPr>
        <w:pStyle w:val="Heading3"/>
        <w:spacing w:before="360" w:beforeAutospacing="0" w:after="240" w:afterAutospacing="0"/>
        <w:ind w:left="240"/>
        <w:rPr>
          <w:ins w:id="976" w:author="Unknown"/>
          <w:rFonts w:ascii="Segoe UI" w:hAnsi="Segoe UI" w:cs="Segoe UI"/>
          <w:color w:val="1F2328"/>
          <w:sz w:val="30"/>
          <w:szCs w:val="30"/>
          <w:bdr w:val="none" w:sz="0" w:space="0" w:color="auto" w:frame="1"/>
          <w:shd w:val="clear" w:color="auto" w:fill="FFFFFF"/>
        </w:rPr>
      </w:pPr>
      <w:ins w:id="977" w:author="Unknown">
        <w:r>
          <w:rPr>
            <w:rFonts w:ascii="Segoe UI" w:hAnsi="Segoe UI" w:cs="Segoe UI"/>
            <w:color w:val="1F2328"/>
            <w:sz w:val="30"/>
            <w:szCs w:val="30"/>
            <w:bdr w:val="none" w:sz="0" w:space="0" w:color="auto" w:frame="1"/>
            <w:shd w:val="clear" w:color="auto" w:fill="FFFFFF"/>
          </w:rPr>
          <w:t xml:space="preserve">15. What is </w:t>
        </w:r>
        <w:proofErr w:type="spellStart"/>
        <w:r>
          <w:rPr>
            <w:rFonts w:ascii="Segoe UI" w:hAnsi="Segoe UI" w:cs="Segoe UI"/>
            <w:color w:val="1F2328"/>
            <w:sz w:val="30"/>
            <w:szCs w:val="30"/>
            <w:bdr w:val="none" w:sz="0" w:space="0" w:color="auto" w:frame="1"/>
            <w:shd w:val="clear" w:color="auto" w:fill="FFFFFF"/>
          </w:rPr>
          <w:t>DynamoDB</w:t>
        </w:r>
        <w:proofErr w:type="spellEnd"/>
        <w:r>
          <w:rPr>
            <w:rFonts w:ascii="Segoe UI" w:hAnsi="Segoe UI" w:cs="Segoe UI"/>
            <w:color w:val="1F2328"/>
            <w:sz w:val="30"/>
            <w:szCs w:val="30"/>
            <w:bdr w:val="none" w:sz="0" w:space="0" w:color="auto" w:frame="1"/>
            <w:shd w:val="clear" w:color="auto" w:fill="FFFFFF"/>
          </w:rPr>
          <w:t xml:space="preserve"> Streams?</w:t>
        </w:r>
      </w:ins>
    </w:p>
    <w:p w:rsidR="003E418D" w:rsidRDefault="003E418D" w:rsidP="003E418D">
      <w:pPr>
        <w:pStyle w:val="rich-diff-level-zero"/>
        <w:spacing w:before="0" w:beforeAutospacing="0" w:after="240" w:afterAutospacing="0"/>
        <w:ind w:left="240"/>
        <w:rPr>
          <w:ins w:id="978" w:author="Unknown"/>
          <w:rFonts w:ascii="Segoe UI" w:hAnsi="Segoe UI" w:cs="Segoe UI"/>
          <w:color w:val="1F2328"/>
          <w:bdr w:val="none" w:sz="0" w:space="0" w:color="auto" w:frame="1"/>
          <w:shd w:val="clear" w:color="auto" w:fill="FFFFFF"/>
        </w:rPr>
      </w:pPr>
      <w:proofErr w:type="spellStart"/>
      <w:ins w:id="979" w:author="Unknown">
        <w:r>
          <w:rPr>
            <w:rFonts w:ascii="Segoe UI" w:hAnsi="Segoe UI" w:cs="Segoe UI"/>
            <w:color w:val="1F2328"/>
            <w:bdr w:val="none" w:sz="0" w:space="0" w:color="auto" w:frame="1"/>
            <w:shd w:val="clear" w:color="auto" w:fill="FFFFFF"/>
          </w:rPr>
          <w:t>DynamoDB</w:t>
        </w:r>
        <w:proofErr w:type="spellEnd"/>
        <w:r>
          <w:rPr>
            <w:rFonts w:ascii="Segoe UI" w:hAnsi="Segoe UI" w:cs="Segoe UI"/>
            <w:color w:val="1F2328"/>
            <w:bdr w:val="none" w:sz="0" w:space="0" w:color="auto" w:frame="1"/>
            <w:shd w:val="clear" w:color="auto" w:fill="FFFFFF"/>
          </w:rPr>
          <w:t xml:space="preserve"> Streams captures changes to items in a table, allowing you to process and react to those changes in real time. </w:t>
        </w:r>
        <w:proofErr w:type="gramStart"/>
        <w:r>
          <w:rPr>
            <w:rFonts w:ascii="Segoe UI" w:hAnsi="Segoe UI" w:cs="Segoe UI"/>
            <w:color w:val="1F2328"/>
            <w:bdr w:val="none" w:sz="0" w:space="0" w:color="auto" w:frame="1"/>
            <w:shd w:val="clear" w:color="auto" w:fill="FFFFFF"/>
          </w:rPr>
          <w:t>It's</w:t>
        </w:r>
        <w:proofErr w:type="gramEnd"/>
        <w:r>
          <w:rPr>
            <w:rFonts w:ascii="Segoe UI" w:hAnsi="Segoe UI" w:cs="Segoe UI"/>
            <w:color w:val="1F2328"/>
            <w:bdr w:val="none" w:sz="0" w:space="0" w:color="auto" w:frame="1"/>
            <w:shd w:val="clear" w:color="auto" w:fill="FFFFFF"/>
          </w:rPr>
          <w:t xml:space="preserve"> often used for building event-driven applications.</w:t>
        </w:r>
      </w:ins>
    </w:p>
    <w:p w:rsidR="003E418D" w:rsidRDefault="003E418D" w:rsidP="003E418D">
      <w:pPr>
        <w:pStyle w:val="Heading3"/>
        <w:spacing w:before="360" w:beforeAutospacing="0" w:after="240" w:afterAutospacing="0"/>
        <w:ind w:left="240"/>
        <w:rPr>
          <w:ins w:id="980" w:author="Unknown"/>
          <w:rFonts w:ascii="Segoe UI" w:hAnsi="Segoe UI" w:cs="Segoe UI"/>
          <w:color w:val="1F2328"/>
          <w:sz w:val="30"/>
          <w:szCs w:val="30"/>
          <w:bdr w:val="none" w:sz="0" w:space="0" w:color="auto" w:frame="1"/>
          <w:shd w:val="clear" w:color="auto" w:fill="FFFFFF"/>
        </w:rPr>
      </w:pPr>
      <w:ins w:id="981" w:author="Unknown">
        <w:r>
          <w:rPr>
            <w:rFonts w:ascii="Segoe UI" w:hAnsi="Segoe UI" w:cs="Segoe UI"/>
            <w:color w:val="1F2328"/>
            <w:sz w:val="30"/>
            <w:szCs w:val="30"/>
            <w:bdr w:val="none" w:sz="0" w:space="0" w:color="auto" w:frame="1"/>
            <w:shd w:val="clear" w:color="auto" w:fill="FFFFFF"/>
          </w:rPr>
          <w:t xml:space="preserve">16. How can you back up Amazon </w:t>
        </w:r>
        <w:proofErr w:type="spellStart"/>
        <w:r>
          <w:rPr>
            <w:rFonts w:ascii="Segoe UI" w:hAnsi="Segoe UI" w:cs="Segoe UI"/>
            <w:color w:val="1F2328"/>
            <w:sz w:val="30"/>
            <w:szCs w:val="30"/>
            <w:bdr w:val="none" w:sz="0" w:space="0" w:color="auto" w:frame="1"/>
            <w:shd w:val="clear" w:color="auto" w:fill="FFFFFF"/>
          </w:rPr>
          <w:t>DynamoDB</w:t>
        </w:r>
        <w:proofErr w:type="spellEnd"/>
        <w:r>
          <w:rPr>
            <w:rFonts w:ascii="Segoe UI" w:hAnsi="Segoe UI" w:cs="Segoe UI"/>
            <w:color w:val="1F2328"/>
            <w:sz w:val="30"/>
            <w:szCs w:val="30"/>
            <w:bdr w:val="none" w:sz="0" w:space="0" w:color="auto" w:frame="1"/>
            <w:shd w:val="clear" w:color="auto" w:fill="FFFFFF"/>
          </w:rPr>
          <w:t xml:space="preserve"> tables?</w:t>
        </w:r>
      </w:ins>
    </w:p>
    <w:p w:rsidR="003E418D" w:rsidRDefault="003E418D" w:rsidP="003E418D">
      <w:pPr>
        <w:pStyle w:val="rich-diff-level-zero"/>
        <w:spacing w:before="0" w:beforeAutospacing="0" w:after="240" w:afterAutospacing="0"/>
        <w:ind w:left="240"/>
        <w:rPr>
          <w:ins w:id="982" w:author="Unknown"/>
          <w:rFonts w:ascii="Segoe UI" w:hAnsi="Segoe UI" w:cs="Segoe UI"/>
          <w:color w:val="1F2328"/>
          <w:bdr w:val="none" w:sz="0" w:space="0" w:color="auto" w:frame="1"/>
          <w:shd w:val="clear" w:color="auto" w:fill="FFFFFF"/>
        </w:rPr>
      </w:pPr>
      <w:proofErr w:type="spellStart"/>
      <w:ins w:id="983" w:author="Unknown">
        <w:r>
          <w:rPr>
            <w:rFonts w:ascii="Segoe UI" w:hAnsi="Segoe UI" w:cs="Segoe UI"/>
            <w:color w:val="1F2328"/>
            <w:bdr w:val="none" w:sz="0" w:space="0" w:color="auto" w:frame="1"/>
            <w:shd w:val="clear" w:color="auto" w:fill="FFFFFF"/>
          </w:rPr>
          <w:t>DynamoDB</w:t>
        </w:r>
        <w:proofErr w:type="spellEnd"/>
        <w:r>
          <w:rPr>
            <w:rFonts w:ascii="Segoe UI" w:hAnsi="Segoe UI" w:cs="Segoe UI"/>
            <w:color w:val="1F2328"/>
            <w:bdr w:val="none" w:sz="0" w:space="0" w:color="auto" w:frame="1"/>
            <w:shd w:val="clear" w:color="auto" w:fill="FFFFFF"/>
          </w:rPr>
          <w:t xml:space="preserve"> provides backup and restore capabilities. You can create on-demand backups or enable continuous backups, which automatically create backups as data changes.</w:t>
        </w:r>
      </w:ins>
    </w:p>
    <w:p w:rsidR="003E418D" w:rsidRDefault="003E418D" w:rsidP="003E418D">
      <w:pPr>
        <w:pStyle w:val="Heading3"/>
        <w:spacing w:before="360" w:beforeAutospacing="0" w:after="240" w:afterAutospacing="0"/>
        <w:ind w:left="240"/>
        <w:rPr>
          <w:ins w:id="984" w:author="Unknown"/>
          <w:rFonts w:ascii="Segoe UI" w:hAnsi="Segoe UI" w:cs="Segoe UI"/>
          <w:color w:val="1F2328"/>
          <w:sz w:val="30"/>
          <w:szCs w:val="30"/>
          <w:bdr w:val="none" w:sz="0" w:space="0" w:color="auto" w:frame="1"/>
          <w:shd w:val="clear" w:color="auto" w:fill="FFFFFF"/>
        </w:rPr>
      </w:pPr>
      <w:ins w:id="985" w:author="Unknown">
        <w:r>
          <w:rPr>
            <w:rFonts w:ascii="Segoe UI" w:hAnsi="Segoe UI" w:cs="Segoe UI"/>
            <w:color w:val="1F2328"/>
            <w:sz w:val="30"/>
            <w:szCs w:val="30"/>
            <w:bdr w:val="none" w:sz="0" w:space="0" w:color="auto" w:frame="1"/>
            <w:shd w:val="clear" w:color="auto" w:fill="FFFFFF"/>
          </w:rPr>
          <w:t xml:space="preserve">17. What is the purpose of the </w:t>
        </w:r>
        <w:proofErr w:type="spellStart"/>
        <w:r>
          <w:rPr>
            <w:rFonts w:ascii="Segoe UI" w:hAnsi="Segoe UI" w:cs="Segoe UI"/>
            <w:color w:val="1F2328"/>
            <w:sz w:val="30"/>
            <w:szCs w:val="30"/>
            <w:bdr w:val="none" w:sz="0" w:space="0" w:color="auto" w:frame="1"/>
            <w:shd w:val="clear" w:color="auto" w:fill="FFFFFF"/>
          </w:rPr>
          <w:t>DynamoDB</w:t>
        </w:r>
        <w:proofErr w:type="spellEnd"/>
        <w:r>
          <w:rPr>
            <w:rFonts w:ascii="Segoe UI" w:hAnsi="Segoe UI" w:cs="Segoe UI"/>
            <w:color w:val="1F2328"/>
            <w:sz w:val="30"/>
            <w:szCs w:val="30"/>
            <w:bdr w:val="none" w:sz="0" w:space="0" w:color="auto" w:frame="1"/>
            <w:shd w:val="clear" w:color="auto" w:fill="FFFFFF"/>
          </w:rPr>
          <w:t xml:space="preserve"> Accelerator (DAX)?</w:t>
        </w:r>
      </w:ins>
    </w:p>
    <w:p w:rsidR="003E418D" w:rsidRDefault="003E418D" w:rsidP="003E418D">
      <w:pPr>
        <w:pStyle w:val="rich-diff-level-zero"/>
        <w:spacing w:before="0" w:beforeAutospacing="0" w:after="240" w:afterAutospacing="0"/>
        <w:ind w:left="240"/>
        <w:rPr>
          <w:ins w:id="986" w:author="Unknown"/>
          <w:rFonts w:ascii="Segoe UI" w:hAnsi="Segoe UI" w:cs="Segoe UI"/>
          <w:color w:val="1F2328"/>
          <w:bdr w:val="none" w:sz="0" w:space="0" w:color="auto" w:frame="1"/>
          <w:shd w:val="clear" w:color="auto" w:fill="FFFFFF"/>
        </w:rPr>
      </w:pPr>
      <w:proofErr w:type="spellStart"/>
      <w:ins w:id="987" w:author="Unknown">
        <w:r>
          <w:rPr>
            <w:rFonts w:ascii="Segoe UI" w:hAnsi="Segoe UI" w:cs="Segoe UI"/>
            <w:color w:val="1F2328"/>
            <w:bdr w:val="none" w:sz="0" w:space="0" w:color="auto" w:frame="1"/>
            <w:shd w:val="clear" w:color="auto" w:fill="FFFFFF"/>
          </w:rPr>
          <w:t>DynamoDB</w:t>
        </w:r>
        <w:proofErr w:type="spellEnd"/>
        <w:r>
          <w:rPr>
            <w:rFonts w:ascii="Segoe UI" w:hAnsi="Segoe UI" w:cs="Segoe UI"/>
            <w:color w:val="1F2328"/>
            <w:bdr w:val="none" w:sz="0" w:space="0" w:color="auto" w:frame="1"/>
            <w:shd w:val="clear" w:color="auto" w:fill="FFFFFF"/>
          </w:rPr>
          <w:t xml:space="preserve"> Accelerator (DAX) is an in-memory cache that provides high-speed access to frequently accessed items. It reduces the need to read data from the main </w:t>
        </w:r>
        <w:proofErr w:type="spellStart"/>
        <w:r>
          <w:rPr>
            <w:rFonts w:ascii="Segoe UI" w:hAnsi="Segoe UI" w:cs="Segoe UI"/>
            <w:color w:val="1F2328"/>
            <w:bdr w:val="none" w:sz="0" w:space="0" w:color="auto" w:frame="1"/>
            <w:shd w:val="clear" w:color="auto" w:fill="FFFFFF"/>
          </w:rPr>
          <w:t>DynamoDB</w:t>
        </w:r>
        <w:proofErr w:type="spellEnd"/>
        <w:r>
          <w:rPr>
            <w:rFonts w:ascii="Segoe UI" w:hAnsi="Segoe UI" w:cs="Segoe UI"/>
            <w:color w:val="1F2328"/>
            <w:bdr w:val="none" w:sz="0" w:space="0" w:color="auto" w:frame="1"/>
            <w:shd w:val="clear" w:color="auto" w:fill="FFFFFF"/>
          </w:rPr>
          <w:t xml:space="preserve"> table.</w:t>
        </w:r>
      </w:ins>
    </w:p>
    <w:p w:rsidR="003E418D" w:rsidRDefault="003E418D" w:rsidP="003E418D">
      <w:pPr>
        <w:pStyle w:val="Heading3"/>
        <w:spacing w:before="360" w:beforeAutospacing="0" w:after="240" w:afterAutospacing="0"/>
        <w:ind w:left="240"/>
        <w:rPr>
          <w:ins w:id="988" w:author="Unknown"/>
          <w:rFonts w:ascii="Segoe UI" w:hAnsi="Segoe UI" w:cs="Segoe UI"/>
          <w:color w:val="1F2328"/>
          <w:sz w:val="30"/>
          <w:szCs w:val="30"/>
          <w:bdr w:val="none" w:sz="0" w:space="0" w:color="auto" w:frame="1"/>
          <w:shd w:val="clear" w:color="auto" w:fill="FFFFFF"/>
        </w:rPr>
      </w:pPr>
      <w:ins w:id="989" w:author="Unknown">
        <w:r>
          <w:rPr>
            <w:rFonts w:ascii="Segoe UI" w:hAnsi="Segoe UI" w:cs="Segoe UI"/>
            <w:color w:val="1F2328"/>
            <w:sz w:val="30"/>
            <w:szCs w:val="30"/>
            <w:bdr w:val="none" w:sz="0" w:space="0" w:color="auto" w:frame="1"/>
            <w:shd w:val="clear" w:color="auto" w:fill="FFFFFF"/>
          </w:rPr>
          <w:t xml:space="preserve">18. How can you implement transactions in Amazon </w:t>
        </w:r>
        <w:proofErr w:type="spellStart"/>
        <w:r>
          <w:rPr>
            <w:rFonts w:ascii="Segoe UI" w:hAnsi="Segoe UI" w:cs="Segoe UI"/>
            <w:color w:val="1F2328"/>
            <w:sz w:val="30"/>
            <w:szCs w:val="30"/>
            <w:bdr w:val="none" w:sz="0" w:space="0" w:color="auto" w:frame="1"/>
            <w:shd w:val="clear" w:color="auto" w:fill="FFFFFF"/>
          </w:rPr>
          <w:t>DynamoDB</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0" w:afterAutospacing="0"/>
        <w:ind w:left="240"/>
        <w:rPr>
          <w:ins w:id="990" w:author="Unknown"/>
          <w:rFonts w:ascii="Segoe UI" w:hAnsi="Segoe UI" w:cs="Segoe UI"/>
          <w:color w:val="1F2328"/>
          <w:bdr w:val="none" w:sz="0" w:space="0" w:color="auto" w:frame="1"/>
          <w:shd w:val="clear" w:color="auto" w:fill="FFFFFF"/>
        </w:rPr>
      </w:pPr>
      <w:proofErr w:type="spellStart"/>
      <w:ins w:id="991" w:author="Unknown">
        <w:r>
          <w:rPr>
            <w:rFonts w:ascii="Segoe UI" w:hAnsi="Segoe UI" w:cs="Segoe UI"/>
            <w:color w:val="1F2328"/>
            <w:bdr w:val="none" w:sz="0" w:space="0" w:color="auto" w:frame="1"/>
            <w:shd w:val="clear" w:color="auto" w:fill="FFFFFF"/>
          </w:rPr>
          <w:t>DynamoDB</w:t>
        </w:r>
        <w:proofErr w:type="spellEnd"/>
        <w:r>
          <w:rPr>
            <w:rFonts w:ascii="Segoe UI" w:hAnsi="Segoe UI" w:cs="Segoe UI"/>
            <w:color w:val="1F2328"/>
            <w:bdr w:val="none" w:sz="0" w:space="0" w:color="auto" w:frame="1"/>
            <w:shd w:val="clear" w:color="auto" w:fill="FFFFFF"/>
          </w:rPr>
          <w:t xml:space="preserve"> supports ACID transactions for multiple item updates. You can use the </w:t>
        </w:r>
        <w:proofErr w:type="spellStart"/>
        <w:r>
          <w:rPr>
            <w:rStyle w:val="HTMLCode"/>
            <w:rFonts w:ascii="Consolas" w:hAnsi="Consolas"/>
            <w:color w:val="1F2328"/>
            <w:bdr w:val="none" w:sz="0" w:space="0" w:color="auto" w:frame="1"/>
            <w:shd w:val="clear" w:color="auto" w:fill="FFFFFF"/>
          </w:rPr>
          <w:t>TransactWriteItems</w:t>
        </w:r>
        <w:proofErr w:type="spellEnd"/>
        <w:r>
          <w:rPr>
            <w:rFonts w:ascii="Segoe UI" w:hAnsi="Segoe UI" w:cs="Segoe UI"/>
            <w:color w:val="1F2328"/>
            <w:bdr w:val="none" w:sz="0" w:space="0" w:color="auto" w:frame="1"/>
            <w:shd w:val="clear" w:color="auto" w:fill="FFFFFF"/>
          </w:rPr>
          <w:t> operation to group multiple updates into a single, atomic transaction.</w:t>
        </w:r>
      </w:ins>
    </w:p>
    <w:p w:rsidR="003E418D" w:rsidRDefault="003E418D" w:rsidP="003E418D">
      <w:pPr>
        <w:pStyle w:val="Heading3"/>
        <w:spacing w:before="360" w:beforeAutospacing="0" w:after="240" w:afterAutospacing="0"/>
        <w:ind w:left="240"/>
        <w:rPr>
          <w:ins w:id="992" w:author="Unknown"/>
          <w:rFonts w:ascii="Segoe UI" w:hAnsi="Segoe UI" w:cs="Segoe UI"/>
          <w:color w:val="1F2328"/>
          <w:sz w:val="30"/>
          <w:szCs w:val="30"/>
          <w:bdr w:val="none" w:sz="0" w:space="0" w:color="auto" w:frame="1"/>
          <w:shd w:val="clear" w:color="auto" w:fill="FFFFFF"/>
        </w:rPr>
      </w:pPr>
      <w:ins w:id="993" w:author="Unknown">
        <w:r>
          <w:rPr>
            <w:rFonts w:ascii="Segoe UI" w:hAnsi="Segoe UI" w:cs="Segoe UI"/>
            <w:color w:val="1F2328"/>
            <w:sz w:val="30"/>
            <w:szCs w:val="30"/>
            <w:bdr w:val="none" w:sz="0" w:space="0" w:color="auto" w:frame="1"/>
            <w:shd w:val="clear" w:color="auto" w:fill="FFFFFF"/>
          </w:rPr>
          <w:t xml:space="preserve">19. What is the difference between Amazon </w:t>
        </w:r>
        <w:proofErr w:type="spellStart"/>
        <w:r>
          <w:rPr>
            <w:rFonts w:ascii="Segoe UI" w:hAnsi="Segoe UI" w:cs="Segoe UI"/>
            <w:color w:val="1F2328"/>
            <w:sz w:val="30"/>
            <w:szCs w:val="30"/>
            <w:bdr w:val="none" w:sz="0" w:space="0" w:color="auto" w:frame="1"/>
            <w:shd w:val="clear" w:color="auto" w:fill="FFFFFF"/>
          </w:rPr>
          <w:t>DynamoDB</w:t>
        </w:r>
        <w:proofErr w:type="spellEnd"/>
        <w:r>
          <w:rPr>
            <w:rFonts w:ascii="Segoe UI" w:hAnsi="Segoe UI" w:cs="Segoe UI"/>
            <w:color w:val="1F2328"/>
            <w:sz w:val="30"/>
            <w:szCs w:val="30"/>
            <w:bdr w:val="none" w:sz="0" w:space="0" w:color="auto" w:frame="1"/>
            <w:shd w:val="clear" w:color="auto" w:fill="FFFFFF"/>
          </w:rPr>
          <w:t xml:space="preserve"> and Amazon S3?</w:t>
        </w:r>
      </w:ins>
    </w:p>
    <w:p w:rsidR="003E418D" w:rsidRDefault="003E418D" w:rsidP="003E418D">
      <w:pPr>
        <w:pStyle w:val="rich-diff-level-zero"/>
        <w:spacing w:before="0" w:beforeAutospacing="0" w:after="240" w:afterAutospacing="0"/>
        <w:ind w:left="240"/>
        <w:rPr>
          <w:ins w:id="994" w:author="Unknown"/>
          <w:rFonts w:ascii="Segoe UI" w:hAnsi="Segoe UI" w:cs="Segoe UI"/>
          <w:color w:val="1F2328"/>
          <w:bdr w:val="none" w:sz="0" w:space="0" w:color="auto" w:frame="1"/>
          <w:shd w:val="clear" w:color="auto" w:fill="FFFFFF"/>
        </w:rPr>
      </w:pPr>
      <w:ins w:id="995" w:author="Unknown">
        <w:r>
          <w:rPr>
            <w:rFonts w:ascii="Segoe UI" w:hAnsi="Segoe UI" w:cs="Segoe UI"/>
            <w:color w:val="1F2328"/>
            <w:bdr w:val="none" w:sz="0" w:space="0" w:color="auto" w:frame="1"/>
            <w:shd w:val="clear" w:color="auto" w:fill="FFFFFF"/>
          </w:rPr>
          <w:t xml:space="preserve">Amazon </w:t>
        </w:r>
        <w:proofErr w:type="spellStart"/>
        <w:r>
          <w:rPr>
            <w:rFonts w:ascii="Segoe UI" w:hAnsi="Segoe UI" w:cs="Segoe UI"/>
            <w:color w:val="1F2328"/>
            <w:bdr w:val="none" w:sz="0" w:space="0" w:color="auto" w:frame="1"/>
            <w:shd w:val="clear" w:color="auto" w:fill="FFFFFF"/>
          </w:rPr>
          <w:t>DynamoDB</w:t>
        </w:r>
        <w:proofErr w:type="spellEnd"/>
        <w:r>
          <w:rPr>
            <w:rFonts w:ascii="Segoe UI" w:hAnsi="Segoe UI" w:cs="Segoe UI"/>
            <w:color w:val="1F2328"/>
            <w:bdr w:val="none" w:sz="0" w:space="0" w:color="auto" w:frame="1"/>
            <w:shd w:val="clear" w:color="auto" w:fill="FFFFFF"/>
          </w:rPr>
          <w:t xml:space="preserve"> is a NoSQL database service optimized for high-performance, low-latency applications with structured data. Amazon S3 is an object storage service used for storing files, images, videos, and more.</w:t>
        </w:r>
      </w:ins>
    </w:p>
    <w:p w:rsidR="003E418D" w:rsidRDefault="003E418D" w:rsidP="003E418D">
      <w:pPr>
        <w:pStyle w:val="Heading3"/>
        <w:spacing w:before="360" w:beforeAutospacing="0" w:after="240" w:afterAutospacing="0"/>
        <w:ind w:left="240"/>
        <w:rPr>
          <w:ins w:id="996" w:author="Unknown"/>
          <w:rFonts w:ascii="Segoe UI" w:hAnsi="Segoe UI" w:cs="Segoe UI"/>
          <w:color w:val="1F2328"/>
          <w:sz w:val="30"/>
          <w:szCs w:val="30"/>
          <w:bdr w:val="none" w:sz="0" w:space="0" w:color="auto" w:frame="1"/>
          <w:shd w:val="clear" w:color="auto" w:fill="FFFFFF"/>
        </w:rPr>
      </w:pPr>
      <w:ins w:id="997" w:author="Unknown">
        <w:r>
          <w:rPr>
            <w:rFonts w:ascii="Segoe UI" w:hAnsi="Segoe UI" w:cs="Segoe UI"/>
            <w:color w:val="1F2328"/>
            <w:sz w:val="30"/>
            <w:szCs w:val="30"/>
            <w:bdr w:val="none" w:sz="0" w:space="0" w:color="auto" w:frame="1"/>
            <w:shd w:val="clear" w:color="auto" w:fill="FFFFFF"/>
          </w:rPr>
          <w:lastRenderedPageBreak/>
          <w:t xml:space="preserve">20. What are Global Tables in Amazon </w:t>
        </w:r>
        <w:proofErr w:type="spellStart"/>
        <w:r>
          <w:rPr>
            <w:rFonts w:ascii="Segoe UI" w:hAnsi="Segoe UI" w:cs="Segoe UI"/>
            <w:color w:val="1F2328"/>
            <w:sz w:val="30"/>
            <w:szCs w:val="30"/>
            <w:bdr w:val="none" w:sz="0" w:space="0" w:color="auto" w:frame="1"/>
            <w:shd w:val="clear" w:color="auto" w:fill="FFFFFF"/>
          </w:rPr>
          <w:t>DynamoDB</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998" w:author="Unknown"/>
          <w:rFonts w:ascii="Segoe UI" w:hAnsi="Segoe UI" w:cs="Segoe UI"/>
          <w:color w:val="1F2328"/>
          <w:bdr w:val="none" w:sz="0" w:space="0" w:color="auto" w:frame="1"/>
          <w:shd w:val="clear" w:color="auto" w:fill="FFFFFF"/>
        </w:rPr>
      </w:pPr>
      <w:ins w:id="999" w:author="Unknown">
        <w:r>
          <w:rPr>
            <w:rFonts w:ascii="Segoe UI" w:hAnsi="Segoe UI" w:cs="Segoe UI"/>
            <w:color w:val="1F2328"/>
            <w:bdr w:val="none" w:sz="0" w:space="0" w:color="auto" w:frame="1"/>
            <w:shd w:val="clear" w:color="auto" w:fill="FFFFFF"/>
          </w:rPr>
          <w:t xml:space="preserve">Global Tables enable you to replicate data across multiple AWS regions, providing low-latency access to </w:t>
        </w:r>
        <w:proofErr w:type="spellStart"/>
        <w:r>
          <w:rPr>
            <w:rFonts w:ascii="Segoe UI" w:hAnsi="Segoe UI" w:cs="Segoe UI"/>
            <w:color w:val="1F2328"/>
            <w:bdr w:val="none" w:sz="0" w:space="0" w:color="auto" w:frame="1"/>
            <w:shd w:val="clear" w:color="auto" w:fill="FFFFFF"/>
          </w:rPr>
          <w:t>DynamoDB</w:t>
        </w:r>
        <w:proofErr w:type="spellEnd"/>
        <w:r>
          <w:rPr>
            <w:rFonts w:ascii="Segoe UI" w:hAnsi="Segoe UI" w:cs="Segoe UI"/>
            <w:color w:val="1F2328"/>
            <w:bdr w:val="none" w:sz="0" w:space="0" w:color="auto" w:frame="1"/>
            <w:shd w:val="clear" w:color="auto" w:fill="FFFFFF"/>
          </w:rPr>
          <w:t xml:space="preserve"> data from users around the world.</w:t>
        </w:r>
      </w:ins>
    </w:p>
    <w:p w:rsidR="003E418D" w:rsidRDefault="003E418D"/>
    <w:p w:rsidR="003E418D" w:rsidRDefault="003E418D" w:rsidP="003E418D">
      <w:pPr>
        <w:pStyle w:val="Heading3"/>
        <w:spacing w:before="0" w:beforeAutospacing="0" w:after="240" w:afterAutospacing="0"/>
        <w:ind w:left="240"/>
        <w:rPr>
          <w:ins w:id="1000" w:author="Unknown"/>
          <w:rFonts w:ascii="Segoe UI" w:hAnsi="Segoe UI" w:cs="Segoe UI"/>
          <w:color w:val="1F2328"/>
          <w:sz w:val="30"/>
          <w:szCs w:val="30"/>
          <w:bdr w:val="none" w:sz="0" w:space="0" w:color="auto" w:frame="1"/>
          <w:shd w:val="clear" w:color="auto" w:fill="FFFFFF"/>
        </w:rPr>
      </w:pPr>
      <w:ins w:id="1001" w:author="Unknown">
        <w:r>
          <w:rPr>
            <w:rFonts w:ascii="Segoe UI" w:hAnsi="Segoe UI" w:cs="Segoe UI"/>
            <w:color w:val="1F2328"/>
            <w:sz w:val="30"/>
            <w:szCs w:val="30"/>
            <w:bdr w:val="none" w:sz="0" w:space="0" w:color="auto" w:frame="1"/>
            <w:shd w:val="clear" w:color="auto" w:fill="FFFFFF"/>
          </w:rPr>
          <w:t>1. What is Amazon Elastic Container Registry (ECR)?</w:t>
        </w:r>
      </w:ins>
    </w:p>
    <w:p w:rsidR="003E418D" w:rsidRDefault="003E418D" w:rsidP="003E418D">
      <w:pPr>
        <w:pStyle w:val="rich-diff-level-zero"/>
        <w:spacing w:before="0" w:beforeAutospacing="0" w:after="240" w:afterAutospacing="0"/>
        <w:ind w:left="240"/>
        <w:rPr>
          <w:ins w:id="1002" w:author="Unknown"/>
          <w:rFonts w:ascii="Segoe UI" w:hAnsi="Segoe UI" w:cs="Segoe UI"/>
          <w:color w:val="1F2328"/>
          <w:bdr w:val="none" w:sz="0" w:space="0" w:color="auto" w:frame="1"/>
          <w:shd w:val="clear" w:color="auto" w:fill="FFFFFF"/>
        </w:rPr>
      </w:pPr>
      <w:ins w:id="1003" w:author="Unknown">
        <w:r>
          <w:rPr>
            <w:rFonts w:ascii="Segoe UI" w:hAnsi="Segoe UI" w:cs="Segoe UI"/>
            <w:color w:val="1F2328"/>
            <w:bdr w:val="none" w:sz="0" w:space="0" w:color="auto" w:frame="1"/>
            <w:shd w:val="clear" w:color="auto" w:fill="FFFFFF"/>
          </w:rPr>
          <w:t>Amazon Elastic Container Registry (ECR) is a fully managed Docker container registry that makes it easy to store, manage, and deploy Docker container images.</w:t>
        </w:r>
      </w:ins>
    </w:p>
    <w:p w:rsidR="003E418D" w:rsidRDefault="003E418D" w:rsidP="003E418D">
      <w:pPr>
        <w:pStyle w:val="Heading3"/>
        <w:spacing w:before="360" w:beforeAutospacing="0" w:after="240" w:afterAutospacing="0"/>
        <w:ind w:left="240"/>
        <w:rPr>
          <w:ins w:id="1004" w:author="Unknown"/>
          <w:rFonts w:ascii="Segoe UI" w:hAnsi="Segoe UI" w:cs="Segoe UI"/>
          <w:color w:val="1F2328"/>
          <w:sz w:val="30"/>
          <w:szCs w:val="30"/>
          <w:bdr w:val="none" w:sz="0" w:space="0" w:color="auto" w:frame="1"/>
          <w:shd w:val="clear" w:color="auto" w:fill="FFFFFF"/>
        </w:rPr>
      </w:pPr>
      <w:ins w:id="1005" w:author="Unknown">
        <w:r>
          <w:rPr>
            <w:rFonts w:ascii="Segoe UI" w:hAnsi="Segoe UI" w:cs="Segoe UI"/>
            <w:color w:val="1F2328"/>
            <w:sz w:val="30"/>
            <w:szCs w:val="30"/>
            <w:bdr w:val="none" w:sz="0" w:space="0" w:color="auto" w:frame="1"/>
            <w:shd w:val="clear" w:color="auto" w:fill="FFFFFF"/>
          </w:rPr>
          <w:t>2. How does Amazon ECR work?</w:t>
        </w:r>
      </w:ins>
    </w:p>
    <w:p w:rsidR="003E418D" w:rsidRDefault="003E418D" w:rsidP="003E418D">
      <w:pPr>
        <w:pStyle w:val="rich-diff-level-zero"/>
        <w:spacing w:before="0" w:beforeAutospacing="0" w:after="240" w:afterAutospacing="0"/>
        <w:ind w:left="240"/>
        <w:rPr>
          <w:ins w:id="1006" w:author="Unknown"/>
          <w:rFonts w:ascii="Segoe UI" w:hAnsi="Segoe UI" w:cs="Segoe UI"/>
          <w:color w:val="1F2328"/>
          <w:bdr w:val="none" w:sz="0" w:space="0" w:color="auto" w:frame="1"/>
          <w:shd w:val="clear" w:color="auto" w:fill="FFFFFF"/>
        </w:rPr>
      </w:pPr>
      <w:ins w:id="1007" w:author="Unknown">
        <w:r>
          <w:rPr>
            <w:rFonts w:ascii="Segoe UI" w:hAnsi="Segoe UI" w:cs="Segoe UI"/>
            <w:color w:val="1F2328"/>
            <w:bdr w:val="none" w:sz="0" w:space="0" w:color="auto" w:frame="1"/>
            <w:shd w:val="clear" w:color="auto" w:fill="FFFFFF"/>
          </w:rPr>
          <w:t>Amazon ECR allows you to push Docker container images to a repository and then pull those images to deploy containers on Amazon ECS, Kubernetes, or other container orchestrators.</w:t>
        </w:r>
      </w:ins>
    </w:p>
    <w:p w:rsidR="003E418D" w:rsidRDefault="003E418D" w:rsidP="003E418D">
      <w:pPr>
        <w:pStyle w:val="Heading3"/>
        <w:spacing w:before="360" w:beforeAutospacing="0" w:after="240" w:afterAutospacing="0"/>
        <w:ind w:left="240"/>
        <w:rPr>
          <w:ins w:id="1008" w:author="Unknown"/>
          <w:rFonts w:ascii="Segoe UI" w:hAnsi="Segoe UI" w:cs="Segoe UI"/>
          <w:color w:val="1F2328"/>
          <w:sz w:val="30"/>
          <w:szCs w:val="30"/>
          <w:bdr w:val="none" w:sz="0" w:space="0" w:color="auto" w:frame="1"/>
          <w:shd w:val="clear" w:color="auto" w:fill="FFFFFF"/>
        </w:rPr>
      </w:pPr>
      <w:ins w:id="1009" w:author="Unknown">
        <w:r>
          <w:rPr>
            <w:rFonts w:ascii="Segoe UI" w:hAnsi="Segoe UI" w:cs="Segoe UI"/>
            <w:color w:val="1F2328"/>
            <w:sz w:val="30"/>
            <w:szCs w:val="30"/>
            <w:bdr w:val="none" w:sz="0" w:space="0" w:color="auto" w:frame="1"/>
            <w:shd w:val="clear" w:color="auto" w:fill="FFFFFF"/>
          </w:rPr>
          <w:t>3. What are the key features of Amazon ECR?</w:t>
        </w:r>
      </w:ins>
    </w:p>
    <w:p w:rsidR="003E418D" w:rsidRDefault="003E418D" w:rsidP="003E418D">
      <w:pPr>
        <w:pStyle w:val="rich-diff-level-zero"/>
        <w:spacing w:before="0" w:beforeAutospacing="0" w:after="240" w:afterAutospacing="0"/>
        <w:ind w:left="240"/>
        <w:rPr>
          <w:ins w:id="1010" w:author="Unknown"/>
          <w:rFonts w:ascii="Segoe UI" w:hAnsi="Segoe UI" w:cs="Segoe UI"/>
          <w:color w:val="1F2328"/>
          <w:bdr w:val="none" w:sz="0" w:space="0" w:color="auto" w:frame="1"/>
          <w:shd w:val="clear" w:color="auto" w:fill="FFFFFF"/>
        </w:rPr>
      </w:pPr>
      <w:ins w:id="1011" w:author="Unknown">
        <w:r>
          <w:rPr>
            <w:rFonts w:ascii="Segoe UI" w:hAnsi="Segoe UI" w:cs="Segoe UI"/>
            <w:color w:val="1F2328"/>
            <w:bdr w:val="none" w:sz="0" w:space="0" w:color="auto" w:frame="1"/>
            <w:shd w:val="clear" w:color="auto" w:fill="FFFFFF"/>
          </w:rPr>
          <w:t>Key features of Amazon ECR include secure and private Docker image storage, integration with AWS Identity and Access Management (IAM), lifecycle policies, and image vulnerability scanning.</w:t>
        </w:r>
      </w:ins>
    </w:p>
    <w:p w:rsidR="003E418D" w:rsidRDefault="003E418D" w:rsidP="003E418D">
      <w:pPr>
        <w:pStyle w:val="Heading3"/>
        <w:spacing w:before="360" w:beforeAutospacing="0" w:after="240" w:afterAutospacing="0"/>
        <w:ind w:left="240"/>
        <w:rPr>
          <w:ins w:id="1012" w:author="Unknown"/>
          <w:rFonts w:ascii="Segoe UI" w:hAnsi="Segoe UI" w:cs="Segoe UI"/>
          <w:color w:val="1F2328"/>
          <w:sz w:val="30"/>
          <w:szCs w:val="30"/>
          <w:bdr w:val="none" w:sz="0" w:space="0" w:color="auto" w:frame="1"/>
          <w:shd w:val="clear" w:color="auto" w:fill="FFFFFF"/>
        </w:rPr>
      </w:pPr>
      <w:ins w:id="1013" w:author="Unknown">
        <w:r>
          <w:rPr>
            <w:rFonts w:ascii="Segoe UI" w:hAnsi="Segoe UI" w:cs="Segoe UI"/>
            <w:color w:val="1F2328"/>
            <w:sz w:val="30"/>
            <w:szCs w:val="30"/>
            <w:bdr w:val="none" w:sz="0" w:space="0" w:color="auto" w:frame="1"/>
            <w:shd w:val="clear" w:color="auto" w:fill="FFFFFF"/>
          </w:rPr>
          <w:t>4. What is a Docker container image?</w:t>
        </w:r>
      </w:ins>
    </w:p>
    <w:p w:rsidR="003E418D" w:rsidRDefault="003E418D" w:rsidP="003E418D">
      <w:pPr>
        <w:pStyle w:val="rich-diff-level-zero"/>
        <w:spacing w:before="0" w:beforeAutospacing="0" w:after="240" w:afterAutospacing="0"/>
        <w:ind w:left="240"/>
        <w:rPr>
          <w:ins w:id="1014" w:author="Unknown"/>
          <w:rFonts w:ascii="Segoe UI" w:hAnsi="Segoe UI" w:cs="Segoe UI"/>
          <w:color w:val="1F2328"/>
          <w:bdr w:val="none" w:sz="0" w:space="0" w:color="auto" w:frame="1"/>
          <w:shd w:val="clear" w:color="auto" w:fill="FFFFFF"/>
        </w:rPr>
      </w:pPr>
      <w:ins w:id="1015" w:author="Unknown">
        <w:r>
          <w:rPr>
            <w:rFonts w:ascii="Segoe UI" w:hAnsi="Segoe UI" w:cs="Segoe UI"/>
            <w:color w:val="1F2328"/>
            <w:bdr w:val="none" w:sz="0" w:space="0" w:color="auto" w:frame="1"/>
            <w:shd w:val="clear" w:color="auto" w:fill="FFFFFF"/>
          </w:rPr>
          <w:t>A Docker container image is a lightweight, standalone, and executable software package that contains everything needed to run a piece of software, including code, runtime, libraries, and settings.</w:t>
        </w:r>
      </w:ins>
    </w:p>
    <w:p w:rsidR="003E418D" w:rsidRDefault="003E418D" w:rsidP="003E418D">
      <w:pPr>
        <w:pStyle w:val="Heading3"/>
        <w:spacing w:before="360" w:beforeAutospacing="0" w:after="240" w:afterAutospacing="0"/>
        <w:ind w:left="240"/>
        <w:rPr>
          <w:ins w:id="1016" w:author="Unknown"/>
          <w:rFonts w:ascii="Segoe UI" w:hAnsi="Segoe UI" w:cs="Segoe UI"/>
          <w:color w:val="1F2328"/>
          <w:sz w:val="30"/>
          <w:szCs w:val="30"/>
          <w:bdr w:val="none" w:sz="0" w:space="0" w:color="auto" w:frame="1"/>
          <w:shd w:val="clear" w:color="auto" w:fill="FFFFFF"/>
        </w:rPr>
      </w:pPr>
      <w:ins w:id="1017" w:author="Unknown">
        <w:r>
          <w:rPr>
            <w:rFonts w:ascii="Segoe UI" w:hAnsi="Segoe UI" w:cs="Segoe UI"/>
            <w:color w:val="1F2328"/>
            <w:sz w:val="30"/>
            <w:szCs w:val="30"/>
            <w:bdr w:val="none" w:sz="0" w:space="0" w:color="auto" w:frame="1"/>
            <w:shd w:val="clear" w:color="auto" w:fill="FFFFFF"/>
          </w:rPr>
          <w:t>5. How do you push Docker images to Amazon ECR?</w:t>
        </w:r>
      </w:ins>
    </w:p>
    <w:p w:rsidR="003E418D" w:rsidRDefault="003E418D" w:rsidP="003E418D">
      <w:pPr>
        <w:pStyle w:val="rich-diff-level-zero"/>
        <w:spacing w:before="0" w:beforeAutospacing="0" w:after="0" w:afterAutospacing="0"/>
        <w:ind w:left="240"/>
        <w:rPr>
          <w:ins w:id="1018" w:author="Unknown"/>
          <w:rFonts w:ascii="Segoe UI" w:hAnsi="Segoe UI" w:cs="Segoe UI"/>
          <w:color w:val="1F2328"/>
          <w:bdr w:val="none" w:sz="0" w:space="0" w:color="auto" w:frame="1"/>
          <w:shd w:val="clear" w:color="auto" w:fill="FFFFFF"/>
        </w:rPr>
      </w:pPr>
      <w:ins w:id="1019" w:author="Unknown">
        <w:r>
          <w:rPr>
            <w:rFonts w:ascii="Segoe UI" w:hAnsi="Segoe UI" w:cs="Segoe UI"/>
            <w:color w:val="1F2328"/>
            <w:bdr w:val="none" w:sz="0" w:space="0" w:color="auto" w:frame="1"/>
            <w:shd w:val="clear" w:color="auto" w:fill="FFFFFF"/>
          </w:rPr>
          <w:t>You can use the </w:t>
        </w:r>
        <w:proofErr w:type="spellStart"/>
        <w:r>
          <w:rPr>
            <w:rStyle w:val="HTMLCode"/>
            <w:rFonts w:ascii="Consolas" w:hAnsi="Consolas"/>
            <w:color w:val="1F2328"/>
            <w:bdr w:val="none" w:sz="0" w:space="0" w:color="auto" w:frame="1"/>
            <w:shd w:val="clear" w:color="auto" w:fill="FFFFFF"/>
          </w:rPr>
          <w:t>docker</w:t>
        </w:r>
        <w:proofErr w:type="spellEnd"/>
        <w:r>
          <w:rPr>
            <w:rStyle w:val="HTMLCode"/>
            <w:rFonts w:ascii="Consolas" w:hAnsi="Consolas"/>
            <w:color w:val="1F2328"/>
            <w:bdr w:val="none" w:sz="0" w:space="0" w:color="auto" w:frame="1"/>
            <w:shd w:val="clear" w:color="auto" w:fill="FFFFFF"/>
          </w:rPr>
          <w:t xml:space="preserve"> push</w:t>
        </w:r>
        <w:r>
          <w:rPr>
            <w:rFonts w:ascii="Segoe UI" w:hAnsi="Segoe UI" w:cs="Segoe UI"/>
            <w:color w:val="1F2328"/>
            <w:bdr w:val="none" w:sz="0" w:space="0" w:color="auto" w:frame="1"/>
            <w:shd w:val="clear" w:color="auto" w:fill="FFFFFF"/>
          </w:rPr>
          <w:t> command to push Docker images to Amazon ECR repositories after authenticating with your AWS credentials.</w:t>
        </w:r>
      </w:ins>
    </w:p>
    <w:p w:rsidR="003E418D" w:rsidRDefault="003E418D" w:rsidP="003E418D">
      <w:pPr>
        <w:pStyle w:val="Heading3"/>
        <w:spacing w:before="360" w:beforeAutospacing="0" w:after="240" w:afterAutospacing="0"/>
        <w:ind w:left="240"/>
        <w:rPr>
          <w:ins w:id="1020" w:author="Unknown"/>
          <w:rFonts w:ascii="Segoe UI" w:hAnsi="Segoe UI" w:cs="Segoe UI"/>
          <w:color w:val="1F2328"/>
          <w:sz w:val="30"/>
          <w:szCs w:val="30"/>
          <w:bdr w:val="none" w:sz="0" w:space="0" w:color="auto" w:frame="1"/>
          <w:shd w:val="clear" w:color="auto" w:fill="FFFFFF"/>
        </w:rPr>
      </w:pPr>
      <w:ins w:id="1021" w:author="Unknown">
        <w:r>
          <w:rPr>
            <w:rFonts w:ascii="Segoe UI" w:hAnsi="Segoe UI" w:cs="Segoe UI"/>
            <w:color w:val="1F2328"/>
            <w:sz w:val="30"/>
            <w:szCs w:val="30"/>
            <w:bdr w:val="none" w:sz="0" w:space="0" w:color="auto" w:frame="1"/>
            <w:shd w:val="clear" w:color="auto" w:fill="FFFFFF"/>
          </w:rPr>
          <w:t>6. How can you pull Docker images from Amazon ECR?</w:t>
        </w:r>
      </w:ins>
    </w:p>
    <w:p w:rsidR="003E418D" w:rsidRDefault="003E418D" w:rsidP="003E418D">
      <w:pPr>
        <w:pStyle w:val="rich-diff-level-zero"/>
        <w:spacing w:before="0" w:beforeAutospacing="0" w:after="0" w:afterAutospacing="0"/>
        <w:ind w:left="240"/>
        <w:rPr>
          <w:ins w:id="1022" w:author="Unknown"/>
          <w:rFonts w:ascii="Segoe UI" w:hAnsi="Segoe UI" w:cs="Segoe UI"/>
          <w:color w:val="1F2328"/>
          <w:bdr w:val="none" w:sz="0" w:space="0" w:color="auto" w:frame="1"/>
          <w:shd w:val="clear" w:color="auto" w:fill="FFFFFF"/>
        </w:rPr>
      </w:pPr>
      <w:ins w:id="1023" w:author="Unknown">
        <w:r>
          <w:rPr>
            <w:rFonts w:ascii="Segoe UI" w:hAnsi="Segoe UI" w:cs="Segoe UI"/>
            <w:color w:val="1F2328"/>
            <w:bdr w:val="none" w:sz="0" w:space="0" w:color="auto" w:frame="1"/>
            <w:shd w:val="clear" w:color="auto" w:fill="FFFFFF"/>
          </w:rPr>
          <w:t>You can use the </w:t>
        </w:r>
        <w:proofErr w:type="spellStart"/>
        <w:r>
          <w:rPr>
            <w:rStyle w:val="HTMLCode"/>
            <w:rFonts w:ascii="Consolas" w:hAnsi="Consolas"/>
            <w:color w:val="1F2328"/>
            <w:bdr w:val="none" w:sz="0" w:space="0" w:color="auto" w:frame="1"/>
            <w:shd w:val="clear" w:color="auto" w:fill="FFFFFF"/>
          </w:rPr>
          <w:t>docker</w:t>
        </w:r>
        <w:proofErr w:type="spellEnd"/>
        <w:r>
          <w:rPr>
            <w:rStyle w:val="HTMLCode"/>
            <w:rFonts w:ascii="Consolas" w:hAnsi="Consolas"/>
            <w:color w:val="1F2328"/>
            <w:bdr w:val="none" w:sz="0" w:space="0" w:color="auto" w:frame="1"/>
            <w:shd w:val="clear" w:color="auto" w:fill="FFFFFF"/>
          </w:rPr>
          <w:t xml:space="preserve"> pull</w:t>
        </w:r>
        <w:r>
          <w:rPr>
            <w:rFonts w:ascii="Segoe UI" w:hAnsi="Segoe UI" w:cs="Segoe UI"/>
            <w:color w:val="1F2328"/>
            <w:bdr w:val="none" w:sz="0" w:space="0" w:color="auto" w:frame="1"/>
            <w:shd w:val="clear" w:color="auto" w:fill="FFFFFF"/>
          </w:rPr>
          <w:t> command to pull Docker images from Amazon ECR repositories after authenticating with your AWS credentials.</w:t>
        </w:r>
      </w:ins>
    </w:p>
    <w:p w:rsidR="003E418D" w:rsidRDefault="003E418D" w:rsidP="003E418D">
      <w:pPr>
        <w:pStyle w:val="Heading3"/>
        <w:spacing w:before="360" w:beforeAutospacing="0" w:after="240" w:afterAutospacing="0"/>
        <w:ind w:left="240"/>
        <w:rPr>
          <w:ins w:id="1024" w:author="Unknown"/>
          <w:rFonts w:ascii="Segoe UI" w:hAnsi="Segoe UI" w:cs="Segoe UI"/>
          <w:color w:val="1F2328"/>
          <w:sz w:val="30"/>
          <w:szCs w:val="30"/>
          <w:bdr w:val="none" w:sz="0" w:space="0" w:color="auto" w:frame="1"/>
          <w:shd w:val="clear" w:color="auto" w:fill="FFFFFF"/>
        </w:rPr>
      </w:pPr>
      <w:ins w:id="1025" w:author="Unknown">
        <w:r>
          <w:rPr>
            <w:rFonts w:ascii="Segoe UI" w:hAnsi="Segoe UI" w:cs="Segoe UI"/>
            <w:color w:val="1F2328"/>
            <w:sz w:val="30"/>
            <w:szCs w:val="30"/>
            <w:bdr w:val="none" w:sz="0" w:space="0" w:color="auto" w:frame="1"/>
            <w:shd w:val="clear" w:color="auto" w:fill="FFFFFF"/>
          </w:rPr>
          <w:lastRenderedPageBreak/>
          <w:t>7. What is the significance of Amazon ECR lifecycle policies?</w:t>
        </w:r>
      </w:ins>
    </w:p>
    <w:p w:rsidR="003E418D" w:rsidRDefault="003E418D" w:rsidP="003E418D">
      <w:pPr>
        <w:pStyle w:val="rich-diff-level-zero"/>
        <w:spacing w:before="0" w:beforeAutospacing="0" w:after="240" w:afterAutospacing="0"/>
        <w:ind w:left="240"/>
        <w:rPr>
          <w:ins w:id="1026" w:author="Unknown"/>
          <w:rFonts w:ascii="Segoe UI" w:hAnsi="Segoe UI" w:cs="Segoe UI"/>
          <w:color w:val="1F2328"/>
          <w:bdr w:val="none" w:sz="0" w:space="0" w:color="auto" w:frame="1"/>
          <w:shd w:val="clear" w:color="auto" w:fill="FFFFFF"/>
        </w:rPr>
      </w:pPr>
      <w:ins w:id="1027" w:author="Unknown">
        <w:r>
          <w:rPr>
            <w:rFonts w:ascii="Segoe UI" w:hAnsi="Segoe UI" w:cs="Segoe UI"/>
            <w:color w:val="1F2328"/>
            <w:bdr w:val="none" w:sz="0" w:space="0" w:color="auto" w:frame="1"/>
            <w:shd w:val="clear" w:color="auto" w:fill="FFFFFF"/>
          </w:rPr>
          <w:t>Amazon ECR lifecycle policies allow you to define rules that automatically clean up and manage images based on conditions like image age, count, and usage.</w:t>
        </w:r>
      </w:ins>
    </w:p>
    <w:p w:rsidR="003E418D" w:rsidRDefault="003E418D" w:rsidP="003E418D">
      <w:pPr>
        <w:pStyle w:val="Heading3"/>
        <w:spacing w:before="360" w:beforeAutospacing="0" w:after="240" w:afterAutospacing="0"/>
        <w:ind w:left="240"/>
        <w:rPr>
          <w:ins w:id="1028" w:author="Unknown"/>
          <w:rFonts w:ascii="Segoe UI" w:hAnsi="Segoe UI" w:cs="Segoe UI"/>
          <w:color w:val="1F2328"/>
          <w:sz w:val="30"/>
          <w:szCs w:val="30"/>
          <w:bdr w:val="none" w:sz="0" w:space="0" w:color="auto" w:frame="1"/>
          <w:shd w:val="clear" w:color="auto" w:fill="FFFFFF"/>
        </w:rPr>
      </w:pPr>
      <w:ins w:id="1029" w:author="Unknown">
        <w:r>
          <w:rPr>
            <w:rFonts w:ascii="Segoe UI" w:hAnsi="Segoe UI" w:cs="Segoe UI"/>
            <w:color w:val="1F2328"/>
            <w:sz w:val="30"/>
            <w:szCs w:val="30"/>
            <w:bdr w:val="none" w:sz="0" w:space="0" w:color="auto" w:frame="1"/>
            <w:shd w:val="clear" w:color="auto" w:fill="FFFFFF"/>
          </w:rPr>
          <w:t>8. How does Amazon ECR support image vulnerability scanning?</w:t>
        </w:r>
      </w:ins>
    </w:p>
    <w:p w:rsidR="003E418D" w:rsidRDefault="003E418D" w:rsidP="003E418D">
      <w:pPr>
        <w:pStyle w:val="rich-diff-level-zero"/>
        <w:spacing w:before="0" w:beforeAutospacing="0" w:after="240" w:afterAutospacing="0"/>
        <w:ind w:left="240"/>
        <w:rPr>
          <w:ins w:id="1030" w:author="Unknown"/>
          <w:rFonts w:ascii="Segoe UI" w:hAnsi="Segoe UI" w:cs="Segoe UI"/>
          <w:color w:val="1F2328"/>
          <w:bdr w:val="none" w:sz="0" w:space="0" w:color="auto" w:frame="1"/>
          <w:shd w:val="clear" w:color="auto" w:fill="FFFFFF"/>
        </w:rPr>
      </w:pPr>
      <w:ins w:id="1031" w:author="Unknown">
        <w:r>
          <w:rPr>
            <w:rFonts w:ascii="Segoe UI" w:hAnsi="Segoe UI" w:cs="Segoe UI"/>
            <w:color w:val="1F2328"/>
            <w:bdr w:val="none" w:sz="0" w:space="0" w:color="auto" w:frame="1"/>
            <w:shd w:val="clear" w:color="auto" w:fill="FFFFFF"/>
          </w:rPr>
          <w:t>Amazon ECR supports image vulnerability scanning by integrating with Amazon ECR Public and AWS Security Hub to provide insights into the security posture of your container images.</w:t>
        </w:r>
      </w:ins>
    </w:p>
    <w:p w:rsidR="003E418D" w:rsidRDefault="003E418D" w:rsidP="003E418D">
      <w:pPr>
        <w:pStyle w:val="Heading3"/>
        <w:spacing w:before="360" w:beforeAutospacing="0" w:after="240" w:afterAutospacing="0"/>
        <w:ind w:left="240"/>
        <w:rPr>
          <w:ins w:id="1032" w:author="Unknown"/>
          <w:rFonts w:ascii="Segoe UI" w:hAnsi="Segoe UI" w:cs="Segoe UI"/>
          <w:color w:val="1F2328"/>
          <w:sz w:val="30"/>
          <w:szCs w:val="30"/>
          <w:bdr w:val="none" w:sz="0" w:space="0" w:color="auto" w:frame="1"/>
          <w:shd w:val="clear" w:color="auto" w:fill="FFFFFF"/>
        </w:rPr>
      </w:pPr>
      <w:ins w:id="1033" w:author="Unknown">
        <w:r>
          <w:rPr>
            <w:rFonts w:ascii="Segoe UI" w:hAnsi="Segoe UI" w:cs="Segoe UI"/>
            <w:color w:val="1F2328"/>
            <w:sz w:val="30"/>
            <w:szCs w:val="30"/>
            <w:bdr w:val="none" w:sz="0" w:space="0" w:color="auto" w:frame="1"/>
            <w:shd w:val="clear" w:color="auto" w:fill="FFFFFF"/>
          </w:rPr>
          <w:t>9. How can you ensure private and secure image storage in Amazon ECR?</w:t>
        </w:r>
      </w:ins>
    </w:p>
    <w:p w:rsidR="003E418D" w:rsidRDefault="003E418D" w:rsidP="003E418D">
      <w:pPr>
        <w:pStyle w:val="rich-diff-level-zero"/>
        <w:spacing w:before="0" w:beforeAutospacing="0" w:after="240" w:afterAutospacing="0"/>
        <w:ind w:left="240"/>
        <w:rPr>
          <w:ins w:id="1034" w:author="Unknown"/>
          <w:rFonts w:ascii="Segoe UI" w:hAnsi="Segoe UI" w:cs="Segoe UI"/>
          <w:color w:val="1F2328"/>
          <w:bdr w:val="none" w:sz="0" w:space="0" w:color="auto" w:frame="1"/>
          <w:shd w:val="clear" w:color="auto" w:fill="FFFFFF"/>
        </w:rPr>
      </w:pPr>
      <w:ins w:id="1035" w:author="Unknown">
        <w:r>
          <w:rPr>
            <w:rFonts w:ascii="Segoe UI" w:hAnsi="Segoe UI" w:cs="Segoe UI"/>
            <w:color w:val="1F2328"/>
            <w:bdr w:val="none" w:sz="0" w:space="0" w:color="auto" w:frame="1"/>
            <w:shd w:val="clear" w:color="auto" w:fill="FFFFFF"/>
          </w:rPr>
          <w:t xml:space="preserve">Amazon ECR repositories are private by default and </w:t>
        </w:r>
        <w:proofErr w:type="gramStart"/>
        <w:r>
          <w:rPr>
            <w:rFonts w:ascii="Segoe UI" w:hAnsi="Segoe UI" w:cs="Segoe UI"/>
            <w:color w:val="1F2328"/>
            <w:bdr w:val="none" w:sz="0" w:space="0" w:color="auto" w:frame="1"/>
            <w:shd w:val="clear" w:color="auto" w:fill="FFFFFF"/>
          </w:rPr>
          <w:t>can be accessed</w:t>
        </w:r>
        <w:proofErr w:type="gramEnd"/>
        <w:r>
          <w:rPr>
            <w:rFonts w:ascii="Segoe UI" w:hAnsi="Segoe UI" w:cs="Segoe UI"/>
            <w:color w:val="1F2328"/>
            <w:bdr w:val="none" w:sz="0" w:space="0" w:color="auto" w:frame="1"/>
            <w:shd w:val="clear" w:color="auto" w:fill="FFFFFF"/>
          </w:rPr>
          <w:t xml:space="preserve"> only by authorized users and roles. You can control access using IAM policies and resource-based policies.</w:t>
        </w:r>
      </w:ins>
    </w:p>
    <w:p w:rsidR="003E418D" w:rsidRDefault="003E418D" w:rsidP="003E418D">
      <w:pPr>
        <w:pStyle w:val="Heading3"/>
        <w:spacing w:before="360" w:beforeAutospacing="0" w:after="240" w:afterAutospacing="0"/>
        <w:ind w:left="240"/>
        <w:rPr>
          <w:ins w:id="1036" w:author="Unknown"/>
          <w:rFonts w:ascii="Segoe UI" w:hAnsi="Segoe UI" w:cs="Segoe UI"/>
          <w:color w:val="1F2328"/>
          <w:sz w:val="30"/>
          <w:szCs w:val="30"/>
          <w:bdr w:val="none" w:sz="0" w:space="0" w:color="auto" w:frame="1"/>
          <w:shd w:val="clear" w:color="auto" w:fill="FFFFFF"/>
        </w:rPr>
      </w:pPr>
      <w:ins w:id="1037" w:author="Unknown">
        <w:r>
          <w:rPr>
            <w:rFonts w:ascii="Segoe UI" w:hAnsi="Segoe UI" w:cs="Segoe UI"/>
            <w:color w:val="1F2328"/>
            <w:sz w:val="30"/>
            <w:szCs w:val="30"/>
            <w:bdr w:val="none" w:sz="0" w:space="0" w:color="auto" w:frame="1"/>
            <w:shd w:val="clear" w:color="auto" w:fill="FFFFFF"/>
          </w:rPr>
          <w:t>10. How does Amazon ECR integrate with Amazon ECS?</w:t>
        </w:r>
      </w:ins>
    </w:p>
    <w:p w:rsidR="003E418D" w:rsidRDefault="003E418D" w:rsidP="003E418D">
      <w:pPr>
        <w:pStyle w:val="rich-diff-level-zero"/>
        <w:spacing w:before="0" w:beforeAutospacing="0" w:after="240" w:afterAutospacing="0"/>
        <w:ind w:left="240"/>
        <w:rPr>
          <w:ins w:id="1038" w:author="Unknown"/>
          <w:rFonts w:ascii="Segoe UI" w:hAnsi="Segoe UI" w:cs="Segoe UI"/>
          <w:color w:val="1F2328"/>
          <w:bdr w:val="none" w:sz="0" w:space="0" w:color="auto" w:frame="1"/>
          <w:shd w:val="clear" w:color="auto" w:fill="FFFFFF"/>
        </w:rPr>
      </w:pPr>
      <w:ins w:id="1039" w:author="Unknown">
        <w:r>
          <w:rPr>
            <w:rFonts w:ascii="Segoe UI" w:hAnsi="Segoe UI" w:cs="Segoe UI"/>
            <w:color w:val="1F2328"/>
            <w:bdr w:val="none" w:sz="0" w:space="0" w:color="auto" w:frame="1"/>
            <w:shd w:val="clear" w:color="auto" w:fill="FFFFFF"/>
          </w:rPr>
          <w:t>Amazon ECR integrates seamlessly with Amazon ECS, allowing you to use your ECR repositories to store and manage container images for your ECS tasks and services.</w:t>
        </w:r>
      </w:ins>
    </w:p>
    <w:p w:rsidR="003E418D" w:rsidRDefault="003E418D" w:rsidP="003E418D">
      <w:pPr>
        <w:pStyle w:val="Heading3"/>
        <w:spacing w:before="360" w:beforeAutospacing="0" w:after="240" w:afterAutospacing="0"/>
        <w:ind w:left="240"/>
        <w:rPr>
          <w:ins w:id="1040" w:author="Unknown"/>
          <w:rFonts w:ascii="Segoe UI" w:hAnsi="Segoe UI" w:cs="Segoe UI"/>
          <w:color w:val="1F2328"/>
          <w:sz w:val="30"/>
          <w:szCs w:val="30"/>
          <w:bdr w:val="none" w:sz="0" w:space="0" w:color="auto" w:frame="1"/>
          <w:shd w:val="clear" w:color="auto" w:fill="FFFFFF"/>
        </w:rPr>
      </w:pPr>
      <w:ins w:id="1041" w:author="Unknown">
        <w:r>
          <w:rPr>
            <w:rFonts w:ascii="Segoe UI" w:hAnsi="Segoe UI" w:cs="Segoe UI"/>
            <w:color w:val="1F2328"/>
            <w:sz w:val="30"/>
            <w:szCs w:val="30"/>
            <w:bdr w:val="none" w:sz="0" w:space="0" w:color="auto" w:frame="1"/>
            <w:shd w:val="clear" w:color="auto" w:fill="FFFFFF"/>
          </w:rPr>
          <w:t>11. What are ECR lifecycle policies?</w:t>
        </w:r>
      </w:ins>
    </w:p>
    <w:p w:rsidR="003E418D" w:rsidRDefault="003E418D" w:rsidP="003E418D">
      <w:pPr>
        <w:pStyle w:val="rich-diff-level-zero"/>
        <w:spacing w:before="0" w:beforeAutospacing="0" w:after="240" w:afterAutospacing="0"/>
        <w:ind w:left="240"/>
        <w:rPr>
          <w:ins w:id="1042" w:author="Unknown"/>
          <w:rFonts w:ascii="Segoe UI" w:hAnsi="Segoe UI" w:cs="Segoe UI"/>
          <w:color w:val="1F2328"/>
          <w:bdr w:val="none" w:sz="0" w:space="0" w:color="auto" w:frame="1"/>
          <w:shd w:val="clear" w:color="auto" w:fill="FFFFFF"/>
        </w:rPr>
      </w:pPr>
      <w:ins w:id="1043" w:author="Unknown">
        <w:r>
          <w:rPr>
            <w:rFonts w:ascii="Segoe UI" w:hAnsi="Segoe UI" w:cs="Segoe UI"/>
            <w:color w:val="1F2328"/>
            <w:bdr w:val="none" w:sz="0" w:space="0" w:color="auto" w:frame="1"/>
            <w:shd w:val="clear" w:color="auto" w:fill="FFFFFF"/>
          </w:rPr>
          <w:t>ECR lifecycle policies are rules you define to manage the retention of images in your repositories. They help keep your image repositories organized and free up storage space.</w:t>
        </w:r>
      </w:ins>
    </w:p>
    <w:p w:rsidR="003E418D" w:rsidRDefault="003E418D" w:rsidP="003E418D">
      <w:pPr>
        <w:pStyle w:val="Heading3"/>
        <w:spacing w:before="360" w:beforeAutospacing="0" w:after="240" w:afterAutospacing="0"/>
        <w:ind w:left="240"/>
        <w:rPr>
          <w:ins w:id="1044" w:author="Unknown"/>
          <w:rFonts w:ascii="Segoe UI" w:hAnsi="Segoe UI" w:cs="Segoe UI"/>
          <w:color w:val="1F2328"/>
          <w:sz w:val="30"/>
          <w:szCs w:val="30"/>
          <w:bdr w:val="none" w:sz="0" w:space="0" w:color="auto" w:frame="1"/>
          <w:shd w:val="clear" w:color="auto" w:fill="FFFFFF"/>
        </w:rPr>
      </w:pPr>
      <w:ins w:id="1045" w:author="Unknown">
        <w:r>
          <w:rPr>
            <w:rFonts w:ascii="Segoe UI" w:hAnsi="Segoe UI" w:cs="Segoe UI"/>
            <w:color w:val="1F2328"/>
            <w:sz w:val="30"/>
            <w:szCs w:val="30"/>
            <w:bdr w:val="none" w:sz="0" w:space="0" w:color="auto" w:frame="1"/>
            <w:shd w:val="clear" w:color="auto" w:fill="FFFFFF"/>
          </w:rPr>
          <w:t>12. Can you use Amazon ECR for multi-region deployments?</w:t>
        </w:r>
      </w:ins>
    </w:p>
    <w:p w:rsidR="003E418D" w:rsidRDefault="003E418D" w:rsidP="003E418D">
      <w:pPr>
        <w:pStyle w:val="rich-diff-level-zero"/>
        <w:spacing w:before="0" w:beforeAutospacing="0" w:after="240" w:afterAutospacing="0"/>
        <w:ind w:left="240"/>
        <w:rPr>
          <w:ins w:id="1046" w:author="Unknown"/>
          <w:rFonts w:ascii="Segoe UI" w:hAnsi="Segoe UI" w:cs="Segoe UI"/>
          <w:color w:val="1F2328"/>
          <w:bdr w:val="none" w:sz="0" w:space="0" w:color="auto" w:frame="1"/>
          <w:shd w:val="clear" w:color="auto" w:fill="FFFFFF"/>
        </w:rPr>
      </w:pPr>
      <w:ins w:id="1047" w:author="Unknown">
        <w:r>
          <w:rPr>
            <w:rFonts w:ascii="Segoe UI" w:hAnsi="Segoe UI" w:cs="Segoe UI"/>
            <w:color w:val="1F2328"/>
            <w:bdr w:val="none" w:sz="0" w:space="0" w:color="auto" w:frame="1"/>
            <w:shd w:val="clear" w:color="auto" w:fill="FFFFFF"/>
          </w:rPr>
          <w:t>Yes, you can use Amazon ECR in multi-region deployments by replicating images across different regions and using cross-region replication.</w:t>
        </w:r>
      </w:ins>
    </w:p>
    <w:p w:rsidR="003E418D" w:rsidRDefault="003E418D" w:rsidP="003E418D">
      <w:pPr>
        <w:pStyle w:val="Heading3"/>
        <w:spacing w:before="360" w:beforeAutospacing="0" w:after="240" w:afterAutospacing="0"/>
        <w:ind w:left="240"/>
        <w:rPr>
          <w:ins w:id="1048" w:author="Unknown"/>
          <w:rFonts w:ascii="Segoe UI" w:hAnsi="Segoe UI" w:cs="Segoe UI"/>
          <w:color w:val="1F2328"/>
          <w:sz w:val="30"/>
          <w:szCs w:val="30"/>
          <w:bdr w:val="none" w:sz="0" w:space="0" w:color="auto" w:frame="1"/>
          <w:shd w:val="clear" w:color="auto" w:fill="FFFFFF"/>
        </w:rPr>
      </w:pPr>
      <w:ins w:id="1049" w:author="Unknown">
        <w:r>
          <w:rPr>
            <w:rFonts w:ascii="Segoe UI" w:hAnsi="Segoe UI" w:cs="Segoe UI"/>
            <w:color w:val="1F2328"/>
            <w:sz w:val="30"/>
            <w:szCs w:val="30"/>
            <w:bdr w:val="none" w:sz="0" w:space="0" w:color="auto" w:frame="1"/>
            <w:shd w:val="clear" w:color="auto" w:fill="FFFFFF"/>
          </w:rPr>
          <w:t>13. What is Amazon ECR Public?</w:t>
        </w:r>
      </w:ins>
    </w:p>
    <w:p w:rsidR="003E418D" w:rsidRDefault="003E418D" w:rsidP="003E418D">
      <w:pPr>
        <w:pStyle w:val="rich-diff-level-zero"/>
        <w:spacing w:before="0" w:beforeAutospacing="0" w:after="240" w:afterAutospacing="0"/>
        <w:ind w:left="240"/>
        <w:rPr>
          <w:ins w:id="1050" w:author="Unknown"/>
          <w:rFonts w:ascii="Segoe UI" w:hAnsi="Segoe UI" w:cs="Segoe UI"/>
          <w:color w:val="1F2328"/>
          <w:bdr w:val="none" w:sz="0" w:space="0" w:color="auto" w:frame="1"/>
          <w:shd w:val="clear" w:color="auto" w:fill="FFFFFF"/>
        </w:rPr>
      </w:pPr>
      <w:ins w:id="1051" w:author="Unknown">
        <w:r>
          <w:rPr>
            <w:rFonts w:ascii="Segoe UI" w:hAnsi="Segoe UI" w:cs="Segoe UI"/>
            <w:color w:val="1F2328"/>
            <w:bdr w:val="none" w:sz="0" w:space="0" w:color="auto" w:frame="1"/>
            <w:shd w:val="clear" w:color="auto" w:fill="FFFFFF"/>
          </w:rPr>
          <w:t xml:space="preserve">Amazon ECR Public is a feature that allows you to store and share publicly accessible container images. </w:t>
        </w:r>
        <w:proofErr w:type="gramStart"/>
        <w:r>
          <w:rPr>
            <w:rFonts w:ascii="Segoe UI" w:hAnsi="Segoe UI" w:cs="Segoe UI"/>
            <w:color w:val="1F2328"/>
            <w:bdr w:val="none" w:sz="0" w:space="0" w:color="auto" w:frame="1"/>
            <w:shd w:val="clear" w:color="auto" w:fill="FFFFFF"/>
          </w:rPr>
          <w:t>It's</w:t>
        </w:r>
        <w:proofErr w:type="gramEnd"/>
        <w:r>
          <w:rPr>
            <w:rFonts w:ascii="Segoe UI" w:hAnsi="Segoe UI" w:cs="Segoe UI"/>
            <w:color w:val="1F2328"/>
            <w:bdr w:val="none" w:sz="0" w:space="0" w:color="auto" w:frame="1"/>
            <w:shd w:val="clear" w:color="auto" w:fill="FFFFFF"/>
          </w:rPr>
          <w:t xml:space="preserve"> useful for distributing open-source software or other public content.</w:t>
        </w:r>
      </w:ins>
    </w:p>
    <w:p w:rsidR="003E418D" w:rsidRDefault="003E418D" w:rsidP="003E418D">
      <w:pPr>
        <w:pStyle w:val="Heading3"/>
        <w:spacing w:before="360" w:beforeAutospacing="0" w:after="240" w:afterAutospacing="0"/>
        <w:ind w:left="240"/>
        <w:rPr>
          <w:ins w:id="1052" w:author="Unknown"/>
          <w:rFonts w:ascii="Segoe UI" w:hAnsi="Segoe UI" w:cs="Segoe UI"/>
          <w:color w:val="1F2328"/>
          <w:sz w:val="30"/>
          <w:szCs w:val="30"/>
          <w:bdr w:val="none" w:sz="0" w:space="0" w:color="auto" w:frame="1"/>
          <w:shd w:val="clear" w:color="auto" w:fill="FFFFFF"/>
        </w:rPr>
      </w:pPr>
      <w:ins w:id="1053" w:author="Unknown">
        <w:r>
          <w:rPr>
            <w:rFonts w:ascii="Segoe UI" w:hAnsi="Segoe UI" w:cs="Segoe UI"/>
            <w:color w:val="1F2328"/>
            <w:sz w:val="30"/>
            <w:szCs w:val="30"/>
            <w:bdr w:val="none" w:sz="0" w:space="0" w:color="auto" w:frame="1"/>
            <w:shd w:val="clear" w:color="auto" w:fill="FFFFFF"/>
          </w:rPr>
          <w:lastRenderedPageBreak/>
          <w:t>14. How can you improve image build and deployment speed using Amazon ECR?</w:t>
        </w:r>
      </w:ins>
    </w:p>
    <w:p w:rsidR="003E418D" w:rsidRDefault="003E418D" w:rsidP="003E418D">
      <w:pPr>
        <w:pStyle w:val="rich-diff-level-zero"/>
        <w:spacing w:before="0" w:beforeAutospacing="0" w:after="240" w:afterAutospacing="0"/>
        <w:ind w:left="240"/>
        <w:rPr>
          <w:ins w:id="1054" w:author="Unknown"/>
          <w:rFonts w:ascii="Segoe UI" w:hAnsi="Segoe UI" w:cs="Segoe UI"/>
          <w:color w:val="1F2328"/>
          <w:bdr w:val="none" w:sz="0" w:space="0" w:color="auto" w:frame="1"/>
          <w:shd w:val="clear" w:color="auto" w:fill="FFFFFF"/>
        </w:rPr>
      </w:pPr>
      <w:ins w:id="1055" w:author="Unknown">
        <w:r>
          <w:rPr>
            <w:rFonts w:ascii="Segoe UI" w:hAnsi="Segoe UI" w:cs="Segoe UI"/>
            <w:color w:val="1F2328"/>
            <w:bdr w:val="none" w:sz="0" w:space="0" w:color="auto" w:frame="1"/>
            <w:shd w:val="clear" w:color="auto" w:fill="FFFFFF"/>
          </w:rPr>
          <w:t>You can improve image build and deployment speed by using Amazon ECR's image layer caching and pulling pre-built base images from the registry.</w:t>
        </w:r>
      </w:ins>
    </w:p>
    <w:p w:rsidR="003E418D" w:rsidRDefault="003E418D" w:rsidP="003E418D">
      <w:pPr>
        <w:pStyle w:val="Heading3"/>
        <w:spacing w:before="360" w:beforeAutospacing="0" w:after="240" w:afterAutospacing="0"/>
        <w:ind w:left="240"/>
        <w:rPr>
          <w:ins w:id="1056" w:author="Unknown"/>
          <w:rFonts w:ascii="Segoe UI" w:hAnsi="Segoe UI" w:cs="Segoe UI"/>
          <w:color w:val="1F2328"/>
          <w:sz w:val="30"/>
          <w:szCs w:val="30"/>
          <w:bdr w:val="none" w:sz="0" w:space="0" w:color="auto" w:frame="1"/>
          <w:shd w:val="clear" w:color="auto" w:fill="FFFFFF"/>
        </w:rPr>
      </w:pPr>
      <w:ins w:id="1057" w:author="Unknown">
        <w:r>
          <w:rPr>
            <w:rFonts w:ascii="Segoe UI" w:hAnsi="Segoe UI" w:cs="Segoe UI"/>
            <w:color w:val="1F2328"/>
            <w:sz w:val="30"/>
            <w:szCs w:val="30"/>
            <w:bdr w:val="none" w:sz="0" w:space="0" w:color="auto" w:frame="1"/>
            <w:shd w:val="clear" w:color="auto" w:fill="FFFFFF"/>
          </w:rPr>
          <w:t>15. What is the Amazon ECR Docker Credential Helper?</w:t>
        </w:r>
      </w:ins>
    </w:p>
    <w:p w:rsidR="003E418D" w:rsidRDefault="003E418D" w:rsidP="003E418D">
      <w:pPr>
        <w:pStyle w:val="rich-diff-level-zero"/>
        <w:spacing w:before="0" w:beforeAutospacing="0" w:after="240" w:afterAutospacing="0"/>
        <w:ind w:left="240"/>
        <w:rPr>
          <w:ins w:id="1058" w:author="Unknown"/>
          <w:rFonts w:ascii="Segoe UI" w:hAnsi="Segoe UI" w:cs="Segoe UI"/>
          <w:color w:val="1F2328"/>
          <w:bdr w:val="none" w:sz="0" w:space="0" w:color="auto" w:frame="1"/>
          <w:shd w:val="clear" w:color="auto" w:fill="FFFFFF"/>
        </w:rPr>
      </w:pPr>
      <w:ins w:id="1059" w:author="Unknown">
        <w:r>
          <w:rPr>
            <w:rFonts w:ascii="Segoe UI" w:hAnsi="Segoe UI" w:cs="Segoe UI"/>
            <w:color w:val="1F2328"/>
            <w:bdr w:val="none" w:sz="0" w:space="0" w:color="auto" w:frame="1"/>
            <w:shd w:val="clear" w:color="auto" w:fill="FFFFFF"/>
          </w:rPr>
          <w:t>The Amazon ECR Docker Credential Helper is a tool that simplifies authentication to Amazon ECR repositories, allowing Docker to authenticate with ECR using IAM credentials.</w:t>
        </w:r>
      </w:ins>
    </w:p>
    <w:p w:rsidR="003E418D" w:rsidRDefault="003E418D" w:rsidP="003E418D">
      <w:pPr>
        <w:pStyle w:val="Heading3"/>
        <w:spacing w:before="360" w:beforeAutospacing="0" w:after="240" w:afterAutospacing="0"/>
        <w:ind w:left="240"/>
        <w:rPr>
          <w:ins w:id="1060" w:author="Unknown"/>
          <w:rFonts w:ascii="Segoe UI" w:hAnsi="Segoe UI" w:cs="Segoe UI"/>
          <w:color w:val="1F2328"/>
          <w:sz w:val="30"/>
          <w:szCs w:val="30"/>
          <w:bdr w:val="none" w:sz="0" w:space="0" w:color="auto" w:frame="1"/>
          <w:shd w:val="clear" w:color="auto" w:fill="FFFFFF"/>
        </w:rPr>
      </w:pPr>
      <w:ins w:id="1061" w:author="Unknown">
        <w:r>
          <w:rPr>
            <w:rFonts w:ascii="Segoe UI" w:hAnsi="Segoe UI" w:cs="Segoe UI"/>
            <w:color w:val="1F2328"/>
            <w:sz w:val="30"/>
            <w:szCs w:val="30"/>
            <w:bdr w:val="none" w:sz="0" w:space="0" w:color="auto" w:frame="1"/>
            <w:shd w:val="clear" w:color="auto" w:fill="FFFFFF"/>
          </w:rPr>
          <w:t>16. How does Amazon ECR support image versioning?</w:t>
        </w:r>
      </w:ins>
    </w:p>
    <w:p w:rsidR="003E418D" w:rsidRDefault="003E418D" w:rsidP="003E418D">
      <w:pPr>
        <w:pStyle w:val="rich-diff-level-zero"/>
        <w:spacing w:before="0" w:beforeAutospacing="0" w:after="240" w:afterAutospacing="0"/>
        <w:ind w:left="240"/>
        <w:rPr>
          <w:ins w:id="1062" w:author="Unknown"/>
          <w:rFonts w:ascii="Segoe UI" w:hAnsi="Segoe UI" w:cs="Segoe UI"/>
          <w:color w:val="1F2328"/>
          <w:bdr w:val="none" w:sz="0" w:space="0" w:color="auto" w:frame="1"/>
          <w:shd w:val="clear" w:color="auto" w:fill="FFFFFF"/>
        </w:rPr>
      </w:pPr>
      <w:ins w:id="1063" w:author="Unknown">
        <w:r>
          <w:rPr>
            <w:rFonts w:ascii="Segoe UI" w:hAnsi="Segoe UI" w:cs="Segoe UI"/>
            <w:color w:val="1F2328"/>
            <w:bdr w:val="none" w:sz="0" w:space="0" w:color="auto" w:frame="1"/>
            <w:shd w:val="clear" w:color="auto" w:fill="FFFFFF"/>
          </w:rPr>
          <w:t>Amazon ECR supports image versioning by allowing you to tag images with different version labels. This helps in maintaining different versions of the same image.</w:t>
        </w:r>
      </w:ins>
    </w:p>
    <w:p w:rsidR="003E418D" w:rsidRDefault="003E418D" w:rsidP="003E418D">
      <w:pPr>
        <w:pStyle w:val="Heading3"/>
        <w:spacing w:before="360" w:beforeAutospacing="0" w:after="240" w:afterAutospacing="0"/>
        <w:ind w:left="240"/>
        <w:rPr>
          <w:ins w:id="1064" w:author="Unknown"/>
          <w:rFonts w:ascii="Segoe UI" w:hAnsi="Segoe UI" w:cs="Segoe UI"/>
          <w:color w:val="1F2328"/>
          <w:sz w:val="30"/>
          <w:szCs w:val="30"/>
          <w:bdr w:val="none" w:sz="0" w:space="0" w:color="auto" w:frame="1"/>
          <w:shd w:val="clear" w:color="auto" w:fill="FFFFFF"/>
        </w:rPr>
      </w:pPr>
      <w:ins w:id="1065" w:author="Unknown">
        <w:r>
          <w:rPr>
            <w:rFonts w:ascii="Segoe UI" w:hAnsi="Segoe UI" w:cs="Segoe UI"/>
            <w:color w:val="1F2328"/>
            <w:sz w:val="30"/>
            <w:szCs w:val="30"/>
            <w:bdr w:val="none" w:sz="0" w:space="0" w:color="auto" w:frame="1"/>
            <w:shd w:val="clear" w:color="auto" w:fill="FFFFFF"/>
          </w:rPr>
          <w:t>17. Can you use Amazon ECR with Kubernetes?</w:t>
        </w:r>
      </w:ins>
    </w:p>
    <w:p w:rsidR="003E418D" w:rsidRDefault="003E418D" w:rsidP="003E418D">
      <w:pPr>
        <w:pStyle w:val="rich-diff-level-zero"/>
        <w:spacing w:before="0" w:beforeAutospacing="0" w:after="240" w:afterAutospacing="0"/>
        <w:ind w:left="240"/>
        <w:rPr>
          <w:ins w:id="1066" w:author="Unknown"/>
          <w:rFonts w:ascii="Segoe UI" w:hAnsi="Segoe UI" w:cs="Segoe UI"/>
          <w:color w:val="1F2328"/>
          <w:bdr w:val="none" w:sz="0" w:space="0" w:color="auto" w:frame="1"/>
          <w:shd w:val="clear" w:color="auto" w:fill="FFFFFF"/>
        </w:rPr>
      </w:pPr>
      <w:ins w:id="1067" w:author="Unknown">
        <w:r>
          <w:rPr>
            <w:rFonts w:ascii="Segoe UI" w:hAnsi="Segoe UI" w:cs="Segoe UI"/>
            <w:color w:val="1F2328"/>
            <w:bdr w:val="none" w:sz="0" w:space="0" w:color="auto" w:frame="1"/>
            <w:shd w:val="clear" w:color="auto" w:fill="FFFFFF"/>
          </w:rPr>
          <w:t>Yes, you can use Amazon ECR with Kubernetes by configuring the necessary authentication and pulling container images from ECR repositories when deploying pods.</w:t>
        </w:r>
      </w:ins>
    </w:p>
    <w:p w:rsidR="003E418D" w:rsidRDefault="003E418D" w:rsidP="003E418D">
      <w:pPr>
        <w:pStyle w:val="Heading3"/>
        <w:spacing w:before="360" w:beforeAutospacing="0" w:after="240" w:afterAutospacing="0"/>
        <w:ind w:left="240"/>
        <w:rPr>
          <w:ins w:id="1068" w:author="Unknown"/>
          <w:rFonts w:ascii="Segoe UI" w:hAnsi="Segoe UI" w:cs="Segoe UI"/>
          <w:color w:val="1F2328"/>
          <w:sz w:val="30"/>
          <w:szCs w:val="30"/>
          <w:bdr w:val="none" w:sz="0" w:space="0" w:color="auto" w:frame="1"/>
          <w:shd w:val="clear" w:color="auto" w:fill="FFFFFF"/>
        </w:rPr>
      </w:pPr>
      <w:ins w:id="1069" w:author="Unknown">
        <w:r>
          <w:rPr>
            <w:rFonts w:ascii="Segoe UI" w:hAnsi="Segoe UI" w:cs="Segoe UI"/>
            <w:color w:val="1F2328"/>
            <w:sz w:val="30"/>
            <w:szCs w:val="30"/>
            <w:bdr w:val="none" w:sz="0" w:space="0" w:color="auto" w:frame="1"/>
            <w:shd w:val="clear" w:color="auto" w:fill="FFFFFF"/>
          </w:rPr>
          <w:t>18. How does Amazon ECR handle image replication?</w:t>
        </w:r>
      </w:ins>
    </w:p>
    <w:p w:rsidR="003E418D" w:rsidRDefault="003E418D" w:rsidP="003E418D">
      <w:pPr>
        <w:pStyle w:val="rich-diff-level-zero"/>
        <w:spacing w:before="0" w:beforeAutospacing="0" w:after="240" w:afterAutospacing="0"/>
        <w:ind w:left="240"/>
        <w:rPr>
          <w:ins w:id="1070" w:author="Unknown"/>
          <w:rFonts w:ascii="Segoe UI" w:hAnsi="Segoe UI" w:cs="Segoe UI"/>
          <w:color w:val="1F2328"/>
          <w:bdr w:val="none" w:sz="0" w:space="0" w:color="auto" w:frame="1"/>
          <w:shd w:val="clear" w:color="auto" w:fill="FFFFFF"/>
        </w:rPr>
      </w:pPr>
      <w:ins w:id="1071" w:author="Unknown">
        <w:r>
          <w:rPr>
            <w:rFonts w:ascii="Segoe UI" w:hAnsi="Segoe UI" w:cs="Segoe UI"/>
            <w:color w:val="1F2328"/>
            <w:bdr w:val="none" w:sz="0" w:space="0" w:color="auto" w:frame="1"/>
            <w:shd w:val="clear" w:color="auto" w:fill="FFFFFF"/>
          </w:rPr>
          <w:t>Amazon ECR provides cross-region replication to replicate images to different AWS regions, improving availability and reducing latency for users in different regions.</w:t>
        </w:r>
      </w:ins>
    </w:p>
    <w:p w:rsidR="003E418D" w:rsidRDefault="003E418D" w:rsidP="003E418D">
      <w:pPr>
        <w:pStyle w:val="Heading3"/>
        <w:spacing w:before="360" w:beforeAutospacing="0" w:after="240" w:afterAutospacing="0"/>
        <w:ind w:left="240"/>
        <w:rPr>
          <w:ins w:id="1072" w:author="Unknown"/>
          <w:rFonts w:ascii="Segoe UI" w:hAnsi="Segoe UI" w:cs="Segoe UI"/>
          <w:color w:val="1F2328"/>
          <w:sz w:val="30"/>
          <w:szCs w:val="30"/>
          <w:bdr w:val="none" w:sz="0" w:space="0" w:color="auto" w:frame="1"/>
          <w:shd w:val="clear" w:color="auto" w:fill="FFFFFF"/>
        </w:rPr>
      </w:pPr>
      <w:ins w:id="1073" w:author="Unknown">
        <w:r>
          <w:rPr>
            <w:rFonts w:ascii="Segoe UI" w:hAnsi="Segoe UI" w:cs="Segoe UI"/>
            <w:color w:val="1F2328"/>
            <w:sz w:val="30"/>
            <w:szCs w:val="30"/>
            <w:bdr w:val="none" w:sz="0" w:space="0" w:color="auto" w:frame="1"/>
            <w:shd w:val="clear" w:color="auto" w:fill="FFFFFF"/>
          </w:rPr>
          <w:t>19. What is the cost structure of Amazon ECR?</w:t>
        </w:r>
      </w:ins>
    </w:p>
    <w:p w:rsidR="003E418D" w:rsidRDefault="003E418D" w:rsidP="003E418D">
      <w:pPr>
        <w:pStyle w:val="rich-diff-level-zero"/>
        <w:spacing w:before="0" w:beforeAutospacing="0" w:after="240" w:afterAutospacing="0"/>
        <w:ind w:left="240"/>
        <w:rPr>
          <w:ins w:id="1074" w:author="Unknown"/>
          <w:rFonts w:ascii="Segoe UI" w:hAnsi="Segoe UI" w:cs="Segoe UI"/>
          <w:color w:val="1F2328"/>
          <w:bdr w:val="none" w:sz="0" w:space="0" w:color="auto" w:frame="1"/>
          <w:shd w:val="clear" w:color="auto" w:fill="FFFFFF"/>
        </w:rPr>
      </w:pPr>
      <w:ins w:id="1075" w:author="Unknown">
        <w:r>
          <w:rPr>
            <w:rFonts w:ascii="Segoe UI" w:hAnsi="Segoe UI" w:cs="Segoe UI"/>
            <w:color w:val="1F2328"/>
            <w:bdr w:val="none" w:sz="0" w:space="0" w:color="auto" w:frame="1"/>
            <w:shd w:val="clear" w:color="auto" w:fill="FFFFFF"/>
          </w:rPr>
          <w:t>Amazon ECR charges based on the amount of data stored in your repositories and the data transferred out to other AWS regions or services.</w:t>
        </w:r>
      </w:ins>
    </w:p>
    <w:p w:rsidR="003E418D" w:rsidRDefault="003E418D" w:rsidP="003E418D">
      <w:pPr>
        <w:pStyle w:val="Heading3"/>
        <w:spacing w:before="360" w:beforeAutospacing="0" w:after="240" w:afterAutospacing="0"/>
        <w:ind w:left="240"/>
        <w:rPr>
          <w:ins w:id="1076" w:author="Unknown"/>
          <w:rFonts w:ascii="Segoe UI" w:hAnsi="Segoe UI" w:cs="Segoe UI"/>
          <w:color w:val="1F2328"/>
          <w:sz w:val="30"/>
          <w:szCs w:val="30"/>
          <w:bdr w:val="none" w:sz="0" w:space="0" w:color="auto" w:frame="1"/>
          <w:shd w:val="clear" w:color="auto" w:fill="FFFFFF"/>
        </w:rPr>
      </w:pPr>
      <w:ins w:id="1077" w:author="Unknown">
        <w:r>
          <w:rPr>
            <w:rFonts w:ascii="Segoe UI" w:hAnsi="Segoe UI" w:cs="Segoe UI"/>
            <w:color w:val="1F2328"/>
            <w:sz w:val="30"/>
            <w:szCs w:val="30"/>
            <w:bdr w:val="none" w:sz="0" w:space="0" w:color="auto" w:frame="1"/>
            <w:shd w:val="clear" w:color="auto" w:fill="FFFFFF"/>
          </w:rPr>
          <w:t>20. How can you ensure high availability for images in Amazon ECR?</w:t>
        </w:r>
      </w:ins>
    </w:p>
    <w:p w:rsidR="003E418D" w:rsidRDefault="003E418D" w:rsidP="003E418D">
      <w:pPr>
        <w:pStyle w:val="rich-diff-level-zero"/>
        <w:spacing w:before="0" w:beforeAutospacing="0" w:after="240" w:afterAutospacing="0"/>
        <w:ind w:left="240"/>
        <w:rPr>
          <w:ins w:id="1078" w:author="Unknown"/>
          <w:rFonts w:ascii="Segoe UI" w:hAnsi="Segoe UI" w:cs="Segoe UI"/>
          <w:color w:val="1F2328"/>
          <w:bdr w:val="none" w:sz="0" w:space="0" w:color="auto" w:frame="1"/>
          <w:shd w:val="clear" w:color="auto" w:fill="FFFFFF"/>
        </w:rPr>
      </w:pPr>
      <w:ins w:id="1079" w:author="Unknown">
        <w:r>
          <w:rPr>
            <w:rFonts w:ascii="Segoe UI" w:hAnsi="Segoe UI" w:cs="Segoe UI"/>
            <w:color w:val="1F2328"/>
            <w:bdr w:val="none" w:sz="0" w:space="0" w:color="auto" w:frame="1"/>
            <w:shd w:val="clear" w:color="auto" w:fill="FFFFFF"/>
          </w:rPr>
          <w:t>Amazon ECR provides high availability by replicating images across multiple Availability Zones within a region, ensuring durability and availability of your container images.</w:t>
        </w:r>
      </w:ins>
    </w:p>
    <w:p w:rsidR="003E418D" w:rsidRDefault="003E418D"/>
    <w:p w:rsidR="003E418D" w:rsidRDefault="003E418D" w:rsidP="003E418D">
      <w:pPr>
        <w:pStyle w:val="Heading3"/>
        <w:spacing w:before="0" w:beforeAutospacing="0" w:after="240" w:afterAutospacing="0"/>
        <w:ind w:left="240"/>
        <w:rPr>
          <w:ins w:id="1080" w:author="Unknown"/>
          <w:rFonts w:ascii="Segoe UI" w:hAnsi="Segoe UI" w:cs="Segoe UI"/>
          <w:color w:val="1F2328"/>
          <w:sz w:val="30"/>
          <w:szCs w:val="30"/>
          <w:bdr w:val="none" w:sz="0" w:space="0" w:color="auto" w:frame="1"/>
          <w:shd w:val="clear" w:color="auto" w:fill="FFFFFF"/>
        </w:rPr>
      </w:pPr>
      <w:ins w:id="1081" w:author="Unknown">
        <w:r>
          <w:rPr>
            <w:rFonts w:ascii="Segoe UI" w:hAnsi="Segoe UI" w:cs="Segoe UI"/>
            <w:color w:val="1F2328"/>
            <w:sz w:val="30"/>
            <w:szCs w:val="30"/>
            <w:bdr w:val="none" w:sz="0" w:space="0" w:color="auto" w:frame="1"/>
            <w:shd w:val="clear" w:color="auto" w:fill="FFFFFF"/>
          </w:rPr>
          <w:t>1. What is Amazon ECS?</w:t>
        </w:r>
      </w:ins>
    </w:p>
    <w:p w:rsidR="003E418D" w:rsidRDefault="003E418D" w:rsidP="003E418D">
      <w:pPr>
        <w:pStyle w:val="rich-diff-level-zero"/>
        <w:spacing w:before="0" w:beforeAutospacing="0" w:after="240" w:afterAutospacing="0"/>
        <w:ind w:left="240"/>
        <w:rPr>
          <w:ins w:id="1082" w:author="Unknown"/>
          <w:rFonts w:ascii="Segoe UI" w:hAnsi="Segoe UI" w:cs="Segoe UI"/>
          <w:color w:val="1F2328"/>
          <w:bdr w:val="none" w:sz="0" w:space="0" w:color="auto" w:frame="1"/>
          <w:shd w:val="clear" w:color="auto" w:fill="FFFFFF"/>
        </w:rPr>
      </w:pPr>
      <w:ins w:id="1083" w:author="Unknown">
        <w:r>
          <w:rPr>
            <w:rFonts w:ascii="Segoe UI" w:hAnsi="Segoe UI" w:cs="Segoe UI"/>
            <w:color w:val="1F2328"/>
            <w:bdr w:val="none" w:sz="0" w:space="0" w:color="auto" w:frame="1"/>
            <w:shd w:val="clear" w:color="auto" w:fill="FFFFFF"/>
          </w:rPr>
          <w:t xml:space="preserve">Amazon Elastic Container Service (Amazon ECS) is a fully managed container orchestration service that allows you to run, manage, and scale Docker containers on a cluster of Amazon EC2 instances or AWS </w:t>
        </w:r>
        <w:proofErr w:type="spellStart"/>
        <w:r>
          <w:rPr>
            <w:rFonts w:ascii="Segoe UI" w:hAnsi="Segoe UI" w:cs="Segoe UI"/>
            <w:color w:val="1F2328"/>
            <w:bdr w:val="none" w:sz="0" w:space="0" w:color="auto" w:frame="1"/>
            <w:shd w:val="clear" w:color="auto" w:fill="FFFFFF"/>
          </w:rPr>
          <w:t>Fargate</w:t>
        </w:r>
        <w:proofErr w:type="spellEnd"/>
        <w:r>
          <w:rPr>
            <w:rFonts w:ascii="Segoe UI" w:hAnsi="Segoe UI" w:cs="Segoe UI"/>
            <w:color w:val="1F2328"/>
            <w:bdr w:val="none" w:sz="0" w:space="0" w:color="auto" w:frame="1"/>
            <w:shd w:val="clear" w:color="auto" w:fill="FFFFFF"/>
          </w:rPr>
          <w:t>.</w:t>
        </w:r>
      </w:ins>
    </w:p>
    <w:p w:rsidR="003E418D" w:rsidRDefault="003E418D" w:rsidP="003E418D">
      <w:pPr>
        <w:pStyle w:val="Heading3"/>
        <w:spacing w:before="360" w:beforeAutospacing="0" w:after="240" w:afterAutospacing="0"/>
        <w:ind w:left="240"/>
        <w:rPr>
          <w:ins w:id="1084" w:author="Unknown"/>
          <w:rFonts w:ascii="Segoe UI" w:hAnsi="Segoe UI" w:cs="Segoe UI"/>
          <w:color w:val="1F2328"/>
          <w:sz w:val="30"/>
          <w:szCs w:val="30"/>
          <w:bdr w:val="none" w:sz="0" w:space="0" w:color="auto" w:frame="1"/>
          <w:shd w:val="clear" w:color="auto" w:fill="FFFFFF"/>
        </w:rPr>
      </w:pPr>
      <w:ins w:id="1085" w:author="Unknown">
        <w:r>
          <w:rPr>
            <w:rFonts w:ascii="Segoe UI" w:hAnsi="Segoe UI" w:cs="Segoe UI"/>
            <w:color w:val="1F2328"/>
            <w:sz w:val="30"/>
            <w:szCs w:val="30"/>
            <w:bdr w:val="none" w:sz="0" w:space="0" w:color="auto" w:frame="1"/>
            <w:shd w:val="clear" w:color="auto" w:fill="FFFFFF"/>
          </w:rPr>
          <w:t>2. How does Amazon ECS work?</w:t>
        </w:r>
      </w:ins>
    </w:p>
    <w:p w:rsidR="003E418D" w:rsidRDefault="003E418D" w:rsidP="003E418D">
      <w:pPr>
        <w:pStyle w:val="rich-diff-level-zero"/>
        <w:spacing w:before="0" w:beforeAutospacing="0" w:after="240" w:afterAutospacing="0"/>
        <w:ind w:left="240"/>
        <w:rPr>
          <w:ins w:id="1086" w:author="Unknown"/>
          <w:rFonts w:ascii="Segoe UI" w:hAnsi="Segoe UI" w:cs="Segoe UI"/>
          <w:color w:val="1F2328"/>
          <w:bdr w:val="none" w:sz="0" w:space="0" w:color="auto" w:frame="1"/>
          <w:shd w:val="clear" w:color="auto" w:fill="FFFFFF"/>
        </w:rPr>
      </w:pPr>
      <w:ins w:id="1087" w:author="Unknown">
        <w:r>
          <w:rPr>
            <w:rFonts w:ascii="Segoe UI" w:hAnsi="Segoe UI" w:cs="Segoe UI"/>
            <w:color w:val="1F2328"/>
            <w:bdr w:val="none" w:sz="0" w:space="0" w:color="auto" w:frame="1"/>
            <w:shd w:val="clear" w:color="auto" w:fill="FFFFFF"/>
          </w:rPr>
          <w:t>Amazon ECS simplifies the deployment and management of containers by providing APIs to launch and stop containerized applications. It handles the underlying infrastructure and scaling for you.</w:t>
        </w:r>
      </w:ins>
    </w:p>
    <w:p w:rsidR="003E418D" w:rsidRDefault="003E418D" w:rsidP="003E418D">
      <w:pPr>
        <w:pStyle w:val="Heading3"/>
        <w:spacing w:before="360" w:beforeAutospacing="0" w:after="240" w:afterAutospacing="0"/>
        <w:ind w:left="240"/>
        <w:rPr>
          <w:ins w:id="1088" w:author="Unknown"/>
          <w:rFonts w:ascii="Segoe UI" w:hAnsi="Segoe UI" w:cs="Segoe UI"/>
          <w:color w:val="1F2328"/>
          <w:sz w:val="30"/>
          <w:szCs w:val="30"/>
          <w:bdr w:val="none" w:sz="0" w:space="0" w:color="auto" w:frame="1"/>
          <w:shd w:val="clear" w:color="auto" w:fill="FFFFFF"/>
        </w:rPr>
      </w:pPr>
      <w:ins w:id="1089" w:author="Unknown">
        <w:r>
          <w:rPr>
            <w:rFonts w:ascii="Segoe UI" w:hAnsi="Segoe UI" w:cs="Segoe UI"/>
            <w:color w:val="1F2328"/>
            <w:sz w:val="30"/>
            <w:szCs w:val="30"/>
            <w:bdr w:val="none" w:sz="0" w:space="0" w:color="auto" w:frame="1"/>
            <w:shd w:val="clear" w:color="auto" w:fill="FFFFFF"/>
          </w:rPr>
          <w:t>3. What is a container in the context of Amazon ECS?</w:t>
        </w:r>
      </w:ins>
    </w:p>
    <w:p w:rsidR="003E418D" w:rsidRDefault="003E418D" w:rsidP="003E418D">
      <w:pPr>
        <w:pStyle w:val="rich-diff-level-zero"/>
        <w:spacing w:before="0" w:beforeAutospacing="0" w:after="240" w:afterAutospacing="0"/>
        <w:ind w:left="240"/>
        <w:rPr>
          <w:ins w:id="1090" w:author="Unknown"/>
          <w:rFonts w:ascii="Segoe UI" w:hAnsi="Segoe UI" w:cs="Segoe UI"/>
          <w:color w:val="1F2328"/>
          <w:bdr w:val="none" w:sz="0" w:space="0" w:color="auto" w:frame="1"/>
          <w:shd w:val="clear" w:color="auto" w:fill="FFFFFF"/>
        </w:rPr>
      </w:pPr>
      <w:ins w:id="1091" w:author="Unknown">
        <w:r>
          <w:rPr>
            <w:rFonts w:ascii="Segoe UI" w:hAnsi="Segoe UI" w:cs="Segoe UI"/>
            <w:color w:val="1F2328"/>
            <w:bdr w:val="none" w:sz="0" w:space="0" w:color="auto" w:frame="1"/>
            <w:shd w:val="clear" w:color="auto" w:fill="FFFFFF"/>
          </w:rPr>
          <w:t>A container is a lightweight, standalone executable package that includes everything needed to run a piece of software, including the code, runtime, libraries, and system tools.</w:t>
        </w:r>
      </w:ins>
    </w:p>
    <w:p w:rsidR="003E418D" w:rsidRDefault="003E418D" w:rsidP="003E418D">
      <w:pPr>
        <w:pStyle w:val="Heading3"/>
        <w:spacing w:before="360" w:beforeAutospacing="0" w:after="240" w:afterAutospacing="0"/>
        <w:ind w:left="240"/>
        <w:rPr>
          <w:ins w:id="1092" w:author="Unknown"/>
          <w:rFonts w:ascii="Segoe UI" w:hAnsi="Segoe UI" w:cs="Segoe UI"/>
          <w:color w:val="1F2328"/>
          <w:sz w:val="30"/>
          <w:szCs w:val="30"/>
          <w:bdr w:val="none" w:sz="0" w:space="0" w:color="auto" w:frame="1"/>
          <w:shd w:val="clear" w:color="auto" w:fill="FFFFFF"/>
        </w:rPr>
      </w:pPr>
      <w:ins w:id="1093" w:author="Unknown">
        <w:r>
          <w:rPr>
            <w:rFonts w:ascii="Segoe UI" w:hAnsi="Segoe UI" w:cs="Segoe UI"/>
            <w:color w:val="1F2328"/>
            <w:sz w:val="30"/>
            <w:szCs w:val="30"/>
            <w:bdr w:val="none" w:sz="0" w:space="0" w:color="auto" w:frame="1"/>
            <w:shd w:val="clear" w:color="auto" w:fill="FFFFFF"/>
          </w:rPr>
          <w:t>4. What is a task definition in Amazon ECS?</w:t>
        </w:r>
      </w:ins>
    </w:p>
    <w:p w:rsidR="003E418D" w:rsidRDefault="003E418D" w:rsidP="003E418D">
      <w:pPr>
        <w:pStyle w:val="rich-diff-level-zero"/>
        <w:spacing w:before="0" w:beforeAutospacing="0" w:after="240" w:afterAutospacing="0"/>
        <w:ind w:left="240"/>
        <w:rPr>
          <w:ins w:id="1094" w:author="Unknown"/>
          <w:rFonts w:ascii="Segoe UI" w:hAnsi="Segoe UI" w:cs="Segoe UI"/>
          <w:color w:val="1F2328"/>
          <w:bdr w:val="none" w:sz="0" w:space="0" w:color="auto" w:frame="1"/>
          <w:shd w:val="clear" w:color="auto" w:fill="FFFFFF"/>
        </w:rPr>
      </w:pPr>
      <w:ins w:id="1095" w:author="Unknown">
        <w:r>
          <w:rPr>
            <w:rFonts w:ascii="Segoe UI" w:hAnsi="Segoe UI" w:cs="Segoe UI"/>
            <w:color w:val="1F2328"/>
            <w:bdr w:val="none" w:sz="0" w:space="0" w:color="auto" w:frame="1"/>
            <w:shd w:val="clear" w:color="auto" w:fill="FFFFFF"/>
          </w:rPr>
          <w:t>A task definition is a blueprint for running a Docker container as part of a task in Amazon ECS. It defines container configurations, resources, networking, and more.</w:t>
        </w:r>
      </w:ins>
    </w:p>
    <w:p w:rsidR="003E418D" w:rsidRDefault="003E418D" w:rsidP="003E418D">
      <w:pPr>
        <w:pStyle w:val="Heading3"/>
        <w:spacing w:before="360" w:beforeAutospacing="0" w:after="240" w:afterAutospacing="0"/>
        <w:ind w:left="240"/>
        <w:rPr>
          <w:ins w:id="1096" w:author="Unknown"/>
          <w:rFonts w:ascii="Segoe UI" w:hAnsi="Segoe UI" w:cs="Segoe UI"/>
          <w:color w:val="1F2328"/>
          <w:sz w:val="30"/>
          <w:szCs w:val="30"/>
          <w:bdr w:val="none" w:sz="0" w:space="0" w:color="auto" w:frame="1"/>
          <w:shd w:val="clear" w:color="auto" w:fill="FFFFFF"/>
        </w:rPr>
      </w:pPr>
      <w:ins w:id="1097" w:author="Unknown">
        <w:r>
          <w:rPr>
            <w:rFonts w:ascii="Segoe UI" w:hAnsi="Segoe UI" w:cs="Segoe UI"/>
            <w:color w:val="1F2328"/>
            <w:sz w:val="30"/>
            <w:szCs w:val="30"/>
            <w:bdr w:val="none" w:sz="0" w:space="0" w:color="auto" w:frame="1"/>
            <w:shd w:val="clear" w:color="auto" w:fill="FFFFFF"/>
          </w:rPr>
          <w:t xml:space="preserve">5. How </w:t>
        </w:r>
        <w:proofErr w:type="gramStart"/>
        <w:r>
          <w:rPr>
            <w:rFonts w:ascii="Segoe UI" w:hAnsi="Segoe UI" w:cs="Segoe UI"/>
            <w:color w:val="1F2328"/>
            <w:sz w:val="30"/>
            <w:szCs w:val="30"/>
            <w:bdr w:val="none" w:sz="0" w:space="0" w:color="auto" w:frame="1"/>
            <w:shd w:val="clear" w:color="auto" w:fill="FFFFFF"/>
          </w:rPr>
          <w:t>are tasks and services related</w:t>
        </w:r>
        <w:proofErr w:type="gramEnd"/>
        <w:r>
          <w:rPr>
            <w:rFonts w:ascii="Segoe UI" w:hAnsi="Segoe UI" w:cs="Segoe UI"/>
            <w:color w:val="1F2328"/>
            <w:sz w:val="30"/>
            <w:szCs w:val="30"/>
            <w:bdr w:val="none" w:sz="0" w:space="0" w:color="auto" w:frame="1"/>
            <w:shd w:val="clear" w:color="auto" w:fill="FFFFFF"/>
          </w:rPr>
          <w:t xml:space="preserve"> in Amazon ECS?</w:t>
        </w:r>
      </w:ins>
    </w:p>
    <w:p w:rsidR="003E418D" w:rsidRDefault="003E418D" w:rsidP="003E418D">
      <w:pPr>
        <w:pStyle w:val="rich-diff-level-zero"/>
        <w:spacing w:before="0" w:beforeAutospacing="0" w:after="240" w:afterAutospacing="0"/>
        <w:ind w:left="240"/>
        <w:rPr>
          <w:ins w:id="1098" w:author="Unknown"/>
          <w:rFonts w:ascii="Segoe UI" w:hAnsi="Segoe UI" w:cs="Segoe UI"/>
          <w:color w:val="1F2328"/>
          <w:bdr w:val="none" w:sz="0" w:space="0" w:color="auto" w:frame="1"/>
          <w:shd w:val="clear" w:color="auto" w:fill="FFFFFF"/>
        </w:rPr>
      </w:pPr>
      <w:ins w:id="1099" w:author="Unknown">
        <w:r>
          <w:rPr>
            <w:rFonts w:ascii="Segoe UI" w:hAnsi="Segoe UI" w:cs="Segoe UI"/>
            <w:color w:val="1F2328"/>
            <w:bdr w:val="none" w:sz="0" w:space="0" w:color="auto" w:frame="1"/>
            <w:shd w:val="clear" w:color="auto" w:fill="FFFFFF"/>
          </w:rPr>
          <w:t>A task is a running container or a group of related containers defined by a task definition. A service in ECS manages the desired number of tasks to maintain availability and desired state.</w:t>
        </w:r>
      </w:ins>
    </w:p>
    <w:p w:rsidR="003E418D" w:rsidRDefault="003E418D" w:rsidP="003E418D">
      <w:pPr>
        <w:pStyle w:val="Heading3"/>
        <w:spacing w:before="360" w:beforeAutospacing="0" w:after="240" w:afterAutospacing="0"/>
        <w:ind w:left="240"/>
        <w:rPr>
          <w:ins w:id="1100" w:author="Unknown"/>
          <w:rFonts w:ascii="Segoe UI" w:hAnsi="Segoe UI" w:cs="Segoe UI"/>
          <w:color w:val="1F2328"/>
          <w:sz w:val="30"/>
          <w:szCs w:val="30"/>
          <w:bdr w:val="none" w:sz="0" w:space="0" w:color="auto" w:frame="1"/>
          <w:shd w:val="clear" w:color="auto" w:fill="FFFFFF"/>
        </w:rPr>
      </w:pPr>
      <w:ins w:id="1101" w:author="Unknown">
        <w:r>
          <w:rPr>
            <w:rFonts w:ascii="Segoe UI" w:hAnsi="Segoe UI" w:cs="Segoe UI"/>
            <w:color w:val="1F2328"/>
            <w:sz w:val="30"/>
            <w:szCs w:val="30"/>
            <w:bdr w:val="none" w:sz="0" w:space="0" w:color="auto" w:frame="1"/>
            <w:shd w:val="clear" w:color="auto" w:fill="FFFFFF"/>
          </w:rPr>
          <w:t xml:space="preserve">6. What is the difference between Amazon ECS and AWS </w:t>
        </w:r>
        <w:proofErr w:type="spellStart"/>
        <w:r>
          <w:rPr>
            <w:rFonts w:ascii="Segoe UI" w:hAnsi="Segoe UI" w:cs="Segoe UI"/>
            <w:color w:val="1F2328"/>
            <w:sz w:val="30"/>
            <w:szCs w:val="30"/>
            <w:bdr w:val="none" w:sz="0" w:space="0" w:color="auto" w:frame="1"/>
            <w:shd w:val="clear" w:color="auto" w:fill="FFFFFF"/>
          </w:rPr>
          <w:t>Fargate</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1102" w:author="Unknown"/>
          <w:rFonts w:ascii="Segoe UI" w:hAnsi="Segoe UI" w:cs="Segoe UI"/>
          <w:color w:val="1F2328"/>
          <w:bdr w:val="none" w:sz="0" w:space="0" w:color="auto" w:frame="1"/>
          <w:shd w:val="clear" w:color="auto" w:fill="FFFFFF"/>
        </w:rPr>
      </w:pPr>
      <w:ins w:id="1103" w:author="Unknown">
        <w:r>
          <w:rPr>
            <w:rFonts w:ascii="Segoe UI" w:hAnsi="Segoe UI" w:cs="Segoe UI"/>
            <w:color w:val="1F2328"/>
            <w:bdr w:val="none" w:sz="0" w:space="0" w:color="auto" w:frame="1"/>
            <w:shd w:val="clear" w:color="auto" w:fill="FFFFFF"/>
          </w:rPr>
          <w:t xml:space="preserve">Amazon ECS gives you control over EC2 instances to run containers, while AWS </w:t>
        </w:r>
        <w:proofErr w:type="spellStart"/>
        <w:r>
          <w:rPr>
            <w:rFonts w:ascii="Segoe UI" w:hAnsi="Segoe UI" w:cs="Segoe UI"/>
            <w:color w:val="1F2328"/>
            <w:bdr w:val="none" w:sz="0" w:space="0" w:color="auto" w:frame="1"/>
            <w:shd w:val="clear" w:color="auto" w:fill="FFFFFF"/>
          </w:rPr>
          <w:t>Fargate</w:t>
        </w:r>
        <w:proofErr w:type="spellEnd"/>
        <w:r>
          <w:rPr>
            <w:rFonts w:ascii="Segoe UI" w:hAnsi="Segoe UI" w:cs="Segoe UI"/>
            <w:color w:val="1F2328"/>
            <w:bdr w:val="none" w:sz="0" w:space="0" w:color="auto" w:frame="1"/>
            <w:shd w:val="clear" w:color="auto" w:fill="FFFFFF"/>
          </w:rPr>
          <w:t xml:space="preserve"> is a </w:t>
        </w:r>
        <w:proofErr w:type="spellStart"/>
        <w:r>
          <w:rPr>
            <w:rFonts w:ascii="Segoe UI" w:hAnsi="Segoe UI" w:cs="Segoe UI"/>
            <w:color w:val="1F2328"/>
            <w:bdr w:val="none" w:sz="0" w:space="0" w:color="auto" w:frame="1"/>
            <w:shd w:val="clear" w:color="auto" w:fill="FFFFFF"/>
          </w:rPr>
          <w:t>serverless</w:t>
        </w:r>
        <w:proofErr w:type="spellEnd"/>
        <w:r>
          <w:rPr>
            <w:rFonts w:ascii="Segoe UI" w:hAnsi="Segoe UI" w:cs="Segoe UI"/>
            <w:color w:val="1F2328"/>
            <w:bdr w:val="none" w:sz="0" w:space="0" w:color="auto" w:frame="1"/>
            <w:shd w:val="clear" w:color="auto" w:fill="FFFFFF"/>
          </w:rPr>
          <w:t xml:space="preserve"> compute engine for containers. With </w:t>
        </w:r>
        <w:proofErr w:type="spellStart"/>
        <w:r>
          <w:rPr>
            <w:rFonts w:ascii="Segoe UI" w:hAnsi="Segoe UI" w:cs="Segoe UI"/>
            <w:color w:val="1F2328"/>
            <w:bdr w:val="none" w:sz="0" w:space="0" w:color="auto" w:frame="1"/>
            <w:shd w:val="clear" w:color="auto" w:fill="FFFFFF"/>
          </w:rPr>
          <w:t>Fargate</w:t>
        </w:r>
        <w:proofErr w:type="spellEnd"/>
        <w:r>
          <w:rPr>
            <w:rFonts w:ascii="Segoe UI" w:hAnsi="Segoe UI" w:cs="Segoe UI"/>
            <w:color w:val="1F2328"/>
            <w:bdr w:val="none" w:sz="0" w:space="0" w:color="auto" w:frame="1"/>
            <w:shd w:val="clear" w:color="auto" w:fill="FFFFFF"/>
          </w:rPr>
          <w:t xml:space="preserve">, you </w:t>
        </w:r>
        <w:proofErr w:type="gramStart"/>
        <w:r>
          <w:rPr>
            <w:rFonts w:ascii="Segoe UI" w:hAnsi="Segoe UI" w:cs="Segoe UI"/>
            <w:color w:val="1F2328"/>
            <w:bdr w:val="none" w:sz="0" w:space="0" w:color="auto" w:frame="1"/>
            <w:shd w:val="clear" w:color="auto" w:fill="FFFFFF"/>
          </w:rPr>
          <w:t>don't</w:t>
        </w:r>
        <w:proofErr w:type="gramEnd"/>
        <w:r>
          <w:rPr>
            <w:rFonts w:ascii="Segoe UI" w:hAnsi="Segoe UI" w:cs="Segoe UI"/>
            <w:color w:val="1F2328"/>
            <w:bdr w:val="none" w:sz="0" w:space="0" w:color="auto" w:frame="1"/>
            <w:shd w:val="clear" w:color="auto" w:fill="FFFFFF"/>
          </w:rPr>
          <w:t xml:space="preserve"> need to manage the underlying infrastructure.</w:t>
        </w:r>
      </w:ins>
    </w:p>
    <w:p w:rsidR="003E418D" w:rsidRDefault="003E418D" w:rsidP="003E418D">
      <w:pPr>
        <w:pStyle w:val="Heading3"/>
        <w:spacing w:before="360" w:beforeAutospacing="0" w:after="240" w:afterAutospacing="0"/>
        <w:ind w:left="240"/>
        <w:rPr>
          <w:ins w:id="1104" w:author="Unknown"/>
          <w:rFonts w:ascii="Segoe UI" w:hAnsi="Segoe UI" w:cs="Segoe UI"/>
          <w:color w:val="1F2328"/>
          <w:sz w:val="30"/>
          <w:szCs w:val="30"/>
          <w:bdr w:val="none" w:sz="0" w:space="0" w:color="auto" w:frame="1"/>
          <w:shd w:val="clear" w:color="auto" w:fill="FFFFFF"/>
        </w:rPr>
      </w:pPr>
      <w:ins w:id="1105" w:author="Unknown">
        <w:r>
          <w:rPr>
            <w:rFonts w:ascii="Segoe UI" w:hAnsi="Segoe UI" w:cs="Segoe UI"/>
            <w:color w:val="1F2328"/>
            <w:sz w:val="30"/>
            <w:szCs w:val="30"/>
            <w:bdr w:val="none" w:sz="0" w:space="0" w:color="auto" w:frame="1"/>
            <w:shd w:val="clear" w:color="auto" w:fill="FFFFFF"/>
          </w:rPr>
          <w:t>7. How can you schedule tasks in Amazon ECS?</w:t>
        </w:r>
      </w:ins>
    </w:p>
    <w:p w:rsidR="003E418D" w:rsidRDefault="003E418D" w:rsidP="003E418D">
      <w:pPr>
        <w:pStyle w:val="rich-diff-level-zero"/>
        <w:spacing w:before="0" w:beforeAutospacing="0" w:after="240" w:afterAutospacing="0"/>
        <w:ind w:left="240"/>
        <w:rPr>
          <w:ins w:id="1106" w:author="Unknown"/>
          <w:rFonts w:ascii="Segoe UI" w:hAnsi="Segoe UI" w:cs="Segoe UI"/>
          <w:color w:val="1F2328"/>
          <w:bdr w:val="none" w:sz="0" w:space="0" w:color="auto" w:frame="1"/>
          <w:shd w:val="clear" w:color="auto" w:fill="FFFFFF"/>
        </w:rPr>
      </w:pPr>
      <w:ins w:id="1107" w:author="Unknown">
        <w:r>
          <w:rPr>
            <w:rFonts w:ascii="Segoe UI" w:hAnsi="Segoe UI" w:cs="Segoe UI"/>
            <w:color w:val="1F2328"/>
            <w:bdr w:val="none" w:sz="0" w:space="0" w:color="auto" w:frame="1"/>
            <w:shd w:val="clear" w:color="auto" w:fill="FFFFFF"/>
          </w:rPr>
          <w:lastRenderedPageBreak/>
          <w:t>Tasks in Amazon ECS can be scheduled using services, which maintain a desired count of tasks in a cluster. You can also use Amazon ECS Events to trigger task execution based on events.</w:t>
        </w:r>
      </w:ins>
    </w:p>
    <w:p w:rsidR="003E418D" w:rsidRDefault="003E418D" w:rsidP="003E418D">
      <w:pPr>
        <w:pStyle w:val="Heading3"/>
        <w:spacing w:before="360" w:beforeAutospacing="0" w:after="240" w:afterAutospacing="0"/>
        <w:ind w:left="240"/>
        <w:rPr>
          <w:ins w:id="1108" w:author="Unknown"/>
          <w:rFonts w:ascii="Segoe UI" w:hAnsi="Segoe UI" w:cs="Segoe UI"/>
          <w:color w:val="1F2328"/>
          <w:sz w:val="30"/>
          <w:szCs w:val="30"/>
          <w:bdr w:val="none" w:sz="0" w:space="0" w:color="auto" w:frame="1"/>
          <w:shd w:val="clear" w:color="auto" w:fill="FFFFFF"/>
        </w:rPr>
      </w:pPr>
      <w:ins w:id="1109" w:author="Unknown">
        <w:r>
          <w:rPr>
            <w:rFonts w:ascii="Segoe UI" w:hAnsi="Segoe UI" w:cs="Segoe UI"/>
            <w:color w:val="1F2328"/>
            <w:sz w:val="30"/>
            <w:szCs w:val="30"/>
            <w:bdr w:val="none" w:sz="0" w:space="0" w:color="auto" w:frame="1"/>
            <w:shd w:val="clear" w:color="auto" w:fill="FFFFFF"/>
          </w:rPr>
          <w:t>8. What is the purpose of the Amazon ECS cluster?</w:t>
        </w:r>
      </w:ins>
    </w:p>
    <w:p w:rsidR="003E418D" w:rsidRDefault="003E418D" w:rsidP="003E418D">
      <w:pPr>
        <w:pStyle w:val="rich-diff-level-zero"/>
        <w:spacing w:before="0" w:beforeAutospacing="0" w:after="240" w:afterAutospacing="0"/>
        <w:ind w:left="240"/>
        <w:rPr>
          <w:ins w:id="1110" w:author="Unknown"/>
          <w:rFonts w:ascii="Segoe UI" w:hAnsi="Segoe UI" w:cs="Segoe UI"/>
          <w:color w:val="1F2328"/>
          <w:bdr w:val="none" w:sz="0" w:space="0" w:color="auto" w:frame="1"/>
          <w:shd w:val="clear" w:color="auto" w:fill="FFFFFF"/>
        </w:rPr>
      </w:pPr>
      <w:ins w:id="1111" w:author="Unknown">
        <w:r>
          <w:rPr>
            <w:rFonts w:ascii="Segoe UI" w:hAnsi="Segoe UI" w:cs="Segoe UI"/>
            <w:color w:val="1F2328"/>
            <w:bdr w:val="none" w:sz="0" w:space="0" w:color="auto" w:frame="1"/>
            <w:shd w:val="clear" w:color="auto" w:fill="FFFFFF"/>
          </w:rPr>
          <w:t>An Amazon ECS cluster is a logical grouping of container instances and tasks. It provides a way to manage and organize your containers within a scalable infrastructure.</w:t>
        </w:r>
      </w:ins>
    </w:p>
    <w:p w:rsidR="003E418D" w:rsidRDefault="003E418D" w:rsidP="003E418D">
      <w:pPr>
        <w:pStyle w:val="Heading3"/>
        <w:spacing w:before="360" w:beforeAutospacing="0" w:after="240" w:afterAutospacing="0"/>
        <w:ind w:left="240"/>
        <w:rPr>
          <w:ins w:id="1112" w:author="Unknown"/>
          <w:rFonts w:ascii="Segoe UI" w:hAnsi="Segoe UI" w:cs="Segoe UI"/>
          <w:color w:val="1F2328"/>
          <w:sz w:val="30"/>
          <w:szCs w:val="30"/>
          <w:bdr w:val="none" w:sz="0" w:space="0" w:color="auto" w:frame="1"/>
          <w:shd w:val="clear" w:color="auto" w:fill="FFFFFF"/>
        </w:rPr>
      </w:pPr>
      <w:ins w:id="1113" w:author="Unknown">
        <w:r>
          <w:rPr>
            <w:rFonts w:ascii="Segoe UI" w:hAnsi="Segoe UI" w:cs="Segoe UI"/>
            <w:color w:val="1F2328"/>
            <w:sz w:val="30"/>
            <w:szCs w:val="30"/>
            <w:bdr w:val="none" w:sz="0" w:space="0" w:color="auto" w:frame="1"/>
            <w:shd w:val="clear" w:color="auto" w:fill="FFFFFF"/>
          </w:rPr>
          <w:t>9. How can you scale containers in Amazon ECS?</w:t>
        </w:r>
      </w:ins>
    </w:p>
    <w:p w:rsidR="003E418D" w:rsidRDefault="003E418D" w:rsidP="003E418D">
      <w:pPr>
        <w:pStyle w:val="rich-diff-level-zero"/>
        <w:spacing w:before="0" w:beforeAutospacing="0" w:after="240" w:afterAutospacing="0"/>
        <w:ind w:left="240"/>
        <w:rPr>
          <w:ins w:id="1114" w:author="Unknown"/>
          <w:rFonts w:ascii="Segoe UI" w:hAnsi="Segoe UI" w:cs="Segoe UI"/>
          <w:color w:val="1F2328"/>
          <w:bdr w:val="none" w:sz="0" w:space="0" w:color="auto" w:frame="1"/>
          <w:shd w:val="clear" w:color="auto" w:fill="FFFFFF"/>
        </w:rPr>
      </w:pPr>
      <w:ins w:id="1115" w:author="Unknown">
        <w:r>
          <w:rPr>
            <w:rFonts w:ascii="Segoe UI" w:hAnsi="Segoe UI" w:cs="Segoe UI"/>
            <w:color w:val="1F2328"/>
            <w:bdr w:val="none" w:sz="0" w:space="0" w:color="auto" w:frame="1"/>
            <w:shd w:val="clear" w:color="auto" w:fill="FFFFFF"/>
          </w:rPr>
          <w:t>You can scale containers by adjusting the desired task count of an ECS service. Amazon ECS automatically adjusts the number of tasks based on your scaling policies.</w:t>
        </w:r>
      </w:ins>
    </w:p>
    <w:p w:rsidR="003E418D" w:rsidRDefault="003E418D" w:rsidP="003E418D">
      <w:pPr>
        <w:pStyle w:val="Heading3"/>
        <w:spacing w:before="360" w:beforeAutospacing="0" w:after="240" w:afterAutospacing="0"/>
        <w:ind w:left="240"/>
        <w:rPr>
          <w:ins w:id="1116" w:author="Unknown"/>
          <w:rFonts w:ascii="Segoe UI" w:hAnsi="Segoe UI" w:cs="Segoe UI"/>
          <w:color w:val="1F2328"/>
          <w:sz w:val="30"/>
          <w:szCs w:val="30"/>
          <w:bdr w:val="none" w:sz="0" w:space="0" w:color="auto" w:frame="1"/>
          <w:shd w:val="clear" w:color="auto" w:fill="FFFFFF"/>
        </w:rPr>
      </w:pPr>
      <w:ins w:id="1117" w:author="Unknown">
        <w:r>
          <w:rPr>
            <w:rFonts w:ascii="Segoe UI" w:hAnsi="Segoe UI" w:cs="Segoe UI"/>
            <w:color w:val="1F2328"/>
            <w:sz w:val="30"/>
            <w:szCs w:val="30"/>
            <w:bdr w:val="none" w:sz="0" w:space="0" w:color="auto" w:frame="1"/>
            <w:shd w:val="clear" w:color="auto" w:fill="FFFFFF"/>
          </w:rPr>
          <w:t>10. What is Amazon ECS Agent?</w:t>
        </w:r>
      </w:ins>
    </w:p>
    <w:p w:rsidR="003E418D" w:rsidRDefault="003E418D" w:rsidP="003E418D">
      <w:pPr>
        <w:pStyle w:val="rich-diff-level-zero"/>
        <w:spacing w:before="0" w:beforeAutospacing="0" w:after="240" w:afterAutospacing="0"/>
        <w:ind w:left="240"/>
        <w:rPr>
          <w:ins w:id="1118" w:author="Unknown"/>
          <w:rFonts w:ascii="Segoe UI" w:hAnsi="Segoe UI" w:cs="Segoe UI"/>
          <w:color w:val="1F2328"/>
          <w:bdr w:val="none" w:sz="0" w:space="0" w:color="auto" w:frame="1"/>
          <w:shd w:val="clear" w:color="auto" w:fill="FFFFFF"/>
        </w:rPr>
      </w:pPr>
      <w:ins w:id="1119" w:author="Unknown">
        <w:r>
          <w:rPr>
            <w:rFonts w:ascii="Segoe UI" w:hAnsi="Segoe UI" w:cs="Segoe UI"/>
            <w:color w:val="1F2328"/>
            <w:bdr w:val="none" w:sz="0" w:space="0" w:color="auto" w:frame="1"/>
            <w:shd w:val="clear" w:color="auto" w:fill="FFFFFF"/>
          </w:rPr>
          <w:t xml:space="preserve">The Amazon ECS Agent is a component that runs on each EC2 instance in your ECS cluster. </w:t>
        </w:r>
        <w:proofErr w:type="gramStart"/>
        <w:r>
          <w:rPr>
            <w:rFonts w:ascii="Segoe UI" w:hAnsi="Segoe UI" w:cs="Segoe UI"/>
            <w:color w:val="1F2328"/>
            <w:bdr w:val="none" w:sz="0" w:space="0" w:color="auto" w:frame="1"/>
            <w:shd w:val="clear" w:color="auto" w:fill="FFFFFF"/>
          </w:rPr>
          <w:t>It's</w:t>
        </w:r>
        <w:proofErr w:type="gramEnd"/>
        <w:r>
          <w:rPr>
            <w:rFonts w:ascii="Segoe UI" w:hAnsi="Segoe UI" w:cs="Segoe UI"/>
            <w:color w:val="1F2328"/>
            <w:bdr w:val="none" w:sz="0" w:space="0" w:color="auto" w:frame="1"/>
            <w:shd w:val="clear" w:color="auto" w:fill="FFFFFF"/>
          </w:rPr>
          <w:t xml:space="preserve"> responsible for communicating with the ECS control plane and managing tasks on the instance.</w:t>
        </w:r>
      </w:ins>
    </w:p>
    <w:p w:rsidR="003E418D" w:rsidRDefault="003E418D" w:rsidP="003E418D">
      <w:pPr>
        <w:pStyle w:val="Heading3"/>
        <w:spacing w:before="360" w:beforeAutospacing="0" w:after="240" w:afterAutospacing="0"/>
        <w:ind w:left="240"/>
        <w:rPr>
          <w:ins w:id="1120" w:author="Unknown"/>
          <w:rFonts w:ascii="Segoe UI" w:hAnsi="Segoe UI" w:cs="Segoe UI"/>
          <w:color w:val="1F2328"/>
          <w:sz w:val="30"/>
          <w:szCs w:val="30"/>
          <w:bdr w:val="none" w:sz="0" w:space="0" w:color="auto" w:frame="1"/>
          <w:shd w:val="clear" w:color="auto" w:fill="FFFFFF"/>
        </w:rPr>
      </w:pPr>
      <w:ins w:id="1121" w:author="Unknown">
        <w:r>
          <w:rPr>
            <w:rFonts w:ascii="Segoe UI" w:hAnsi="Segoe UI" w:cs="Segoe UI"/>
            <w:color w:val="1F2328"/>
            <w:sz w:val="30"/>
            <w:szCs w:val="30"/>
            <w:bdr w:val="none" w:sz="0" w:space="0" w:color="auto" w:frame="1"/>
            <w:shd w:val="clear" w:color="auto" w:fill="FFFFFF"/>
          </w:rPr>
          <w:t>11. What is the difference between a task and a container instance in Amazon ECS?</w:t>
        </w:r>
      </w:ins>
    </w:p>
    <w:p w:rsidR="003E418D" w:rsidRDefault="003E418D" w:rsidP="003E418D">
      <w:pPr>
        <w:pStyle w:val="rich-diff-level-zero"/>
        <w:spacing w:before="0" w:beforeAutospacing="0" w:after="240" w:afterAutospacing="0"/>
        <w:ind w:left="240"/>
        <w:rPr>
          <w:ins w:id="1122" w:author="Unknown"/>
          <w:rFonts w:ascii="Segoe UI" w:hAnsi="Segoe UI" w:cs="Segoe UI"/>
          <w:color w:val="1F2328"/>
          <w:bdr w:val="none" w:sz="0" w:space="0" w:color="auto" w:frame="1"/>
          <w:shd w:val="clear" w:color="auto" w:fill="FFFFFF"/>
        </w:rPr>
      </w:pPr>
      <w:ins w:id="1123" w:author="Unknown">
        <w:r>
          <w:rPr>
            <w:rFonts w:ascii="Segoe UI" w:hAnsi="Segoe UI" w:cs="Segoe UI"/>
            <w:color w:val="1F2328"/>
            <w:bdr w:val="none" w:sz="0" w:space="0" w:color="auto" w:frame="1"/>
            <w:shd w:val="clear" w:color="auto" w:fill="FFFFFF"/>
          </w:rPr>
          <w:t>A task is a running instance of a containerized application, while a container instance is an Amazon EC2 instance that's part of an ECS cluster and runs the ECS Agent.</w:t>
        </w:r>
      </w:ins>
    </w:p>
    <w:p w:rsidR="003E418D" w:rsidRDefault="003E418D" w:rsidP="003E418D">
      <w:pPr>
        <w:pStyle w:val="Heading3"/>
        <w:spacing w:before="360" w:beforeAutospacing="0" w:after="240" w:afterAutospacing="0"/>
        <w:ind w:left="240"/>
        <w:rPr>
          <w:ins w:id="1124" w:author="Unknown"/>
          <w:rFonts w:ascii="Segoe UI" w:hAnsi="Segoe UI" w:cs="Segoe UI"/>
          <w:color w:val="1F2328"/>
          <w:sz w:val="30"/>
          <w:szCs w:val="30"/>
          <w:bdr w:val="none" w:sz="0" w:space="0" w:color="auto" w:frame="1"/>
          <w:shd w:val="clear" w:color="auto" w:fill="FFFFFF"/>
        </w:rPr>
      </w:pPr>
      <w:ins w:id="1125" w:author="Unknown">
        <w:r>
          <w:rPr>
            <w:rFonts w:ascii="Segoe UI" w:hAnsi="Segoe UI" w:cs="Segoe UI"/>
            <w:color w:val="1F2328"/>
            <w:sz w:val="30"/>
            <w:szCs w:val="30"/>
            <w:bdr w:val="none" w:sz="0" w:space="0" w:color="auto" w:frame="1"/>
            <w:shd w:val="clear" w:color="auto" w:fill="FFFFFF"/>
          </w:rPr>
          <w:t>12. How can you manage container secrets in Amazon ECS?</w:t>
        </w:r>
      </w:ins>
    </w:p>
    <w:p w:rsidR="003E418D" w:rsidRDefault="003E418D" w:rsidP="003E418D">
      <w:pPr>
        <w:pStyle w:val="rich-diff-level-zero"/>
        <w:spacing w:before="0" w:beforeAutospacing="0" w:after="240" w:afterAutospacing="0"/>
        <w:ind w:left="240"/>
        <w:rPr>
          <w:ins w:id="1126" w:author="Unknown"/>
          <w:rFonts w:ascii="Segoe UI" w:hAnsi="Segoe UI" w:cs="Segoe UI"/>
          <w:color w:val="1F2328"/>
          <w:bdr w:val="none" w:sz="0" w:space="0" w:color="auto" w:frame="1"/>
          <w:shd w:val="clear" w:color="auto" w:fill="FFFFFF"/>
        </w:rPr>
      </w:pPr>
      <w:ins w:id="1127" w:author="Unknown">
        <w:r>
          <w:rPr>
            <w:rFonts w:ascii="Segoe UI" w:hAnsi="Segoe UI" w:cs="Segoe UI"/>
            <w:color w:val="1F2328"/>
            <w:bdr w:val="none" w:sz="0" w:space="0" w:color="auto" w:frame="1"/>
            <w:shd w:val="clear" w:color="auto" w:fill="FFFFFF"/>
          </w:rPr>
          <w:t xml:space="preserve">You can manage container secrets using AWS Secrets Manager or AWS Systems Manager Parameter Store. Secrets </w:t>
        </w:r>
        <w:proofErr w:type="gramStart"/>
        <w:r>
          <w:rPr>
            <w:rFonts w:ascii="Segoe UI" w:hAnsi="Segoe UI" w:cs="Segoe UI"/>
            <w:color w:val="1F2328"/>
            <w:bdr w:val="none" w:sz="0" w:space="0" w:color="auto" w:frame="1"/>
            <w:shd w:val="clear" w:color="auto" w:fill="FFFFFF"/>
          </w:rPr>
          <w:t>can be injected</w:t>
        </w:r>
        <w:proofErr w:type="gramEnd"/>
        <w:r>
          <w:rPr>
            <w:rFonts w:ascii="Segoe UI" w:hAnsi="Segoe UI" w:cs="Segoe UI"/>
            <w:color w:val="1F2328"/>
            <w:bdr w:val="none" w:sz="0" w:space="0" w:color="auto" w:frame="1"/>
            <w:shd w:val="clear" w:color="auto" w:fill="FFFFFF"/>
          </w:rPr>
          <w:t xml:space="preserve"> into containers at runtime as environment variables.</w:t>
        </w:r>
      </w:ins>
    </w:p>
    <w:p w:rsidR="003E418D" w:rsidRDefault="003E418D" w:rsidP="003E418D">
      <w:pPr>
        <w:pStyle w:val="Heading3"/>
        <w:spacing w:before="360" w:beforeAutospacing="0" w:after="240" w:afterAutospacing="0"/>
        <w:ind w:left="240"/>
        <w:rPr>
          <w:ins w:id="1128" w:author="Unknown"/>
          <w:rFonts w:ascii="Segoe UI" w:hAnsi="Segoe UI" w:cs="Segoe UI"/>
          <w:color w:val="1F2328"/>
          <w:sz w:val="30"/>
          <w:szCs w:val="30"/>
          <w:bdr w:val="none" w:sz="0" w:space="0" w:color="auto" w:frame="1"/>
          <w:shd w:val="clear" w:color="auto" w:fill="FFFFFF"/>
        </w:rPr>
      </w:pPr>
      <w:ins w:id="1129" w:author="Unknown">
        <w:r>
          <w:rPr>
            <w:rFonts w:ascii="Segoe UI" w:hAnsi="Segoe UI" w:cs="Segoe UI"/>
            <w:color w:val="1F2328"/>
            <w:sz w:val="30"/>
            <w:szCs w:val="30"/>
            <w:bdr w:val="none" w:sz="0" w:space="0" w:color="auto" w:frame="1"/>
            <w:shd w:val="clear" w:color="auto" w:fill="FFFFFF"/>
          </w:rPr>
          <w:t>13. What is the purpose of Amazon ECS Capacity Providers?</w:t>
        </w:r>
      </w:ins>
    </w:p>
    <w:p w:rsidR="003E418D" w:rsidRDefault="003E418D" w:rsidP="003E418D">
      <w:pPr>
        <w:pStyle w:val="rich-diff-level-zero"/>
        <w:spacing w:before="0" w:beforeAutospacing="0" w:after="240" w:afterAutospacing="0"/>
        <w:ind w:left="240"/>
        <w:rPr>
          <w:ins w:id="1130" w:author="Unknown"/>
          <w:rFonts w:ascii="Segoe UI" w:hAnsi="Segoe UI" w:cs="Segoe UI"/>
          <w:color w:val="1F2328"/>
          <w:bdr w:val="none" w:sz="0" w:space="0" w:color="auto" w:frame="1"/>
          <w:shd w:val="clear" w:color="auto" w:fill="FFFFFF"/>
        </w:rPr>
      </w:pPr>
      <w:ins w:id="1131" w:author="Unknown">
        <w:r>
          <w:rPr>
            <w:rFonts w:ascii="Segoe UI" w:hAnsi="Segoe UI" w:cs="Segoe UI"/>
            <w:color w:val="1F2328"/>
            <w:bdr w:val="none" w:sz="0" w:space="0" w:color="auto" w:frame="1"/>
            <w:shd w:val="clear" w:color="auto" w:fill="FFFFFF"/>
          </w:rPr>
          <w:t xml:space="preserve">ECS Capacity Providers allow you to manage capacity and scaling for your tasks. They define how tasks </w:t>
        </w:r>
        <w:proofErr w:type="gramStart"/>
        <w:r>
          <w:rPr>
            <w:rFonts w:ascii="Segoe UI" w:hAnsi="Segoe UI" w:cs="Segoe UI"/>
            <w:color w:val="1F2328"/>
            <w:bdr w:val="none" w:sz="0" w:space="0" w:color="auto" w:frame="1"/>
            <w:shd w:val="clear" w:color="auto" w:fill="FFFFFF"/>
          </w:rPr>
          <w:t>are placed</w:t>
        </w:r>
        <w:proofErr w:type="gramEnd"/>
        <w:r>
          <w:rPr>
            <w:rFonts w:ascii="Segoe UI" w:hAnsi="Segoe UI" w:cs="Segoe UI"/>
            <w:color w:val="1F2328"/>
            <w:bdr w:val="none" w:sz="0" w:space="0" w:color="auto" w:frame="1"/>
            <w:shd w:val="clear" w:color="auto" w:fill="FFFFFF"/>
          </w:rPr>
          <w:t xml:space="preserve"> and whether to use On-Demand Instances or Spot Instances.</w:t>
        </w:r>
      </w:ins>
    </w:p>
    <w:p w:rsidR="003E418D" w:rsidRDefault="003E418D" w:rsidP="003E418D">
      <w:pPr>
        <w:pStyle w:val="Heading3"/>
        <w:spacing w:before="360" w:beforeAutospacing="0" w:after="240" w:afterAutospacing="0"/>
        <w:ind w:left="240"/>
        <w:rPr>
          <w:ins w:id="1132" w:author="Unknown"/>
          <w:rFonts w:ascii="Segoe UI" w:hAnsi="Segoe UI" w:cs="Segoe UI"/>
          <w:color w:val="1F2328"/>
          <w:sz w:val="30"/>
          <w:szCs w:val="30"/>
          <w:bdr w:val="none" w:sz="0" w:space="0" w:color="auto" w:frame="1"/>
          <w:shd w:val="clear" w:color="auto" w:fill="FFFFFF"/>
        </w:rPr>
      </w:pPr>
      <w:ins w:id="1133" w:author="Unknown">
        <w:r>
          <w:rPr>
            <w:rFonts w:ascii="Segoe UI" w:hAnsi="Segoe UI" w:cs="Segoe UI"/>
            <w:color w:val="1F2328"/>
            <w:sz w:val="30"/>
            <w:szCs w:val="30"/>
            <w:bdr w:val="none" w:sz="0" w:space="0" w:color="auto" w:frame="1"/>
            <w:shd w:val="clear" w:color="auto" w:fill="FFFFFF"/>
          </w:rPr>
          <w:lastRenderedPageBreak/>
          <w:t>14. Can you use Amazon ECS to orchestrate non-Docker workloads?</w:t>
        </w:r>
      </w:ins>
    </w:p>
    <w:p w:rsidR="003E418D" w:rsidRDefault="003E418D" w:rsidP="003E418D">
      <w:pPr>
        <w:pStyle w:val="rich-diff-level-zero"/>
        <w:spacing w:before="0" w:beforeAutospacing="0" w:after="240" w:afterAutospacing="0"/>
        <w:ind w:left="240"/>
        <w:rPr>
          <w:ins w:id="1134" w:author="Unknown"/>
          <w:rFonts w:ascii="Segoe UI" w:hAnsi="Segoe UI" w:cs="Segoe UI"/>
          <w:color w:val="1F2328"/>
          <w:bdr w:val="none" w:sz="0" w:space="0" w:color="auto" w:frame="1"/>
          <w:shd w:val="clear" w:color="auto" w:fill="FFFFFF"/>
        </w:rPr>
      </w:pPr>
      <w:ins w:id="1135" w:author="Unknown">
        <w:r>
          <w:rPr>
            <w:rFonts w:ascii="Segoe UI" w:hAnsi="Segoe UI" w:cs="Segoe UI"/>
            <w:color w:val="1F2328"/>
            <w:bdr w:val="none" w:sz="0" w:space="0" w:color="auto" w:frame="1"/>
            <w:shd w:val="clear" w:color="auto" w:fill="FFFFFF"/>
          </w:rPr>
          <w:t xml:space="preserve">Yes, Amazon ECS supports running tasks with the </w:t>
        </w:r>
        <w:proofErr w:type="spellStart"/>
        <w:r>
          <w:rPr>
            <w:rFonts w:ascii="Segoe UI" w:hAnsi="Segoe UI" w:cs="Segoe UI"/>
            <w:color w:val="1F2328"/>
            <w:bdr w:val="none" w:sz="0" w:space="0" w:color="auto" w:frame="1"/>
            <w:shd w:val="clear" w:color="auto" w:fill="FFFFFF"/>
          </w:rPr>
          <w:t>Fargate</w:t>
        </w:r>
        <w:proofErr w:type="spellEnd"/>
        <w:r>
          <w:rPr>
            <w:rFonts w:ascii="Segoe UI" w:hAnsi="Segoe UI" w:cs="Segoe UI"/>
            <w:color w:val="1F2328"/>
            <w:bdr w:val="none" w:sz="0" w:space="0" w:color="auto" w:frame="1"/>
            <w:shd w:val="clear" w:color="auto" w:fill="FFFFFF"/>
          </w:rPr>
          <w:t xml:space="preserve"> launch type that allow you to specify images from various sources, including Amazon ECR, Docker Hub, and more.</w:t>
        </w:r>
      </w:ins>
    </w:p>
    <w:p w:rsidR="003E418D" w:rsidRDefault="003E418D" w:rsidP="003E418D">
      <w:pPr>
        <w:pStyle w:val="Heading3"/>
        <w:spacing w:before="360" w:beforeAutospacing="0" w:after="240" w:afterAutospacing="0"/>
        <w:ind w:left="240"/>
        <w:rPr>
          <w:ins w:id="1136" w:author="Unknown"/>
          <w:rFonts w:ascii="Segoe UI" w:hAnsi="Segoe UI" w:cs="Segoe UI"/>
          <w:color w:val="1F2328"/>
          <w:sz w:val="30"/>
          <w:szCs w:val="30"/>
          <w:bdr w:val="none" w:sz="0" w:space="0" w:color="auto" w:frame="1"/>
          <w:shd w:val="clear" w:color="auto" w:fill="FFFFFF"/>
        </w:rPr>
      </w:pPr>
      <w:ins w:id="1137" w:author="Unknown">
        <w:r>
          <w:rPr>
            <w:rFonts w:ascii="Segoe UI" w:hAnsi="Segoe UI" w:cs="Segoe UI"/>
            <w:color w:val="1F2328"/>
            <w:sz w:val="30"/>
            <w:szCs w:val="30"/>
            <w:bdr w:val="none" w:sz="0" w:space="0" w:color="auto" w:frame="1"/>
            <w:shd w:val="clear" w:color="auto" w:fill="FFFFFF"/>
          </w:rPr>
          <w:t>15. How does Amazon ECS integrate with other AWS services?</w:t>
        </w:r>
      </w:ins>
    </w:p>
    <w:p w:rsidR="003E418D" w:rsidRDefault="003E418D" w:rsidP="003E418D">
      <w:pPr>
        <w:pStyle w:val="rich-diff-level-zero"/>
        <w:spacing w:before="0" w:beforeAutospacing="0" w:after="240" w:afterAutospacing="0"/>
        <w:ind w:left="240"/>
        <w:rPr>
          <w:ins w:id="1138" w:author="Unknown"/>
          <w:rFonts w:ascii="Segoe UI" w:hAnsi="Segoe UI" w:cs="Segoe UI"/>
          <w:color w:val="1F2328"/>
          <w:bdr w:val="none" w:sz="0" w:space="0" w:color="auto" w:frame="1"/>
          <w:shd w:val="clear" w:color="auto" w:fill="FFFFFF"/>
        </w:rPr>
      </w:pPr>
      <w:ins w:id="1139" w:author="Unknown">
        <w:r>
          <w:rPr>
            <w:rFonts w:ascii="Segoe UI" w:hAnsi="Segoe UI" w:cs="Segoe UI"/>
            <w:color w:val="1F2328"/>
            <w:bdr w:val="none" w:sz="0" w:space="0" w:color="auto" w:frame="1"/>
            <w:shd w:val="clear" w:color="auto" w:fill="FFFFFF"/>
          </w:rPr>
          <w:t xml:space="preserve">Amazon ECS integrates with other AWS services like Amazon </w:t>
        </w:r>
        <w:proofErr w:type="spellStart"/>
        <w:r>
          <w:rPr>
            <w:rFonts w:ascii="Segoe UI" w:hAnsi="Segoe UI" w:cs="Segoe UI"/>
            <w:color w:val="1F2328"/>
            <w:bdr w:val="none" w:sz="0" w:space="0" w:color="auto" w:frame="1"/>
            <w:shd w:val="clear" w:color="auto" w:fill="FFFFFF"/>
          </w:rPr>
          <w:t>CloudWatch</w:t>
        </w:r>
        <w:proofErr w:type="spellEnd"/>
        <w:r>
          <w:rPr>
            <w:rFonts w:ascii="Segoe UI" w:hAnsi="Segoe UI" w:cs="Segoe UI"/>
            <w:color w:val="1F2328"/>
            <w:bdr w:val="none" w:sz="0" w:space="0" w:color="auto" w:frame="1"/>
            <w:shd w:val="clear" w:color="auto" w:fill="FFFFFF"/>
          </w:rPr>
          <w:t xml:space="preserve"> for monitoring, AWS Identity and Access Management (IAM) for access control, and Amazon VPC for networking.</w:t>
        </w:r>
      </w:ins>
    </w:p>
    <w:p w:rsidR="003E418D" w:rsidRDefault="003E418D" w:rsidP="003E418D">
      <w:pPr>
        <w:pStyle w:val="Heading3"/>
        <w:spacing w:before="360" w:beforeAutospacing="0" w:after="240" w:afterAutospacing="0"/>
        <w:ind w:left="240"/>
        <w:rPr>
          <w:ins w:id="1140" w:author="Unknown"/>
          <w:rFonts w:ascii="Segoe UI" w:hAnsi="Segoe UI" w:cs="Segoe UI"/>
          <w:color w:val="1F2328"/>
          <w:sz w:val="30"/>
          <w:szCs w:val="30"/>
          <w:bdr w:val="none" w:sz="0" w:space="0" w:color="auto" w:frame="1"/>
          <w:shd w:val="clear" w:color="auto" w:fill="FFFFFF"/>
        </w:rPr>
      </w:pPr>
      <w:ins w:id="1141" w:author="Unknown">
        <w:r>
          <w:rPr>
            <w:rFonts w:ascii="Segoe UI" w:hAnsi="Segoe UI" w:cs="Segoe UI"/>
            <w:color w:val="1F2328"/>
            <w:sz w:val="30"/>
            <w:szCs w:val="30"/>
            <w:bdr w:val="none" w:sz="0" w:space="0" w:color="auto" w:frame="1"/>
            <w:shd w:val="clear" w:color="auto" w:fill="FFFFFF"/>
          </w:rPr>
          <w:t xml:space="preserve">16. What is the difference between the </w:t>
        </w:r>
        <w:proofErr w:type="spellStart"/>
        <w:r>
          <w:rPr>
            <w:rFonts w:ascii="Segoe UI" w:hAnsi="Segoe UI" w:cs="Segoe UI"/>
            <w:color w:val="1F2328"/>
            <w:sz w:val="30"/>
            <w:szCs w:val="30"/>
            <w:bdr w:val="none" w:sz="0" w:space="0" w:color="auto" w:frame="1"/>
            <w:shd w:val="clear" w:color="auto" w:fill="FFFFFF"/>
          </w:rPr>
          <w:t>Fargate</w:t>
        </w:r>
        <w:proofErr w:type="spellEnd"/>
        <w:r>
          <w:rPr>
            <w:rFonts w:ascii="Segoe UI" w:hAnsi="Segoe UI" w:cs="Segoe UI"/>
            <w:color w:val="1F2328"/>
            <w:sz w:val="30"/>
            <w:szCs w:val="30"/>
            <w:bdr w:val="none" w:sz="0" w:space="0" w:color="auto" w:frame="1"/>
            <w:shd w:val="clear" w:color="auto" w:fill="FFFFFF"/>
          </w:rPr>
          <w:t xml:space="preserve"> and EC2 launch types in Amazon ECS?</w:t>
        </w:r>
      </w:ins>
    </w:p>
    <w:p w:rsidR="003E418D" w:rsidRDefault="003E418D" w:rsidP="003E418D">
      <w:pPr>
        <w:pStyle w:val="rich-diff-level-zero"/>
        <w:spacing w:before="0" w:beforeAutospacing="0" w:after="240" w:afterAutospacing="0"/>
        <w:ind w:left="240"/>
        <w:rPr>
          <w:ins w:id="1142" w:author="Unknown"/>
          <w:rFonts w:ascii="Segoe UI" w:hAnsi="Segoe UI" w:cs="Segoe UI"/>
          <w:color w:val="1F2328"/>
          <w:bdr w:val="none" w:sz="0" w:space="0" w:color="auto" w:frame="1"/>
          <w:shd w:val="clear" w:color="auto" w:fill="FFFFFF"/>
        </w:rPr>
      </w:pPr>
      <w:ins w:id="1143" w:author="Unknown">
        <w:r>
          <w:rPr>
            <w:rFonts w:ascii="Segoe UI" w:hAnsi="Segoe UI" w:cs="Segoe UI"/>
            <w:color w:val="1F2328"/>
            <w:bdr w:val="none" w:sz="0" w:space="0" w:color="auto" w:frame="1"/>
            <w:shd w:val="clear" w:color="auto" w:fill="FFFFFF"/>
          </w:rPr>
          <w:t xml:space="preserve">The </w:t>
        </w:r>
        <w:proofErr w:type="spellStart"/>
        <w:r>
          <w:rPr>
            <w:rFonts w:ascii="Segoe UI" w:hAnsi="Segoe UI" w:cs="Segoe UI"/>
            <w:color w:val="1F2328"/>
            <w:bdr w:val="none" w:sz="0" w:space="0" w:color="auto" w:frame="1"/>
            <w:shd w:val="clear" w:color="auto" w:fill="FFFFFF"/>
          </w:rPr>
          <w:t>Fargate</w:t>
        </w:r>
        <w:proofErr w:type="spellEnd"/>
        <w:r>
          <w:rPr>
            <w:rFonts w:ascii="Segoe UI" w:hAnsi="Segoe UI" w:cs="Segoe UI"/>
            <w:color w:val="1F2328"/>
            <w:bdr w:val="none" w:sz="0" w:space="0" w:color="auto" w:frame="1"/>
            <w:shd w:val="clear" w:color="auto" w:fill="FFFFFF"/>
          </w:rPr>
          <w:t xml:space="preserve"> launch type lets you run containers without managing the underlying infrastructure, while the EC2 launch type gives you control over the EC2 instances where containers </w:t>
        </w:r>
        <w:proofErr w:type="gramStart"/>
        <w:r>
          <w:rPr>
            <w:rFonts w:ascii="Segoe UI" w:hAnsi="Segoe UI" w:cs="Segoe UI"/>
            <w:color w:val="1F2328"/>
            <w:bdr w:val="none" w:sz="0" w:space="0" w:color="auto" w:frame="1"/>
            <w:shd w:val="clear" w:color="auto" w:fill="FFFFFF"/>
          </w:rPr>
          <w:t>are deployed</w:t>
        </w:r>
        <w:proofErr w:type="gramEnd"/>
        <w:r>
          <w:rPr>
            <w:rFonts w:ascii="Segoe UI" w:hAnsi="Segoe UI" w:cs="Segoe UI"/>
            <w:color w:val="1F2328"/>
            <w:bdr w:val="none" w:sz="0" w:space="0" w:color="auto" w:frame="1"/>
            <w:shd w:val="clear" w:color="auto" w:fill="FFFFFF"/>
          </w:rPr>
          <w:t>.</w:t>
        </w:r>
      </w:ins>
    </w:p>
    <w:p w:rsidR="003E418D" w:rsidRDefault="003E418D" w:rsidP="003E418D">
      <w:pPr>
        <w:pStyle w:val="Heading3"/>
        <w:spacing w:before="360" w:beforeAutospacing="0" w:after="240" w:afterAutospacing="0"/>
        <w:ind w:left="240"/>
        <w:rPr>
          <w:ins w:id="1144" w:author="Unknown"/>
          <w:rFonts w:ascii="Segoe UI" w:hAnsi="Segoe UI" w:cs="Segoe UI"/>
          <w:color w:val="1F2328"/>
          <w:sz w:val="30"/>
          <w:szCs w:val="30"/>
          <w:bdr w:val="none" w:sz="0" w:space="0" w:color="auto" w:frame="1"/>
          <w:shd w:val="clear" w:color="auto" w:fill="FFFFFF"/>
        </w:rPr>
      </w:pPr>
      <w:ins w:id="1145" w:author="Unknown">
        <w:r>
          <w:rPr>
            <w:rFonts w:ascii="Segoe UI" w:hAnsi="Segoe UI" w:cs="Segoe UI"/>
            <w:color w:val="1F2328"/>
            <w:sz w:val="30"/>
            <w:szCs w:val="30"/>
            <w:bdr w:val="none" w:sz="0" w:space="0" w:color="auto" w:frame="1"/>
            <w:shd w:val="clear" w:color="auto" w:fill="FFFFFF"/>
          </w:rPr>
          <w:t>17. How can you manage container networking in Amazon ECS?</w:t>
        </w:r>
      </w:ins>
    </w:p>
    <w:p w:rsidR="003E418D" w:rsidRDefault="003E418D" w:rsidP="003E418D">
      <w:pPr>
        <w:pStyle w:val="rich-diff-level-zero"/>
        <w:spacing w:before="0" w:beforeAutospacing="0" w:after="240" w:afterAutospacing="0"/>
        <w:ind w:left="240"/>
        <w:rPr>
          <w:ins w:id="1146" w:author="Unknown"/>
          <w:rFonts w:ascii="Segoe UI" w:hAnsi="Segoe UI" w:cs="Segoe UI"/>
          <w:color w:val="1F2328"/>
          <w:bdr w:val="none" w:sz="0" w:space="0" w:color="auto" w:frame="1"/>
          <w:shd w:val="clear" w:color="auto" w:fill="FFFFFF"/>
        </w:rPr>
      </w:pPr>
      <w:ins w:id="1147" w:author="Unknown">
        <w:r>
          <w:rPr>
            <w:rFonts w:ascii="Segoe UI" w:hAnsi="Segoe UI" w:cs="Segoe UI"/>
            <w:color w:val="1F2328"/>
            <w:bdr w:val="none" w:sz="0" w:space="0" w:color="auto" w:frame="1"/>
            <w:shd w:val="clear" w:color="auto" w:fill="FFFFFF"/>
          </w:rPr>
          <w:t>Amazon ECS uses Amazon VPC networking for containers. You can configure networking using task definitions, security groups, and subnets to control communication between containers.</w:t>
        </w:r>
      </w:ins>
    </w:p>
    <w:p w:rsidR="003E418D" w:rsidRDefault="003E418D" w:rsidP="003E418D">
      <w:pPr>
        <w:pStyle w:val="Heading3"/>
        <w:spacing w:before="360" w:beforeAutospacing="0" w:after="240" w:afterAutospacing="0"/>
        <w:ind w:left="240"/>
        <w:rPr>
          <w:ins w:id="1148" w:author="Unknown"/>
          <w:rFonts w:ascii="Segoe UI" w:hAnsi="Segoe UI" w:cs="Segoe UI"/>
          <w:color w:val="1F2328"/>
          <w:sz w:val="30"/>
          <w:szCs w:val="30"/>
          <w:bdr w:val="none" w:sz="0" w:space="0" w:color="auto" w:frame="1"/>
          <w:shd w:val="clear" w:color="auto" w:fill="FFFFFF"/>
        </w:rPr>
      </w:pPr>
      <w:ins w:id="1149" w:author="Unknown">
        <w:r>
          <w:rPr>
            <w:rFonts w:ascii="Segoe UI" w:hAnsi="Segoe UI" w:cs="Segoe UI"/>
            <w:color w:val="1F2328"/>
            <w:sz w:val="30"/>
            <w:szCs w:val="30"/>
            <w:bdr w:val="none" w:sz="0" w:space="0" w:color="auto" w:frame="1"/>
            <w:shd w:val="clear" w:color="auto" w:fill="FFFFFF"/>
          </w:rPr>
          <w:t>18. What is the purpose of the Amazon ECS Task Placement Strategy?</w:t>
        </w:r>
      </w:ins>
    </w:p>
    <w:p w:rsidR="003E418D" w:rsidRDefault="003E418D" w:rsidP="003E418D">
      <w:pPr>
        <w:pStyle w:val="rich-diff-level-zero"/>
        <w:spacing w:before="0" w:beforeAutospacing="0" w:after="240" w:afterAutospacing="0"/>
        <w:ind w:left="240"/>
        <w:rPr>
          <w:ins w:id="1150" w:author="Unknown"/>
          <w:rFonts w:ascii="Segoe UI" w:hAnsi="Segoe UI" w:cs="Segoe UI"/>
          <w:color w:val="1F2328"/>
          <w:bdr w:val="none" w:sz="0" w:space="0" w:color="auto" w:frame="1"/>
          <w:shd w:val="clear" w:color="auto" w:fill="FFFFFF"/>
        </w:rPr>
      </w:pPr>
      <w:ins w:id="1151" w:author="Unknown">
        <w:r>
          <w:rPr>
            <w:rFonts w:ascii="Segoe UI" w:hAnsi="Segoe UI" w:cs="Segoe UI"/>
            <w:color w:val="1F2328"/>
            <w:bdr w:val="none" w:sz="0" w:space="0" w:color="auto" w:frame="1"/>
            <w:shd w:val="clear" w:color="auto" w:fill="FFFFFF"/>
          </w:rPr>
          <w:t xml:space="preserve">Task Placement Strategy allows you to define rules for how tasks </w:t>
        </w:r>
        <w:proofErr w:type="gramStart"/>
        <w:r>
          <w:rPr>
            <w:rFonts w:ascii="Segoe UI" w:hAnsi="Segoe UI" w:cs="Segoe UI"/>
            <w:color w:val="1F2328"/>
            <w:bdr w:val="none" w:sz="0" w:space="0" w:color="auto" w:frame="1"/>
            <w:shd w:val="clear" w:color="auto" w:fill="FFFFFF"/>
          </w:rPr>
          <w:t>are distributed</w:t>
        </w:r>
        <w:proofErr w:type="gramEnd"/>
        <w:r>
          <w:rPr>
            <w:rFonts w:ascii="Segoe UI" w:hAnsi="Segoe UI" w:cs="Segoe UI"/>
            <w:color w:val="1F2328"/>
            <w:bdr w:val="none" w:sz="0" w:space="0" w:color="auto" w:frame="1"/>
            <w:shd w:val="clear" w:color="auto" w:fill="FFFFFF"/>
          </w:rPr>
          <w:t xml:space="preserve"> across container instances. It can help optimize resource usage and ensure high availability.</w:t>
        </w:r>
      </w:ins>
    </w:p>
    <w:p w:rsidR="003E418D" w:rsidRDefault="003E418D" w:rsidP="003E418D">
      <w:pPr>
        <w:pStyle w:val="Heading3"/>
        <w:spacing w:before="360" w:beforeAutospacing="0" w:after="240" w:afterAutospacing="0"/>
        <w:ind w:left="240"/>
        <w:rPr>
          <w:ins w:id="1152" w:author="Unknown"/>
          <w:rFonts w:ascii="Segoe UI" w:hAnsi="Segoe UI" w:cs="Segoe UI"/>
          <w:color w:val="1F2328"/>
          <w:sz w:val="30"/>
          <w:szCs w:val="30"/>
          <w:bdr w:val="none" w:sz="0" w:space="0" w:color="auto" w:frame="1"/>
          <w:shd w:val="clear" w:color="auto" w:fill="FFFFFF"/>
        </w:rPr>
      </w:pPr>
      <w:ins w:id="1153" w:author="Unknown">
        <w:r>
          <w:rPr>
            <w:rFonts w:ascii="Segoe UI" w:hAnsi="Segoe UI" w:cs="Segoe UI"/>
            <w:color w:val="1F2328"/>
            <w:sz w:val="30"/>
            <w:szCs w:val="30"/>
            <w:bdr w:val="none" w:sz="0" w:space="0" w:color="auto" w:frame="1"/>
            <w:shd w:val="clear" w:color="auto" w:fill="FFFFFF"/>
          </w:rPr>
          <w:t>19. What is the role of the ECS Service Scheduler?</w:t>
        </w:r>
      </w:ins>
    </w:p>
    <w:p w:rsidR="003E418D" w:rsidRDefault="003E418D" w:rsidP="003E418D">
      <w:pPr>
        <w:pStyle w:val="rich-diff-level-zero"/>
        <w:spacing w:before="0" w:beforeAutospacing="0" w:after="240" w:afterAutospacing="0"/>
        <w:ind w:left="240"/>
        <w:rPr>
          <w:ins w:id="1154" w:author="Unknown"/>
          <w:rFonts w:ascii="Segoe UI" w:hAnsi="Segoe UI" w:cs="Segoe UI"/>
          <w:color w:val="1F2328"/>
          <w:bdr w:val="none" w:sz="0" w:space="0" w:color="auto" w:frame="1"/>
          <w:shd w:val="clear" w:color="auto" w:fill="FFFFFF"/>
        </w:rPr>
      </w:pPr>
      <w:ins w:id="1155" w:author="Unknown">
        <w:r>
          <w:rPr>
            <w:rFonts w:ascii="Segoe UI" w:hAnsi="Segoe UI" w:cs="Segoe UI"/>
            <w:color w:val="1F2328"/>
            <w:bdr w:val="none" w:sz="0" w:space="0" w:color="auto" w:frame="1"/>
            <w:shd w:val="clear" w:color="auto" w:fill="FFFFFF"/>
          </w:rPr>
          <w:t xml:space="preserve">The ECS Service Scheduler is responsible for placing and managing tasks across the cluster. It ensures tasks </w:t>
        </w:r>
        <w:proofErr w:type="gramStart"/>
        <w:r>
          <w:rPr>
            <w:rFonts w:ascii="Segoe UI" w:hAnsi="Segoe UI" w:cs="Segoe UI"/>
            <w:color w:val="1F2328"/>
            <w:bdr w:val="none" w:sz="0" w:space="0" w:color="auto" w:frame="1"/>
            <w:shd w:val="clear" w:color="auto" w:fill="FFFFFF"/>
          </w:rPr>
          <w:t>are launched, monitored, and replaced as needed</w:t>
        </w:r>
        <w:proofErr w:type="gramEnd"/>
        <w:r>
          <w:rPr>
            <w:rFonts w:ascii="Segoe UI" w:hAnsi="Segoe UI" w:cs="Segoe UI"/>
            <w:color w:val="1F2328"/>
            <w:bdr w:val="none" w:sz="0" w:space="0" w:color="auto" w:frame="1"/>
            <w:shd w:val="clear" w:color="auto" w:fill="FFFFFF"/>
          </w:rPr>
          <w:t>.</w:t>
        </w:r>
      </w:ins>
    </w:p>
    <w:p w:rsidR="003E418D" w:rsidRDefault="003E418D" w:rsidP="003E418D">
      <w:pPr>
        <w:pStyle w:val="Heading3"/>
        <w:spacing w:before="360" w:beforeAutospacing="0" w:after="240" w:afterAutospacing="0"/>
        <w:ind w:left="240"/>
        <w:rPr>
          <w:ins w:id="1156" w:author="Unknown"/>
          <w:rFonts w:ascii="Segoe UI" w:hAnsi="Segoe UI" w:cs="Segoe UI"/>
          <w:color w:val="1F2328"/>
          <w:sz w:val="30"/>
          <w:szCs w:val="30"/>
          <w:bdr w:val="none" w:sz="0" w:space="0" w:color="auto" w:frame="1"/>
          <w:shd w:val="clear" w:color="auto" w:fill="FFFFFF"/>
        </w:rPr>
      </w:pPr>
      <w:ins w:id="1157" w:author="Unknown">
        <w:r>
          <w:rPr>
            <w:rFonts w:ascii="Segoe UI" w:hAnsi="Segoe UI" w:cs="Segoe UI"/>
            <w:color w:val="1F2328"/>
            <w:sz w:val="30"/>
            <w:szCs w:val="30"/>
            <w:bdr w:val="none" w:sz="0" w:space="0" w:color="auto" w:frame="1"/>
            <w:shd w:val="clear" w:color="auto" w:fill="FFFFFF"/>
          </w:rPr>
          <w:lastRenderedPageBreak/>
          <w:t>20. How can you ensure high availability in Amazon ECS?</w:t>
        </w:r>
      </w:ins>
    </w:p>
    <w:p w:rsidR="003E418D" w:rsidRDefault="003E418D" w:rsidP="003E418D">
      <w:pPr>
        <w:pStyle w:val="rich-diff-level-zero"/>
        <w:spacing w:before="0" w:beforeAutospacing="0" w:after="240" w:afterAutospacing="0"/>
        <w:ind w:left="240"/>
        <w:rPr>
          <w:ins w:id="1158" w:author="Unknown"/>
          <w:rFonts w:ascii="Segoe UI" w:hAnsi="Segoe UI" w:cs="Segoe UI"/>
          <w:color w:val="1F2328"/>
          <w:bdr w:val="none" w:sz="0" w:space="0" w:color="auto" w:frame="1"/>
          <w:shd w:val="clear" w:color="auto" w:fill="FFFFFF"/>
        </w:rPr>
      </w:pPr>
      <w:ins w:id="1159" w:author="Unknown">
        <w:r>
          <w:rPr>
            <w:rFonts w:ascii="Segoe UI" w:hAnsi="Segoe UI" w:cs="Segoe UI"/>
            <w:color w:val="1F2328"/>
            <w:bdr w:val="none" w:sz="0" w:space="0" w:color="auto" w:frame="1"/>
            <w:shd w:val="clear" w:color="auto" w:fill="FFFFFF"/>
          </w:rPr>
          <w:t>To achieve high availability, you can use Amazon ECS services with multiple tasks running across multiple Availability Zones (AZs), combined with Auto Scaling to maintain the desired task count.</w:t>
        </w:r>
      </w:ins>
    </w:p>
    <w:p w:rsidR="003E418D" w:rsidRDefault="003E418D"/>
    <w:p w:rsidR="003E418D" w:rsidRDefault="003E418D" w:rsidP="003E418D">
      <w:pPr>
        <w:pStyle w:val="Heading3"/>
        <w:spacing w:before="0" w:beforeAutospacing="0" w:after="240" w:afterAutospacing="0"/>
        <w:ind w:left="240"/>
        <w:rPr>
          <w:ins w:id="1160" w:author="Unknown"/>
          <w:rFonts w:ascii="Segoe UI" w:hAnsi="Segoe UI" w:cs="Segoe UI"/>
          <w:color w:val="1F2328"/>
          <w:sz w:val="30"/>
          <w:szCs w:val="30"/>
          <w:bdr w:val="none" w:sz="0" w:space="0" w:color="auto" w:frame="1"/>
          <w:shd w:val="clear" w:color="auto" w:fill="FFFFFF"/>
        </w:rPr>
      </w:pPr>
      <w:ins w:id="1161" w:author="Unknown">
        <w:r>
          <w:rPr>
            <w:rFonts w:ascii="Segoe UI" w:hAnsi="Segoe UI" w:cs="Segoe UI"/>
            <w:color w:val="1F2328"/>
            <w:sz w:val="30"/>
            <w:szCs w:val="30"/>
            <w:bdr w:val="none" w:sz="0" w:space="0" w:color="auto" w:frame="1"/>
            <w:shd w:val="clear" w:color="auto" w:fill="FFFFFF"/>
          </w:rPr>
          <w:t>1. What is Amazon EKS?</w:t>
        </w:r>
      </w:ins>
    </w:p>
    <w:p w:rsidR="003E418D" w:rsidRDefault="003E418D" w:rsidP="003E418D">
      <w:pPr>
        <w:pStyle w:val="rich-diff-level-zero"/>
        <w:spacing w:before="0" w:beforeAutospacing="0" w:after="240" w:afterAutospacing="0"/>
        <w:ind w:left="240"/>
        <w:rPr>
          <w:ins w:id="1162" w:author="Unknown"/>
          <w:rFonts w:ascii="Segoe UI" w:hAnsi="Segoe UI" w:cs="Segoe UI"/>
          <w:color w:val="1F2328"/>
          <w:bdr w:val="none" w:sz="0" w:space="0" w:color="auto" w:frame="1"/>
          <w:shd w:val="clear" w:color="auto" w:fill="FFFFFF"/>
        </w:rPr>
      </w:pPr>
      <w:ins w:id="1163" w:author="Unknown">
        <w:r>
          <w:rPr>
            <w:rFonts w:ascii="Segoe UI" w:hAnsi="Segoe UI" w:cs="Segoe UI"/>
            <w:color w:val="1F2328"/>
            <w:bdr w:val="none" w:sz="0" w:space="0" w:color="auto" w:frame="1"/>
            <w:shd w:val="clear" w:color="auto" w:fill="FFFFFF"/>
          </w:rPr>
          <w:t>Amazon Elastic Kubernetes Service (Amazon EKS) is a fully managed Kubernetes service that makes it easier to deploy, manage, and scale containerized applications using Kubernetes.</w:t>
        </w:r>
      </w:ins>
    </w:p>
    <w:p w:rsidR="003E418D" w:rsidRDefault="003E418D" w:rsidP="003E418D">
      <w:pPr>
        <w:pStyle w:val="Heading3"/>
        <w:spacing w:before="360" w:beforeAutospacing="0" w:after="240" w:afterAutospacing="0"/>
        <w:ind w:left="240"/>
        <w:rPr>
          <w:ins w:id="1164" w:author="Unknown"/>
          <w:rFonts w:ascii="Segoe UI" w:hAnsi="Segoe UI" w:cs="Segoe UI"/>
          <w:color w:val="1F2328"/>
          <w:sz w:val="30"/>
          <w:szCs w:val="30"/>
          <w:bdr w:val="none" w:sz="0" w:space="0" w:color="auto" w:frame="1"/>
          <w:shd w:val="clear" w:color="auto" w:fill="FFFFFF"/>
        </w:rPr>
      </w:pPr>
      <w:ins w:id="1165" w:author="Unknown">
        <w:r>
          <w:rPr>
            <w:rFonts w:ascii="Segoe UI" w:hAnsi="Segoe UI" w:cs="Segoe UI"/>
            <w:color w:val="1F2328"/>
            <w:sz w:val="30"/>
            <w:szCs w:val="30"/>
            <w:bdr w:val="none" w:sz="0" w:space="0" w:color="auto" w:frame="1"/>
            <w:shd w:val="clear" w:color="auto" w:fill="FFFFFF"/>
          </w:rPr>
          <w:t>2. How does Amazon EKS work?</w:t>
        </w:r>
      </w:ins>
    </w:p>
    <w:p w:rsidR="003E418D" w:rsidRDefault="003E418D" w:rsidP="003E418D">
      <w:pPr>
        <w:pStyle w:val="rich-diff-level-zero"/>
        <w:spacing w:before="0" w:beforeAutospacing="0" w:after="240" w:afterAutospacing="0"/>
        <w:ind w:left="240"/>
        <w:rPr>
          <w:ins w:id="1166" w:author="Unknown"/>
          <w:rFonts w:ascii="Segoe UI" w:hAnsi="Segoe UI" w:cs="Segoe UI"/>
          <w:color w:val="1F2328"/>
          <w:bdr w:val="none" w:sz="0" w:space="0" w:color="auto" w:frame="1"/>
          <w:shd w:val="clear" w:color="auto" w:fill="FFFFFF"/>
        </w:rPr>
      </w:pPr>
      <w:ins w:id="1167" w:author="Unknown">
        <w:r>
          <w:rPr>
            <w:rFonts w:ascii="Segoe UI" w:hAnsi="Segoe UI" w:cs="Segoe UI"/>
            <w:color w:val="1F2328"/>
            <w:bdr w:val="none" w:sz="0" w:space="0" w:color="auto" w:frame="1"/>
            <w:shd w:val="clear" w:color="auto" w:fill="FFFFFF"/>
          </w:rPr>
          <w:t>Amazon EKS eliminates the need to install, operate, and maintain your own Kubernetes control plane. It provides a managed environment for deploying, managing, and scaling containerized applications using Kubernetes.</w:t>
        </w:r>
      </w:ins>
    </w:p>
    <w:p w:rsidR="003E418D" w:rsidRDefault="003E418D" w:rsidP="003E418D">
      <w:pPr>
        <w:pStyle w:val="Heading3"/>
        <w:spacing w:before="360" w:beforeAutospacing="0" w:after="240" w:afterAutospacing="0"/>
        <w:ind w:left="240"/>
        <w:rPr>
          <w:ins w:id="1168" w:author="Unknown"/>
          <w:rFonts w:ascii="Segoe UI" w:hAnsi="Segoe UI" w:cs="Segoe UI"/>
          <w:color w:val="1F2328"/>
          <w:sz w:val="30"/>
          <w:szCs w:val="30"/>
          <w:bdr w:val="none" w:sz="0" w:space="0" w:color="auto" w:frame="1"/>
          <w:shd w:val="clear" w:color="auto" w:fill="FFFFFF"/>
        </w:rPr>
      </w:pPr>
      <w:ins w:id="1169" w:author="Unknown">
        <w:r>
          <w:rPr>
            <w:rFonts w:ascii="Segoe UI" w:hAnsi="Segoe UI" w:cs="Segoe UI"/>
            <w:color w:val="1F2328"/>
            <w:sz w:val="30"/>
            <w:szCs w:val="30"/>
            <w:bdr w:val="none" w:sz="0" w:space="0" w:color="auto" w:frame="1"/>
            <w:shd w:val="clear" w:color="auto" w:fill="FFFFFF"/>
          </w:rPr>
          <w:t>3. What is Kubernetes?</w:t>
        </w:r>
      </w:ins>
    </w:p>
    <w:p w:rsidR="003E418D" w:rsidRDefault="003E418D" w:rsidP="003E418D">
      <w:pPr>
        <w:pStyle w:val="rich-diff-level-zero"/>
        <w:spacing w:before="0" w:beforeAutospacing="0" w:after="240" w:afterAutospacing="0"/>
        <w:ind w:left="240"/>
        <w:rPr>
          <w:ins w:id="1170" w:author="Unknown"/>
          <w:rFonts w:ascii="Segoe UI" w:hAnsi="Segoe UI" w:cs="Segoe UI"/>
          <w:color w:val="1F2328"/>
          <w:bdr w:val="none" w:sz="0" w:space="0" w:color="auto" w:frame="1"/>
          <w:shd w:val="clear" w:color="auto" w:fill="FFFFFF"/>
        </w:rPr>
      </w:pPr>
      <w:ins w:id="1171" w:author="Unknown">
        <w:r>
          <w:rPr>
            <w:rFonts w:ascii="Segoe UI" w:hAnsi="Segoe UI" w:cs="Segoe UI"/>
            <w:color w:val="1F2328"/>
            <w:bdr w:val="none" w:sz="0" w:space="0" w:color="auto" w:frame="1"/>
            <w:shd w:val="clear" w:color="auto" w:fill="FFFFFF"/>
          </w:rPr>
          <w:t>Kubernetes is an open-source container orchestration platform that automates the deployment, scaling, and management of containerized applications.</w:t>
        </w:r>
      </w:ins>
    </w:p>
    <w:p w:rsidR="003E418D" w:rsidRDefault="003E418D" w:rsidP="003E418D">
      <w:pPr>
        <w:pStyle w:val="Heading3"/>
        <w:spacing w:before="360" w:beforeAutospacing="0" w:after="240" w:afterAutospacing="0"/>
        <w:ind w:left="240"/>
        <w:rPr>
          <w:ins w:id="1172" w:author="Unknown"/>
          <w:rFonts w:ascii="Segoe UI" w:hAnsi="Segoe UI" w:cs="Segoe UI"/>
          <w:color w:val="1F2328"/>
          <w:sz w:val="30"/>
          <w:szCs w:val="30"/>
          <w:bdr w:val="none" w:sz="0" w:space="0" w:color="auto" w:frame="1"/>
          <w:shd w:val="clear" w:color="auto" w:fill="FFFFFF"/>
        </w:rPr>
      </w:pPr>
      <w:ins w:id="1173" w:author="Unknown">
        <w:r>
          <w:rPr>
            <w:rFonts w:ascii="Segoe UI" w:hAnsi="Segoe UI" w:cs="Segoe UI"/>
            <w:color w:val="1F2328"/>
            <w:sz w:val="30"/>
            <w:szCs w:val="30"/>
            <w:bdr w:val="none" w:sz="0" w:space="0" w:color="auto" w:frame="1"/>
            <w:shd w:val="clear" w:color="auto" w:fill="FFFFFF"/>
          </w:rPr>
          <w:t>4. What are the key features of Amazon EKS?</w:t>
        </w:r>
      </w:ins>
    </w:p>
    <w:p w:rsidR="003E418D" w:rsidRDefault="003E418D" w:rsidP="003E418D">
      <w:pPr>
        <w:pStyle w:val="rich-diff-level-zero"/>
        <w:spacing w:before="0" w:beforeAutospacing="0" w:after="240" w:afterAutospacing="0"/>
        <w:ind w:left="240"/>
        <w:rPr>
          <w:ins w:id="1174" w:author="Unknown"/>
          <w:rFonts w:ascii="Segoe UI" w:hAnsi="Segoe UI" w:cs="Segoe UI"/>
          <w:color w:val="1F2328"/>
          <w:bdr w:val="none" w:sz="0" w:space="0" w:color="auto" w:frame="1"/>
          <w:shd w:val="clear" w:color="auto" w:fill="FFFFFF"/>
        </w:rPr>
      </w:pPr>
      <w:ins w:id="1175" w:author="Unknown">
        <w:r>
          <w:rPr>
            <w:rFonts w:ascii="Segoe UI" w:hAnsi="Segoe UI" w:cs="Segoe UI"/>
            <w:color w:val="1F2328"/>
            <w:bdr w:val="none" w:sz="0" w:space="0" w:color="auto" w:frame="1"/>
            <w:shd w:val="clear" w:color="auto" w:fill="FFFFFF"/>
          </w:rPr>
          <w:t>Key features of Amazon EKS include automatic upgrades, integration with AWS services, high availability with multiple availability zones, security with IAM and VPC, and simplified Kubernetes operations.</w:t>
        </w:r>
      </w:ins>
    </w:p>
    <w:p w:rsidR="003E418D" w:rsidRDefault="003E418D" w:rsidP="003E418D">
      <w:pPr>
        <w:pStyle w:val="Heading3"/>
        <w:spacing w:before="360" w:beforeAutospacing="0" w:after="240" w:afterAutospacing="0"/>
        <w:ind w:left="240"/>
        <w:rPr>
          <w:ins w:id="1176" w:author="Unknown"/>
          <w:rFonts w:ascii="Segoe UI" w:hAnsi="Segoe UI" w:cs="Segoe UI"/>
          <w:color w:val="1F2328"/>
          <w:sz w:val="30"/>
          <w:szCs w:val="30"/>
          <w:bdr w:val="none" w:sz="0" w:space="0" w:color="auto" w:frame="1"/>
          <w:shd w:val="clear" w:color="auto" w:fill="FFFFFF"/>
        </w:rPr>
      </w:pPr>
      <w:ins w:id="1177" w:author="Unknown">
        <w:r>
          <w:rPr>
            <w:rFonts w:ascii="Segoe UI" w:hAnsi="Segoe UI" w:cs="Segoe UI"/>
            <w:color w:val="1F2328"/>
            <w:sz w:val="30"/>
            <w:szCs w:val="30"/>
            <w:bdr w:val="none" w:sz="0" w:space="0" w:color="auto" w:frame="1"/>
            <w:shd w:val="clear" w:color="auto" w:fill="FFFFFF"/>
          </w:rPr>
          <w:t>5. What is a Kubernetes cluster?</w:t>
        </w:r>
      </w:ins>
    </w:p>
    <w:p w:rsidR="003E418D" w:rsidRDefault="003E418D" w:rsidP="003E418D">
      <w:pPr>
        <w:pStyle w:val="rich-diff-level-zero"/>
        <w:spacing w:before="0" w:beforeAutospacing="0" w:after="240" w:afterAutospacing="0"/>
        <w:ind w:left="240"/>
        <w:rPr>
          <w:ins w:id="1178" w:author="Unknown"/>
          <w:rFonts w:ascii="Segoe UI" w:hAnsi="Segoe UI" w:cs="Segoe UI"/>
          <w:color w:val="1F2328"/>
          <w:bdr w:val="none" w:sz="0" w:space="0" w:color="auto" w:frame="1"/>
          <w:shd w:val="clear" w:color="auto" w:fill="FFFFFF"/>
        </w:rPr>
      </w:pPr>
      <w:ins w:id="1179" w:author="Unknown">
        <w:r>
          <w:rPr>
            <w:rFonts w:ascii="Segoe UI" w:hAnsi="Segoe UI" w:cs="Segoe UI"/>
            <w:color w:val="1F2328"/>
            <w:bdr w:val="none" w:sz="0" w:space="0" w:color="auto" w:frame="1"/>
            <w:shd w:val="clear" w:color="auto" w:fill="FFFFFF"/>
          </w:rPr>
          <w:t>A Kubernetes cluster is a collection of nodes (Amazon EC2 instances) that run containerized applications managed by Kubernetes. It includes a control plane and worker nodes.</w:t>
        </w:r>
      </w:ins>
    </w:p>
    <w:p w:rsidR="003E418D" w:rsidRDefault="003E418D" w:rsidP="003E418D">
      <w:pPr>
        <w:pStyle w:val="Heading3"/>
        <w:spacing w:before="360" w:beforeAutospacing="0" w:after="240" w:afterAutospacing="0"/>
        <w:ind w:left="240"/>
        <w:rPr>
          <w:ins w:id="1180" w:author="Unknown"/>
          <w:rFonts w:ascii="Segoe UI" w:hAnsi="Segoe UI" w:cs="Segoe UI"/>
          <w:color w:val="1F2328"/>
          <w:sz w:val="30"/>
          <w:szCs w:val="30"/>
          <w:bdr w:val="none" w:sz="0" w:space="0" w:color="auto" w:frame="1"/>
          <w:shd w:val="clear" w:color="auto" w:fill="FFFFFF"/>
        </w:rPr>
      </w:pPr>
      <w:ins w:id="1181" w:author="Unknown">
        <w:r>
          <w:rPr>
            <w:rFonts w:ascii="Segoe UI" w:hAnsi="Segoe UI" w:cs="Segoe UI"/>
            <w:color w:val="1F2328"/>
            <w:sz w:val="30"/>
            <w:szCs w:val="30"/>
            <w:bdr w:val="none" w:sz="0" w:space="0" w:color="auto" w:frame="1"/>
            <w:shd w:val="clear" w:color="auto" w:fill="FFFFFF"/>
          </w:rPr>
          <w:t>6. How do you create a Kubernetes cluster in Amazon EKS?</w:t>
        </w:r>
      </w:ins>
    </w:p>
    <w:p w:rsidR="003E418D" w:rsidRDefault="003E418D" w:rsidP="003E418D">
      <w:pPr>
        <w:pStyle w:val="rich-diff-level-zero"/>
        <w:spacing w:before="0" w:beforeAutospacing="0" w:after="240" w:afterAutospacing="0"/>
        <w:ind w:left="240"/>
        <w:rPr>
          <w:ins w:id="1182" w:author="Unknown"/>
          <w:rFonts w:ascii="Segoe UI" w:hAnsi="Segoe UI" w:cs="Segoe UI"/>
          <w:color w:val="1F2328"/>
          <w:bdr w:val="none" w:sz="0" w:space="0" w:color="auto" w:frame="1"/>
          <w:shd w:val="clear" w:color="auto" w:fill="FFFFFF"/>
        </w:rPr>
      </w:pPr>
      <w:ins w:id="1183" w:author="Unknown">
        <w:r>
          <w:rPr>
            <w:rFonts w:ascii="Segoe UI" w:hAnsi="Segoe UI" w:cs="Segoe UI"/>
            <w:color w:val="1F2328"/>
            <w:bdr w:val="none" w:sz="0" w:space="0" w:color="auto" w:frame="1"/>
            <w:shd w:val="clear" w:color="auto" w:fill="FFFFFF"/>
          </w:rPr>
          <w:lastRenderedPageBreak/>
          <w:t xml:space="preserve">To create an EKS cluster, you use the AWS Management Console, AWS CLI, or AWS </w:t>
        </w:r>
        <w:proofErr w:type="spellStart"/>
        <w:r>
          <w:rPr>
            <w:rFonts w:ascii="Segoe UI" w:hAnsi="Segoe UI" w:cs="Segoe UI"/>
            <w:color w:val="1F2328"/>
            <w:bdr w:val="none" w:sz="0" w:space="0" w:color="auto" w:frame="1"/>
            <w:shd w:val="clear" w:color="auto" w:fill="FFFFFF"/>
          </w:rPr>
          <w:t>CloudFormation</w:t>
        </w:r>
        <w:proofErr w:type="spellEnd"/>
        <w:r>
          <w:rPr>
            <w:rFonts w:ascii="Segoe UI" w:hAnsi="Segoe UI" w:cs="Segoe UI"/>
            <w:color w:val="1F2328"/>
            <w:bdr w:val="none" w:sz="0" w:space="0" w:color="auto" w:frame="1"/>
            <w:shd w:val="clear" w:color="auto" w:fill="FFFFFF"/>
          </w:rPr>
          <w:t>. EKS automatically provisions the control plane and worker nodes.</w:t>
        </w:r>
      </w:ins>
    </w:p>
    <w:p w:rsidR="003E418D" w:rsidRDefault="003E418D" w:rsidP="003E418D">
      <w:pPr>
        <w:pStyle w:val="Heading3"/>
        <w:spacing w:before="360" w:beforeAutospacing="0" w:after="240" w:afterAutospacing="0"/>
        <w:ind w:left="240"/>
        <w:rPr>
          <w:ins w:id="1184" w:author="Unknown"/>
          <w:rFonts w:ascii="Segoe UI" w:hAnsi="Segoe UI" w:cs="Segoe UI"/>
          <w:color w:val="1F2328"/>
          <w:sz w:val="30"/>
          <w:szCs w:val="30"/>
          <w:bdr w:val="none" w:sz="0" w:space="0" w:color="auto" w:frame="1"/>
          <w:shd w:val="clear" w:color="auto" w:fill="FFFFFF"/>
        </w:rPr>
      </w:pPr>
      <w:ins w:id="1185" w:author="Unknown">
        <w:r>
          <w:rPr>
            <w:rFonts w:ascii="Segoe UI" w:hAnsi="Segoe UI" w:cs="Segoe UI"/>
            <w:color w:val="1F2328"/>
            <w:sz w:val="30"/>
            <w:szCs w:val="30"/>
            <w:bdr w:val="none" w:sz="0" w:space="0" w:color="auto" w:frame="1"/>
            <w:shd w:val="clear" w:color="auto" w:fill="FFFFFF"/>
          </w:rPr>
          <w:t>7. What are Kubernetes nodes?</w:t>
        </w:r>
      </w:ins>
    </w:p>
    <w:p w:rsidR="003E418D" w:rsidRDefault="003E418D" w:rsidP="003E418D">
      <w:pPr>
        <w:pStyle w:val="rich-diff-level-zero"/>
        <w:spacing w:before="0" w:beforeAutospacing="0" w:after="240" w:afterAutospacing="0"/>
        <w:ind w:left="240"/>
        <w:rPr>
          <w:ins w:id="1186" w:author="Unknown"/>
          <w:rFonts w:ascii="Segoe UI" w:hAnsi="Segoe UI" w:cs="Segoe UI"/>
          <w:color w:val="1F2328"/>
          <w:bdr w:val="none" w:sz="0" w:space="0" w:color="auto" w:frame="1"/>
          <w:shd w:val="clear" w:color="auto" w:fill="FFFFFF"/>
        </w:rPr>
      </w:pPr>
      <w:ins w:id="1187" w:author="Unknown">
        <w:r>
          <w:rPr>
            <w:rFonts w:ascii="Segoe UI" w:hAnsi="Segoe UI" w:cs="Segoe UI"/>
            <w:color w:val="1F2328"/>
            <w:bdr w:val="none" w:sz="0" w:space="0" w:color="auto" w:frame="1"/>
            <w:shd w:val="clear" w:color="auto" w:fill="FFFFFF"/>
          </w:rPr>
          <w:t>Kubernetes nodes are the worker machines that run containers. They host pods, which are the smallest deployable units in Kubernetes.</w:t>
        </w:r>
      </w:ins>
    </w:p>
    <w:p w:rsidR="003E418D" w:rsidRDefault="003E418D" w:rsidP="003E418D">
      <w:pPr>
        <w:pStyle w:val="Heading3"/>
        <w:spacing w:before="360" w:beforeAutospacing="0" w:after="240" w:afterAutospacing="0"/>
        <w:ind w:left="240"/>
        <w:rPr>
          <w:ins w:id="1188" w:author="Unknown"/>
          <w:rFonts w:ascii="Segoe UI" w:hAnsi="Segoe UI" w:cs="Segoe UI"/>
          <w:color w:val="1F2328"/>
          <w:sz w:val="30"/>
          <w:szCs w:val="30"/>
          <w:bdr w:val="none" w:sz="0" w:space="0" w:color="auto" w:frame="1"/>
          <w:shd w:val="clear" w:color="auto" w:fill="FFFFFF"/>
        </w:rPr>
      </w:pPr>
      <w:ins w:id="1189" w:author="Unknown">
        <w:r>
          <w:rPr>
            <w:rFonts w:ascii="Segoe UI" w:hAnsi="Segoe UI" w:cs="Segoe UI"/>
            <w:color w:val="1F2328"/>
            <w:sz w:val="30"/>
            <w:szCs w:val="30"/>
            <w:bdr w:val="none" w:sz="0" w:space="0" w:color="auto" w:frame="1"/>
            <w:shd w:val="clear" w:color="auto" w:fill="FFFFFF"/>
          </w:rPr>
          <w:t>8. How does Amazon EKS manage Kubernetes control plane updates?</w:t>
        </w:r>
      </w:ins>
    </w:p>
    <w:p w:rsidR="003E418D" w:rsidRDefault="003E418D" w:rsidP="003E418D">
      <w:pPr>
        <w:pStyle w:val="rich-diff-level-zero"/>
        <w:spacing w:before="0" w:beforeAutospacing="0" w:after="240" w:afterAutospacing="0"/>
        <w:ind w:left="240"/>
        <w:rPr>
          <w:ins w:id="1190" w:author="Unknown"/>
          <w:rFonts w:ascii="Segoe UI" w:hAnsi="Segoe UI" w:cs="Segoe UI"/>
          <w:color w:val="1F2328"/>
          <w:bdr w:val="none" w:sz="0" w:space="0" w:color="auto" w:frame="1"/>
          <w:shd w:val="clear" w:color="auto" w:fill="FFFFFF"/>
        </w:rPr>
      </w:pPr>
      <w:ins w:id="1191" w:author="Unknown">
        <w:r>
          <w:rPr>
            <w:rFonts w:ascii="Segoe UI" w:hAnsi="Segoe UI" w:cs="Segoe UI"/>
            <w:color w:val="1F2328"/>
            <w:bdr w:val="none" w:sz="0" w:space="0" w:color="auto" w:frame="1"/>
            <w:shd w:val="clear" w:color="auto" w:fill="FFFFFF"/>
          </w:rPr>
          <w:t>Amazon EKS automatically handles the upgrades of the Kubernetes control plane. It schedules and applies updates while ensuring minimal disruption to the applications running on the cluster.</w:t>
        </w:r>
      </w:ins>
    </w:p>
    <w:p w:rsidR="003E418D" w:rsidRDefault="003E418D" w:rsidP="003E418D">
      <w:pPr>
        <w:pStyle w:val="Heading3"/>
        <w:spacing w:before="360" w:beforeAutospacing="0" w:after="240" w:afterAutospacing="0"/>
        <w:ind w:left="240"/>
        <w:rPr>
          <w:ins w:id="1192" w:author="Unknown"/>
          <w:rFonts w:ascii="Segoe UI" w:hAnsi="Segoe UI" w:cs="Segoe UI"/>
          <w:color w:val="1F2328"/>
          <w:sz w:val="30"/>
          <w:szCs w:val="30"/>
          <w:bdr w:val="none" w:sz="0" w:space="0" w:color="auto" w:frame="1"/>
          <w:shd w:val="clear" w:color="auto" w:fill="FFFFFF"/>
        </w:rPr>
      </w:pPr>
      <w:ins w:id="1193" w:author="Unknown">
        <w:r>
          <w:rPr>
            <w:rFonts w:ascii="Segoe UI" w:hAnsi="Segoe UI" w:cs="Segoe UI"/>
            <w:color w:val="1F2328"/>
            <w:sz w:val="30"/>
            <w:szCs w:val="30"/>
            <w:bdr w:val="none" w:sz="0" w:space="0" w:color="auto" w:frame="1"/>
            <w:shd w:val="clear" w:color="auto" w:fill="FFFFFF"/>
          </w:rPr>
          <w:t>9. What is the difference between Amazon EKS and Amazon ECS?</w:t>
        </w:r>
      </w:ins>
    </w:p>
    <w:p w:rsidR="003E418D" w:rsidRDefault="003E418D" w:rsidP="003E418D">
      <w:pPr>
        <w:pStyle w:val="rich-diff-level-zero"/>
        <w:spacing w:before="0" w:beforeAutospacing="0" w:after="240" w:afterAutospacing="0"/>
        <w:ind w:left="240"/>
        <w:rPr>
          <w:ins w:id="1194" w:author="Unknown"/>
          <w:rFonts w:ascii="Segoe UI" w:hAnsi="Segoe UI" w:cs="Segoe UI"/>
          <w:color w:val="1F2328"/>
          <w:bdr w:val="none" w:sz="0" w:space="0" w:color="auto" w:frame="1"/>
          <w:shd w:val="clear" w:color="auto" w:fill="FFFFFF"/>
        </w:rPr>
      </w:pPr>
      <w:ins w:id="1195" w:author="Unknown">
        <w:r>
          <w:rPr>
            <w:rFonts w:ascii="Segoe UI" w:hAnsi="Segoe UI" w:cs="Segoe UI"/>
            <w:color w:val="1F2328"/>
            <w:bdr w:val="none" w:sz="0" w:space="0" w:color="auto" w:frame="1"/>
            <w:shd w:val="clear" w:color="auto" w:fill="FFFFFF"/>
          </w:rPr>
          <w:t xml:space="preserve">Amazon EKS provides managed Kubernetes clusters, while Amazon ECS provides managed Docker container orchestration. EKS is better suited for complex </w:t>
        </w:r>
        <w:proofErr w:type="spellStart"/>
        <w:r>
          <w:rPr>
            <w:rFonts w:ascii="Segoe UI" w:hAnsi="Segoe UI" w:cs="Segoe UI"/>
            <w:color w:val="1F2328"/>
            <w:bdr w:val="none" w:sz="0" w:space="0" w:color="auto" w:frame="1"/>
            <w:shd w:val="clear" w:color="auto" w:fill="FFFFFF"/>
          </w:rPr>
          <w:t>microservices</w:t>
        </w:r>
        <w:proofErr w:type="spellEnd"/>
        <w:r>
          <w:rPr>
            <w:rFonts w:ascii="Segoe UI" w:hAnsi="Segoe UI" w:cs="Segoe UI"/>
            <w:color w:val="1F2328"/>
            <w:bdr w:val="none" w:sz="0" w:space="0" w:color="auto" w:frame="1"/>
            <w:shd w:val="clear" w:color="auto" w:fill="FFFFFF"/>
          </w:rPr>
          <w:t xml:space="preserve"> architectures using Kubernetes.</w:t>
        </w:r>
      </w:ins>
    </w:p>
    <w:p w:rsidR="003E418D" w:rsidRDefault="003E418D" w:rsidP="003E418D">
      <w:pPr>
        <w:pStyle w:val="Heading3"/>
        <w:spacing w:before="360" w:beforeAutospacing="0" w:after="240" w:afterAutospacing="0"/>
        <w:ind w:left="240"/>
        <w:rPr>
          <w:ins w:id="1196" w:author="Unknown"/>
          <w:rFonts w:ascii="Segoe UI" w:hAnsi="Segoe UI" w:cs="Segoe UI"/>
          <w:color w:val="1F2328"/>
          <w:sz w:val="30"/>
          <w:szCs w:val="30"/>
          <w:bdr w:val="none" w:sz="0" w:space="0" w:color="auto" w:frame="1"/>
          <w:shd w:val="clear" w:color="auto" w:fill="FFFFFF"/>
        </w:rPr>
      </w:pPr>
      <w:ins w:id="1197" w:author="Unknown">
        <w:r>
          <w:rPr>
            <w:rFonts w:ascii="Segoe UI" w:hAnsi="Segoe UI" w:cs="Segoe UI"/>
            <w:color w:val="1F2328"/>
            <w:sz w:val="30"/>
            <w:szCs w:val="30"/>
            <w:bdr w:val="none" w:sz="0" w:space="0" w:color="auto" w:frame="1"/>
            <w:shd w:val="clear" w:color="auto" w:fill="FFFFFF"/>
          </w:rPr>
          <w:t>10. How can you scale applications in Amazon EKS?</w:t>
        </w:r>
      </w:ins>
    </w:p>
    <w:p w:rsidR="003E418D" w:rsidRDefault="003E418D" w:rsidP="003E418D">
      <w:pPr>
        <w:pStyle w:val="rich-diff-level-zero"/>
        <w:spacing w:before="0" w:beforeAutospacing="0" w:after="240" w:afterAutospacing="0"/>
        <w:ind w:left="240"/>
        <w:rPr>
          <w:ins w:id="1198" w:author="Unknown"/>
          <w:rFonts w:ascii="Segoe UI" w:hAnsi="Segoe UI" w:cs="Segoe UI"/>
          <w:color w:val="1F2328"/>
          <w:bdr w:val="none" w:sz="0" w:space="0" w:color="auto" w:frame="1"/>
          <w:shd w:val="clear" w:color="auto" w:fill="FFFFFF"/>
        </w:rPr>
      </w:pPr>
      <w:ins w:id="1199" w:author="Unknown">
        <w:r>
          <w:rPr>
            <w:rFonts w:ascii="Segoe UI" w:hAnsi="Segoe UI" w:cs="Segoe UI"/>
            <w:color w:val="1F2328"/>
            <w:bdr w:val="none" w:sz="0" w:space="0" w:color="auto" w:frame="1"/>
            <w:shd w:val="clear" w:color="auto" w:fill="FFFFFF"/>
          </w:rPr>
          <w:t xml:space="preserve">You can scale applications in EKS by adjusting the desired replica count of Kubernetes Deployments or </w:t>
        </w:r>
        <w:proofErr w:type="spellStart"/>
        <w:r>
          <w:rPr>
            <w:rFonts w:ascii="Segoe UI" w:hAnsi="Segoe UI" w:cs="Segoe UI"/>
            <w:color w:val="1F2328"/>
            <w:bdr w:val="none" w:sz="0" w:space="0" w:color="auto" w:frame="1"/>
            <w:shd w:val="clear" w:color="auto" w:fill="FFFFFF"/>
          </w:rPr>
          <w:t>StatefulSets</w:t>
        </w:r>
        <w:proofErr w:type="spellEnd"/>
        <w:r>
          <w:rPr>
            <w:rFonts w:ascii="Segoe UI" w:hAnsi="Segoe UI" w:cs="Segoe UI"/>
            <w:color w:val="1F2328"/>
            <w:bdr w:val="none" w:sz="0" w:space="0" w:color="auto" w:frame="1"/>
            <w:shd w:val="clear" w:color="auto" w:fill="FFFFFF"/>
          </w:rPr>
          <w:t>. EKS automatically manages the scaling of underlying resources.</w:t>
        </w:r>
      </w:ins>
    </w:p>
    <w:p w:rsidR="003E418D" w:rsidRDefault="003E418D" w:rsidP="003E418D">
      <w:pPr>
        <w:pStyle w:val="Heading3"/>
        <w:spacing w:before="360" w:beforeAutospacing="0" w:after="240" w:afterAutospacing="0"/>
        <w:ind w:left="240"/>
        <w:rPr>
          <w:ins w:id="1200" w:author="Unknown"/>
          <w:rFonts w:ascii="Segoe UI" w:hAnsi="Segoe UI" w:cs="Segoe UI"/>
          <w:color w:val="1F2328"/>
          <w:sz w:val="30"/>
          <w:szCs w:val="30"/>
          <w:bdr w:val="none" w:sz="0" w:space="0" w:color="auto" w:frame="1"/>
          <w:shd w:val="clear" w:color="auto" w:fill="FFFFFF"/>
        </w:rPr>
      </w:pPr>
      <w:ins w:id="1201" w:author="Unknown">
        <w:r>
          <w:rPr>
            <w:rFonts w:ascii="Segoe UI" w:hAnsi="Segoe UI" w:cs="Segoe UI"/>
            <w:color w:val="1F2328"/>
            <w:sz w:val="30"/>
            <w:szCs w:val="30"/>
            <w:bdr w:val="none" w:sz="0" w:space="0" w:color="auto" w:frame="1"/>
            <w:shd w:val="clear" w:color="auto" w:fill="FFFFFF"/>
          </w:rPr>
          <w:t>11. What is the role of Amazon EKS Managed Node Groups?</w:t>
        </w:r>
      </w:ins>
    </w:p>
    <w:p w:rsidR="003E418D" w:rsidRDefault="003E418D" w:rsidP="003E418D">
      <w:pPr>
        <w:pStyle w:val="rich-diff-level-zero"/>
        <w:spacing w:before="0" w:beforeAutospacing="0" w:after="240" w:afterAutospacing="0"/>
        <w:ind w:left="240"/>
        <w:rPr>
          <w:ins w:id="1202" w:author="Unknown"/>
          <w:rFonts w:ascii="Segoe UI" w:hAnsi="Segoe UI" w:cs="Segoe UI"/>
          <w:color w:val="1F2328"/>
          <w:bdr w:val="none" w:sz="0" w:space="0" w:color="auto" w:frame="1"/>
          <w:shd w:val="clear" w:color="auto" w:fill="FFFFFF"/>
        </w:rPr>
      </w:pPr>
      <w:ins w:id="1203" w:author="Unknown">
        <w:r>
          <w:rPr>
            <w:rFonts w:ascii="Segoe UI" w:hAnsi="Segoe UI" w:cs="Segoe UI"/>
            <w:color w:val="1F2328"/>
            <w:bdr w:val="none" w:sz="0" w:space="0" w:color="auto" w:frame="1"/>
            <w:shd w:val="clear" w:color="auto" w:fill="FFFFFF"/>
          </w:rPr>
          <w:t>Amazon EKS Managed Node Groups simplify the deployment and management of worker nodes in an EKS cluster. They automatically provision, configure, and scale nodes.</w:t>
        </w:r>
      </w:ins>
    </w:p>
    <w:p w:rsidR="003E418D" w:rsidRDefault="003E418D" w:rsidP="003E418D">
      <w:pPr>
        <w:pStyle w:val="Heading3"/>
        <w:spacing w:before="360" w:beforeAutospacing="0" w:after="240" w:afterAutospacing="0"/>
        <w:ind w:left="240"/>
        <w:rPr>
          <w:ins w:id="1204" w:author="Unknown"/>
          <w:rFonts w:ascii="Segoe UI" w:hAnsi="Segoe UI" w:cs="Segoe UI"/>
          <w:color w:val="1F2328"/>
          <w:sz w:val="30"/>
          <w:szCs w:val="30"/>
          <w:bdr w:val="none" w:sz="0" w:space="0" w:color="auto" w:frame="1"/>
          <w:shd w:val="clear" w:color="auto" w:fill="FFFFFF"/>
        </w:rPr>
      </w:pPr>
      <w:ins w:id="1205" w:author="Unknown">
        <w:r>
          <w:rPr>
            <w:rFonts w:ascii="Segoe UI" w:hAnsi="Segoe UI" w:cs="Segoe UI"/>
            <w:color w:val="1F2328"/>
            <w:sz w:val="30"/>
            <w:szCs w:val="30"/>
            <w:bdr w:val="none" w:sz="0" w:space="0" w:color="auto" w:frame="1"/>
            <w:shd w:val="clear" w:color="auto" w:fill="FFFFFF"/>
          </w:rPr>
          <w:t>12. How does Amazon EKS handle networking?</w:t>
        </w:r>
      </w:ins>
    </w:p>
    <w:p w:rsidR="003E418D" w:rsidRDefault="003E418D" w:rsidP="003E418D">
      <w:pPr>
        <w:pStyle w:val="rich-diff-level-zero"/>
        <w:spacing w:before="0" w:beforeAutospacing="0" w:after="240" w:afterAutospacing="0"/>
        <w:ind w:left="240"/>
        <w:rPr>
          <w:ins w:id="1206" w:author="Unknown"/>
          <w:rFonts w:ascii="Segoe UI" w:hAnsi="Segoe UI" w:cs="Segoe UI"/>
          <w:color w:val="1F2328"/>
          <w:bdr w:val="none" w:sz="0" w:space="0" w:color="auto" w:frame="1"/>
          <w:shd w:val="clear" w:color="auto" w:fill="FFFFFF"/>
        </w:rPr>
      </w:pPr>
      <w:ins w:id="1207" w:author="Unknown">
        <w:r>
          <w:rPr>
            <w:rFonts w:ascii="Segoe UI" w:hAnsi="Segoe UI" w:cs="Segoe UI"/>
            <w:color w:val="1F2328"/>
            <w:bdr w:val="none" w:sz="0" w:space="0" w:color="auto" w:frame="1"/>
            <w:shd w:val="clear" w:color="auto" w:fill="FFFFFF"/>
          </w:rPr>
          <w:t>Amazon EKS uses Amazon VPC for networking. It creates a VPC and subnets for your cluster, and each pod in the cluster gets an IP address from the subnet.</w:t>
        </w:r>
      </w:ins>
    </w:p>
    <w:p w:rsidR="003E418D" w:rsidRDefault="003E418D" w:rsidP="003E418D">
      <w:pPr>
        <w:pStyle w:val="Heading3"/>
        <w:spacing w:before="360" w:beforeAutospacing="0" w:after="240" w:afterAutospacing="0"/>
        <w:ind w:left="240"/>
        <w:rPr>
          <w:ins w:id="1208" w:author="Unknown"/>
          <w:rFonts w:ascii="Segoe UI" w:hAnsi="Segoe UI" w:cs="Segoe UI"/>
          <w:color w:val="1F2328"/>
          <w:sz w:val="30"/>
          <w:szCs w:val="30"/>
          <w:bdr w:val="none" w:sz="0" w:space="0" w:color="auto" w:frame="1"/>
          <w:shd w:val="clear" w:color="auto" w:fill="FFFFFF"/>
        </w:rPr>
      </w:pPr>
      <w:ins w:id="1209" w:author="Unknown">
        <w:r>
          <w:rPr>
            <w:rFonts w:ascii="Segoe UI" w:hAnsi="Segoe UI" w:cs="Segoe UI"/>
            <w:color w:val="1F2328"/>
            <w:sz w:val="30"/>
            <w:szCs w:val="30"/>
            <w:bdr w:val="none" w:sz="0" w:space="0" w:color="auto" w:frame="1"/>
            <w:shd w:val="clear" w:color="auto" w:fill="FFFFFF"/>
          </w:rPr>
          <w:lastRenderedPageBreak/>
          <w:t>13. What is the Kubernetes Pod in Amazon EKS?</w:t>
        </w:r>
      </w:ins>
    </w:p>
    <w:p w:rsidR="003E418D" w:rsidRDefault="003E418D" w:rsidP="003E418D">
      <w:pPr>
        <w:pStyle w:val="rich-diff-level-zero"/>
        <w:spacing w:before="0" w:beforeAutospacing="0" w:after="240" w:afterAutospacing="0"/>
        <w:ind w:left="240"/>
        <w:rPr>
          <w:ins w:id="1210" w:author="Unknown"/>
          <w:rFonts w:ascii="Segoe UI" w:hAnsi="Segoe UI" w:cs="Segoe UI"/>
          <w:color w:val="1F2328"/>
          <w:bdr w:val="none" w:sz="0" w:space="0" w:color="auto" w:frame="1"/>
          <w:shd w:val="clear" w:color="auto" w:fill="FFFFFF"/>
        </w:rPr>
      </w:pPr>
      <w:ins w:id="1211" w:author="Unknown">
        <w:r>
          <w:rPr>
            <w:rFonts w:ascii="Segoe UI" w:hAnsi="Segoe UI" w:cs="Segoe UI"/>
            <w:color w:val="1F2328"/>
            <w:bdr w:val="none" w:sz="0" w:space="0" w:color="auto" w:frame="1"/>
            <w:shd w:val="clear" w:color="auto" w:fill="FFFFFF"/>
          </w:rPr>
          <w:t>A Kubernetes Pod is the smallest deployable unit in Kubernetes. It represents a single instance of a running process in the cluster and can consist of one or more containers.</w:t>
        </w:r>
      </w:ins>
    </w:p>
    <w:p w:rsidR="003E418D" w:rsidRDefault="003E418D" w:rsidP="003E418D">
      <w:pPr>
        <w:pStyle w:val="Heading3"/>
        <w:spacing w:before="360" w:beforeAutospacing="0" w:after="240" w:afterAutospacing="0"/>
        <w:ind w:left="240"/>
        <w:rPr>
          <w:ins w:id="1212" w:author="Unknown"/>
          <w:rFonts w:ascii="Segoe UI" w:hAnsi="Segoe UI" w:cs="Segoe UI"/>
          <w:color w:val="1F2328"/>
          <w:sz w:val="30"/>
          <w:szCs w:val="30"/>
          <w:bdr w:val="none" w:sz="0" w:space="0" w:color="auto" w:frame="1"/>
          <w:shd w:val="clear" w:color="auto" w:fill="FFFFFF"/>
        </w:rPr>
      </w:pPr>
      <w:ins w:id="1213" w:author="Unknown">
        <w:r>
          <w:rPr>
            <w:rFonts w:ascii="Segoe UI" w:hAnsi="Segoe UI" w:cs="Segoe UI"/>
            <w:color w:val="1F2328"/>
            <w:sz w:val="30"/>
            <w:szCs w:val="30"/>
            <w:bdr w:val="none" w:sz="0" w:space="0" w:color="auto" w:frame="1"/>
            <w:shd w:val="clear" w:color="auto" w:fill="FFFFFF"/>
          </w:rPr>
          <w:t>14. How does Amazon EKS integrate with AWS services?</w:t>
        </w:r>
      </w:ins>
    </w:p>
    <w:p w:rsidR="003E418D" w:rsidRDefault="003E418D" w:rsidP="003E418D">
      <w:pPr>
        <w:pStyle w:val="rich-diff-level-zero"/>
        <w:spacing w:before="0" w:beforeAutospacing="0" w:after="240" w:afterAutospacing="0"/>
        <w:ind w:left="240"/>
        <w:rPr>
          <w:ins w:id="1214" w:author="Unknown"/>
          <w:rFonts w:ascii="Segoe UI" w:hAnsi="Segoe UI" w:cs="Segoe UI"/>
          <w:color w:val="1F2328"/>
          <w:bdr w:val="none" w:sz="0" w:space="0" w:color="auto" w:frame="1"/>
          <w:shd w:val="clear" w:color="auto" w:fill="FFFFFF"/>
        </w:rPr>
      </w:pPr>
      <w:ins w:id="1215" w:author="Unknown">
        <w:r>
          <w:rPr>
            <w:rFonts w:ascii="Segoe UI" w:hAnsi="Segoe UI" w:cs="Segoe UI"/>
            <w:color w:val="1F2328"/>
            <w:bdr w:val="none" w:sz="0" w:space="0" w:color="auto" w:frame="1"/>
            <w:shd w:val="clear" w:color="auto" w:fill="FFFFFF"/>
          </w:rPr>
          <w:t xml:space="preserve">Amazon EKS integrates with various AWS services like IAM for access control, Amazon VPC for networking, and </w:t>
        </w:r>
        <w:proofErr w:type="spellStart"/>
        <w:r>
          <w:rPr>
            <w:rFonts w:ascii="Segoe UI" w:hAnsi="Segoe UI" w:cs="Segoe UI"/>
            <w:color w:val="1F2328"/>
            <w:bdr w:val="none" w:sz="0" w:space="0" w:color="auto" w:frame="1"/>
            <w:shd w:val="clear" w:color="auto" w:fill="FFFFFF"/>
          </w:rPr>
          <w:t>CloudWatch</w:t>
        </w:r>
        <w:proofErr w:type="spellEnd"/>
        <w:r>
          <w:rPr>
            <w:rFonts w:ascii="Segoe UI" w:hAnsi="Segoe UI" w:cs="Segoe UI"/>
            <w:color w:val="1F2328"/>
            <w:bdr w:val="none" w:sz="0" w:space="0" w:color="auto" w:frame="1"/>
            <w:shd w:val="clear" w:color="auto" w:fill="FFFFFF"/>
          </w:rPr>
          <w:t xml:space="preserve"> for monitoring and logging.</w:t>
        </w:r>
      </w:ins>
    </w:p>
    <w:p w:rsidR="003E418D" w:rsidRDefault="003E418D" w:rsidP="003E418D">
      <w:pPr>
        <w:pStyle w:val="Heading3"/>
        <w:spacing w:before="360" w:beforeAutospacing="0" w:after="240" w:afterAutospacing="0"/>
        <w:ind w:left="240"/>
        <w:rPr>
          <w:ins w:id="1216" w:author="Unknown"/>
          <w:rFonts w:ascii="Segoe UI" w:hAnsi="Segoe UI" w:cs="Segoe UI"/>
          <w:color w:val="1F2328"/>
          <w:sz w:val="30"/>
          <w:szCs w:val="30"/>
          <w:bdr w:val="none" w:sz="0" w:space="0" w:color="auto" w:frame="1"/>
          <w:shd w:val="clear" w:color="auto" w:fill="FFFFFF"/>
        </w:rPr>
      </w:pPr>
      <w:ins w:id="1217" w:author="Unknown">
        <w:r>
          <w:rPr>
            <w:rFonts w:ascii="Segoe UI" w:hAnsi="Segoe UI" w:cs="Segoe UI"/>
            <w:color w:val="1F2328"/>
            <w:sz w:val="30"/>
            <w:szCs w:val="30"/>
            <w:bdr w:val="none" w:sz="0" w:space="0" w:color="auto" w:frame="1"/>
            <w:shd w:val="clear" w:color="auto" w:fill="FFFFFF"/>
          </w:rPr>
          <w:t>15. Can you run multiple Kubernetes clusters on Amazon EKS?</w:t>
        </w:r>
      </w:ins>
    </w:p>
    <w:p w:rsidR="003E418D" w:rsidRDefault="003E418D" w:rsidP="003E418D">
      <w:pPr>
        <w:pStyle w:val="rich-diff-level-zero"/>
        <w:spacing w:before="0" w:beforeAutospacing="0" w:after="240" w:afterAutospacing="0"/>
        <w:ind w:left="240"/>
        <w:rPr>
          <w:ins w:id="1218" w:author="Unknown"/>
          <w:rFonts w:ascii="Segoe UI" w:hAnsi="Segoe UI" w:cs="Segoe UI"/>
          <w:color w:val="1F2328"/>
          <w:bdr w:val="none" w:sz="0" w:space="0" w:color="auto" w:frame="1"/>
          <w:shd w:val="clear" w:color="auto" w:fill="FFFFFF"/>
        </w:rPr>
      </w:pPr>
      <w:ins w:id="1219" w:author="Unknown">
        <w:r>
          <w:rPr>
            <w:rFonts w:ascii="Segoe UI" w:hAnsi="Segoe UI" w:cs="Segoe UI"/>
            <w:color w:val="1F2328"/>
            <w:bdr w:val="none" w:sz="0" w:space="0" w:color="auto" w:frame="1"/>
            <w:shd w:val="clear" w:color="auto" w:fill="FFFFFF"/>
          </w:rPr>
          <w:t>Yes, you can run multiple Kubernetes clusters on Amazon EKS, each with its own set of worker nodes and applications.</w:t>
        </w:r>
      </w:ins>
    </w:p>
    <w:p w:rsidR="003E418D" w:rsidRDefault="003E418D" w:rsidP="003E418D">
      <w:pPr>
        <w:pStyle w:val="Heading3"/>
        <w:spacing w:before="360" w:beforeAutospacing="0" w:after="240" w:afterAutospacing="0"/>
        <w:ind w:left="240"/>
        <w:rPr>
          <w:ins w:id="1220" w:author="Unknown"/>
          <w:rFonts w:ascii="Segoe UI" w:hAnsi="Segoe UI" w:cs="Segoe UI"/>
          <w:color w:val="1F2328"/>
          <w:sz w:val="30"/>
          <w:szCs w:val="30"/>
          <w:bdr w:val="none" w:sz="0" w:space="0" w:color="auto" w:frame="1"/>
          <w:shd w:val="clear" w:color="auto" w:fill="FFFFFF"/>
        </w:rPr>
      </w:pPr>
      <w:ins w:id="1221" w:author="Unknown">
        <w:r>
          <w:rPr>
            <w:rFonts w:ascii="Segoe UI" w:hAnsi="Segoe UI" w:cs="Segoe UI"/>
            <w:color w:val="1F2328"/>
            <w:sz w:val="30"/>
            <w:szCs w:val="30"/>
            <w:bdr w:val="none" w:sz="0" w:space="0" w:color="auto" w:frame="1"/>
            <w:shd w:val="clear" w:color="auto" w:fill="FFFFFF"/>
          </w:rPr>
          <w:t xml:space="preserve">16. What is the difference between Kubernetes Deployment and </w:t>
        </w:r>
        <w:proofErr w:type="spellStart"/>
        <w:r>
          <w:rPr>
            <w:rFonts w:ascii="Segoe UI" w:hAnsi="Segoe UI" w:cs="Segoe UI"/>
            <w:color w:val="1F2328"/>
            <w:sz w:val="30"/>
            <w:szCs w:val="30"/>
            <w:bdr w:val="none" w:sz="0" w:space="0" w:color="auto" w:frame="1"/>
            <w:shd w:val="clear" w:color="auto" w:fill="FFFFFF"/>
          </w:rPr>
          <w:t>StatefulSet</w:t>
        </w:r>
        <w:proofErr w:type="spellEnd"/>
        <w:r>
          <w:rPr>
            <w:rFonts w:ascii="Segoe UI" w:hAnsi="Segoe UI" w:cs="Segoe UI"/>
            <w:color w:val="1F2328"/>
            <w:sz w:val="30"/>
            <w:szCs w:val="30"/>
            <w:bdr w:val="none" w:sz="0" w:space="0" w:color="auto" w:frame="1"/>
            <w:shd w:val="clear" w:color="auto" w:fill="FFFFFF"/>
          </w:rPr>
          <w:t>?</w:t>
        </w:r>
      </w:ins>
    </w:p>
    <w:p w:rsidR="003E418D" w:rsidRDefault="003E418D" w:rsidP="003E418D">
      <w:pPr>
        <w:pStyle w:val="rich-diff-level-zero"/>
        <w:spacing w:before="0" w:beforeAutospacing="0" w:after="240" w:afterAutospacing="0"/>
        <w:ind w:left="240"/>
        <w:rPr>
          <w:ins w:id="1222" w:author="Unknown"/>
          <w:rFonts w:ascii="Segoe UI" w:hAnsi="Segoe UI" w:cs="Segoe UI"/>
          <w:color w:val="1F2328"/>
          <w:bdr w:val="none" w:sz="0" w:space="0" w:color="auto" w:frame="1"/>
          <w:shd w:val="clear" w:color="auto" w:fill="FFFFFF"/>
        </w:rPr>
      </w:pPr>
      <w:ins w:id="1223" w:author="Unknown">
        <w:r>
          <w:rPr>
            <w:rFonts w:ascii="Segoe UI" w:hAnsi="Segoe UI" w:cs="Segoe UI"/>
            <w:color w:val="1F2328"/>
            <w:bdr w:val="none" w:sz="0" w:space="0" w:color="auto" w:frame="1"/>
            <w:shd w:val="clear" w:color="auto" w:fill="FFFFFF"/>
          </w:rPr>
          <w:t xml:space="preserve">A Kubernetes Deployment is suitable for stateless applications, while a </w:t>
        </w:r>
        <w:proofErr w:type="spellStart"/>
        <w:r>
          <w:rPr>
            <w:rFonts w:ascii="Segoe UI" w:hAnsi="Segoe UI" w:cs="Segoe UI"/>
            <w:color w:val="1F2328"/>
            <w:bdr w:val="none" w:sz="0" w:space="0" w:color="auto" w:frame="1"/>
            <w:shd w:val="clear" w:color="auto" w:fill="FFFFFF"/>
          </w:rPr>
          <w:t>StatefulSet</w:t>
        </w:r>
        <w:proofErr w:type="spellEnd"/>
        <w:r>
          <w:rPr>
            <w:rFonts w:ascii="Segoe UI" w:hAnsi="Segoe UI" w:cs="Segoe UI"/>
            <w:color w:val="1F2328"/>
            <w:bdr w:val="none" w:sz="0" w:space="0" w:color="auto" w:frame="1"/>
            <w:shd w:val="clear" w:color="auto" w:fill="FFFFFF"/>
          </w:rPr>
          <w:t xml:space="preserve"> </w:t>
        </w:r>
        <w:proofErr w:type="gramStart"/>
        <w:r>
          <w:rPr>
            <w:rFonts w:ascii="Segoe UI" w:hAnsi="Segoe UI" w:cs="Segoe UI"/>
            <w:color w:val="1F2328"/>
            <w:bdr w:val="none" w:sz="0" w:space="0" w:color="auto" w:frame="1"/>
            <w:shd w:val="clear" w:color="auto" w:fill="FFFFFF"/>
          </w:rPr>
          <w:t>is designed</w:t>
        </w:r>
        <w:proofErr w:type="gramEnd"/>
        <w:r>
          <w:rPr>
            <w:rFonts w:ascii="Segoe UI" w:hAnsi="Segoe UI" w:cs="Segoe UI"/>
            <w:color w:val="1F2328"/>
            <w:bdr w:val="none" w:sz="0" w:space="0" w:color="auto" w:frame="1"/>
            <w:shd w:val="clear" w:color="auto" w:fill="FFFFFF"/>
          </w:rPr>
          <w:t xml:space="preserve"> for </w:t>
        </w:r>
        <w:proofErr w:type="spellStart"/>
        <w:r>
          <w:rPr>
            <w:rFonts w:ascii="Segoe UI" w:hAnsi="Segoe UI" w:cs="Segoe UI"/>
            <w:color w:val="1F2328"/>
            <w:bdr w:val="none" w:sz="0" w:space="0" w:color="auto" w:frame="1"/>
            <w:shd w:val="clear" w:color="auto" w:fill="FFFFFF"/>
          </w:rPr>
          <w:t>stateful</w:t>
        </w:r>
        <w:proofErr w:type="spellEnd"/>
        <w:r>
          <w:rPr>
            <w:rFonts w:ascii="Segoe UI" w:hAnsi="Segoe UI" w:cs="Segoe UI"/>
            <w:color w:val="1F2328"/>
            <w:bdr w:val="none" w:sz="0" w:space="0" w:color="auto" w:frame="1"/>
            <w:shd w:val="clear" w:color="auto" w:fill="FFFFFF"/>
          </w:rPr>
          <w:t xml:space="preserve"> applications that require stable network identifiers and ordered, graceful scaling.</w:t>
        </w:r>
      </w:ins>
    </w:p>
    <w:p w:rsidR="003E418D" w:rsidRDefault="003E418D" w:rsidP="003E418D">
      <w:pPr>
        <w:pStyle w:val="Heading3"/>
        <w:spacing w:before="360" w:beforeAutospacing="0" w:after="240" w:afterAutospacing="0"/>
        <w:ind w:left="240"/>
        <w:rPr>
          <w:ins w:id="1224" w:author="Unknown"/>
          <w:rFonts w:ascii="Segoe UI" w:hAnsi="Segoe UI" w:cs="Segoe UI"/>
          <w:color w:val="1F2328"/>
          <w:sz w:val="30"/>
          <w:szCs w:val="30"/>
          <w:bdr w:val="none" w:sz="0" w:space="0" w:color="auto" w:frame="1"/>
          <w:shd w:val="clear" w:color="auto" w:fill="FFFFFF"/>
        </w:rPr>
      </w:pPr>
      <w:ins w:id="1225" w:author="Unknown">
        <w:r>
          <w:rPr>
            <w:rFonts w:ascii="Segoe UI" w:hAnsi="Segoe UI" w:cs="Segoe UI"/>
            <w:color w:val="1F2328"/>
            <w:sz w:val="30"/>
            <w:szCs w:val="30"/>
            <w:bdr w:val="none" w:sz="0" w:space="0" w:color="auto" w:frame="1"/>
            <w:shd w:val="clear" w:color="auto" w:fill="FFFFFF"/>
          </w:rPr>
          <w:t>17. How can you secure an Amazon EKS cluster?</w:t>
        </w:r>
      </w:ins>
    </w:p>
    <w:p w:rsidR="003E418D" w:rsidRDefault="003E418D" w:rsidP="003E418D">
      <w:pPr>
        <w:pStyle w:val="rich-diff-level-zero"/>
        <w:spacing w:before="0" w:beforeAutospacing="0" w:after="240" w:afterAutospacing="0"/>
        <w:ind w:left="240"/>
        <w:rPr>
          <w:ins w:id="1226" w:author="Unknown"/>
          <w:rFonts w:ascii="Segoe UI" w:hAnsi="Segoe UI" w:cs="Segoe UI"/>
          <w:color w:val="1F2328"/>
          <w:bdr w:val="none" w:sz="0" w:space="0" w:color="auto" w:frame="1"/>
          <w:shd w:val="clear" w:color="auto" w:fill="FFFFFF"/>
        </w:rPr>
      </w:pPr>
      <w:ins w:id="1227" w:author="Unknown">
        <w:r>
          <w:rPr>
            <w:rFonts w:ascii="Segoe UI" w:hAnsi="Segoe UI" w:cs="Segoe UI"/>
            <w:color w:val="1F2328"/>
            <w:bdr w:val="none" w:sz="0" w:space="0" w:color="auto" w:frame="1"/>
            <w:shd w:val="clear" w:color="auto" w:fill="FFFFFF"/>
          </w:rPr>
          <w:t>You can secure an EKS cluster by using AWS Identity and Access Management (IAM) roles, integrating with Amazon VPC for networking isolation, and applying security best practices to your Kubernetes workloads.</w:t>
        </w:r>
      </w:ins>
    </w:p>
    <w:p w:rsidR="003E418D" w:rsidRDefault="003E418D" w:rsidP="003E418D">
      <w:pPr>
        <w:pStyle w:val="Heading3"/>
        <w:spacing w:before="360" w:beforeAutospacing="0" w:after="240" w:afterAutospacing="0"/>
        <w:ind w:left="240"/>
        <w:rPr>
          <w:ins w:id="1228" w:author="Unknown"/>
          <w:rFonts w:ascii="Segoe UI" w:hAnsi="Segoe UI" w:cs="Segoe UI"/>
          <w:color w:val="1F2328"/>
          <w:sz w:val="30"/>
          <w:szCs w:val="30"/>
          <w:bdr w:val="none" w:sz="0" w:space="0" w:color="auto" w:frame="1"/>
          <w:shd w:val="clear" w:color="auto" w:fill="FFFFFF"/>
        </w:rPr>
      </w:pPr>
      <w:ins w:id="1229" w:author="Unknown">
        <w:r>
          <w:rPr>
            <w:rFonts w:ascii="Segoe UI" w:hAnsi="Segoe UI" w:cs="Segoe UI"/>
            <w:color w:val="1F2328"/>
            <w:sz w:val="30"/>
            <w:szCs w:val="30"/>
            <w:bdr w:val="none" w:sz="0" w:space="0" w:color="auto" w:frame="1"/>
            <w:shd w:val="clear" w:color="auto" w:fill="FFFFFF"/>
          </w:rPr>
          <w:t>18. What is the Kubernetes Operator in Amazon EKS?</w:t>
        </w:r>
      </w:ins>
    </w:p>
    <w:p w:rsidR="003E418D" w:rsidRDefault="003E418D" w:rsidP="003E418D">
      <w:pPr>
        <w:pStyle w:val="rich-diff-level-zero"/>
        <w:spacing w:before="0" w:beforeAutospacing="0" w:after="240" w:afterAutospacing="0"/>
        <w:ind w:left="240"/>
        <w:rPr>
          <w:ins w:id="1230" w:author="Unknown"/>
          <w:rFonts w:ascii="Segoe UI" w:hAnsi="Segoe UI" w:cs="Segoe UI"/>
          <w:color w:val="1F2328"/>
          <w:bdr w:val="none" w:sz="0" w:space="0" w:color="auto" w:frame="1"/>
          <w:shd w:val="clear" w:color="auto" w:fill="FFFFFF"/>
        </w:rPr>
      </w:pPr>
      <w:ins w:id="1231" w:author="Unknown">
        <w:r>
          <w:rPr>
            <w:rFonts w:ascii="Segoe UI" w:hAnsi="Segoe UI" w:cs="Segoe UI"/>
            <w:color w:val="1F2328"/>
            <w:bdr w:val="none" w:sz="0" w:space="0" w:color="auto" w:frame="1"/>
            <w:shd w:val="clear" w:color="auto" w:fill="FFFFFF"/>
          </w:rPr>
          <w:t>A Kubernetes Operator is a method of packaging, deploying, and managing an application using Kubernetes-native APIs. It allows for more automated management of complex applications.</w:t>
        </w:r>
      </w:ins>
    </w:p>
    <w:p w:rsidR="003E418D" w:rsidRDefault="003E418D" w:rsidP="003E418D">
      <w:pPr>
        <w:pStyle w:val="Heading3"/>
        <w:spacing w:before="360" w:beforeAutospacing="0" w:after="240" w:afterAutospacing="0"/>
        <w:ind w:left="240"/>
        <w:rPr>
          <w:ins w:id="1232" w:author="Unknown"/>
          <w:rFonts w:ascii="Segoe UI" w:hAnsi="Segoe UI" w:cs="Segoe UI"/>
          <w:color w:val="1F2328"/>
          <w:sz w:val="30"/>
          <w:szCs w:val="30"/>
          <w:bdr w:val="none" w:sz="0" w:space="0" w:color="auto" w:frame="1"/>
          <w:shd w:val="clear" w:color="auto" w:fill="FFFFFF"/>
        </w:rPr>
      </w:pPr>
      <w:ins w:id="1233" w:author="Unknown">
        <w:r>
          <w:rPr>
            <w:rFonts w:ascii="Segoe UI" w:hAnsi="Segoe UI" w:cs="Segoe UI"/>
            <w:color w:val="1F2328"/>
            <w:sz w:val="30"/>
            <w:szCs w:val="30"/>
            <w:bdr w:val="none" w:sz="0" w:space="0" w:color="auto" w:frame="1"/>
            <w:shd w:val="clear" w:color="auto" w:fill="FFFFFF"/>
          </w:rPr>
          <w:t>19. How can you automate application deployments in Amazon EKS?</w:t>
        </w:r>
      </w:ins>
    </w:p>
    <w:p w:rsidR="003E418D" w:rsidRDefault="003E418D" w:rsidP="003E418D">
      <w:pPr>
        <w:pStyle w:val="rich-diff-level-zero"/>
        <w:spacing w:before="0" w:beforeAutospacing="0" w:after="240" w:afterAutospacing="0"/>
        <w:ind w:left="240"/>
        <w:rPr>
          <w:ins w:id="1234" w:author="Unknown"/>
          <w:rFonts w:ascii="Segoe UI" w:hAnsi="Segoe UI" w:cs="Segoe UI"/>
          <w:color w:val="1F2328"/>
          <w:bdr w:val="none" w:sz="0" w:space="0" w:color="auto" w:frame="1"/>
          <w:shd w:val="clear" w:color="auto" w:fill="FFFFFF"/>
        </w:rPr>
      </w:pPr>
      <w:ins w:id="1235" w:author="Unknown">
        <w:r>
          <w:rPr>
            <w:rFonts w:ascii="Segoe UI" w:hAnsi="Segoe UI" w:cs="Segoe UI"/>
            <w:color w:val="1F2328"/>
            <w:bdr w:val="none" w:sz="0" w:space="0" w:color="auto" w:frame="1"/>
            <w:shd w:val="clear" w:color="auto" w:fill="FFFFFF"/>
          </w:rPr>
          <w:lastRenderedPageBreak/>
          <w:t>You can use Kubernetes Deployments or other tools like Helm to automate application deployments in Amazon EKS. These tools help manage the lifecycle of containerized applications.</w:t>
        </w:r>
      </w:ins>
    </w:p>
    <w:p w:rsidR="003E418D" w:rsidRDefault="003E418D" w:rsidP="003E418D">
      <w:pPr>
        <w:pStyle w:val="Heading3"/>
        <w:spacing w:before="360" w:beforeAutospacing="0" w:after="240" w:afterAutospacing="0"/>
        <w:ind w:left="240"/>
        <w:rPr>
          <w:ins w:id="1236" w:author="Unknown"/>
          <w:rFonts w:ascii="Segoe UI" w:hAnsi="Segoe UI" w:cs="Segoe UI"/>
          <w:color w:val="1F2328"/>
          <w:sz w:val="30"/>
          <w:szCs w:val="30"/>
          <w:bdr w:val="none" w:sz="0" w:space="0" w:color="auto" w:frame="1"/>
          <w:shd w:val="clear" w:color="auto" w:fill="FFFFFF"/>
        </w:rPr>
      </w:pPr>
      <w:ins w:id="1237" w:author="Unknown">
        <w:r>
          <w:rPr>
            <w:rFonts w:ascii="Segoe UI" w:hAnsi="Segoe UI" w:cs="Segoe UI"/>
            <w:color w:val="1F2328"/>
            <w:sz w:val="30"/>
            <w:szCs w:val="30"/>
            <w:bdr w:val="none" w:sz="0" w:space="0" w:color="auto" w:frame="1"/>
            <w:shd w:val="clear" w:color="auto" w:fill="FFFFFF"/>
          </w:rPr>
          <w:t>20. How does Amazon EKS handle high availability?</w:t>
        </w:r>
      </w:ins>
    </w:p>
    <w:p w:rsidR="003E418D" w:rsidRDefault="003E418D" w:rsidP="003E418D">
      <w:pPr>
        <w:pStyle w:val="rich-diff-level-zero"/>
        <w:spacing w:before="0" w:beforeAutospacing="0" w:after="240" w:afterAutospacing="0"/>
        <w:ind w:left="240"/>
        <w:rPr>
          <w:ins w:id="1238" w:author="Unknown"/>
          <w:rFonts w:ascii="Segoe UI" w:hAnsi="Segoe UI" w:cs="Segoe UI"/>
          <w:color w:val="1F2328"/>
          <w:bdr w:val="none" w:sz="0" w:space="0" w:color="auto" w:frame="1"/>
          <w:shd w:val="clear" w:color="auto" w:fill="FFFFFF"/>
        </w:rPr>
      </w:pPr>
      <w:ins w:id="1239" w:author="Unknown">
        <w:r>
          <w:rPr>
            <w:rFonts w:ascii="Segoe UI" w:hAnsi="Segoe UI" w:cs="Segoe UI"/>
            <w:color w:val="1F2328"/>
            <w:bdr w:val="none" w:sz="0" w:space="0" w:color="auto" w:frame="1"/>
            <w:shd w:val="clear" w:color="auto" w:fill="FFFFFF"/>
          </w:rPr>
          <w:t>Amazon EKS supports high availability by distributing control plane components across multiple availability zones. It also offers features like managed node groups and Auto Scaling for worker nodes.</w:t>
        </w:r>
      </w:ins>
    </w:p>
    <w:p w:rsidR="003E418D" w:rsidRDefault="003E418D"/>
    <w:p w:rsidR="003E418D" w:rsidRDefault="003E418D" w:rsidP="003E418D">
      <w:pPr>
        <w:pStyle w:val="Heading3"/>
        <w:spacing w:before="0" w:beforeAutospacing="0" w:after="240" w:afterAutospacing="0"/>
        <w:ind w:left="240"/>
        <w:rPr>
          <w:ins w:id="1240" w:author="Unknown"/>
          <w:rFonts w:ascii="Segoe UI" w:hAnsi="Segoe UI" w:cs="Segoe UI"/>
          <w:color w:val="1F2328"/>
          <w:sz w:val="30"/>
          <w:szCs w:val="30"/>
          <w:bdr w:val="none" w:sz="0" w:space="0" w:color="auto" w:frame="1"/>
          <w:shd w:val="clear" w:color="auto" w:fill="FFFFFF"/>
        </w:rPr>
      </w:pPr>
      <w:ins w:id="1241" w:author="Unknown">
        <w:r>
          <w:rPr>
            <w:rFonts w:ascii="Segoe UI" w:hAnsi="Segoe UI" w:cs="Segoe UI"/>
            <w:color w:val="1F2328"/>
            <w:sz w:val="30"/>
            <w:szCs w:val="30"/>
            <w:bdr w:val="none" w:sz="0" w:space="0" w:color="auto" w:frame="1"/>
            <w:shd w:val="clear" w:color="auto" w:fill="FFFFFF"/>
          </w:rPr>
          <w:t>1. What is AWS Elastic Beanstalk?</w:t>
        </w:r>
      </w:ins>
    </w:p>
    <w:p w:rsidR="003E418D" w:rsidRDefault="003E418D" w:rsidP="003E418D">
      <w:pPr>
        <w:pStyle w:val="rich-diff-level-zero"/>
        <w:spacing w:before="0" w:beforeAutospacing="0" w:after="240" w:afterAutospacing="0"/>
        <w:ind w:left="240"/>
        <w:rPr>
          <w:ins w:id="1242" w:author="Unknown"/>
          <w:rFonts w:ascii="Segoe UI" w:hAnsi="Segoe UI" w:cs="Segoe UI"/>
          <w:color w:val="1F2328"/>
          <w:bdr w:val="none" w:sz="0" w:space="0" w:color="auto" w:frame="1"/>
          <w:shd w:val="clear" w:color="auto" w:fill="FFFFFF"/>
        </w:rPr>
      </w:pPr>
      <w:ins w:id="1243" w:author="Unknown">
        <w:r>
          <w:rPr>
            <w:rFonts w:ascii="Segoe UI" w:hAnsi="Segoe UI" w:cs="Segoe UI"/>
            <w:color w:val="1F2328"/>
            <w:bdr w:val="none" w:sz="0" w:space="0" w:color="auto" w:frame="1"/>
            <w:shd w:val="clear" w:color="auto" w:fill="FFFFFF"/>
          </w:rPr>
          <w:t>AWS Elastic Beanstalk is a platform-as-a-service (PaaS) offering that simplifies application deployment and management. It handles infrastructure provisioning, deployment, monitoring, and scaling, allowing developers to focus on writing code.</w:t>
        </w:r>
      </w:ins>
    </w:p>
    <w:p w:rsidR="003E418D" w:rsidRDefault="003E418D" w:rsidP="003E418D">
      <w:pPr>
        <w:pStyle w:val="Heading3"/>
        <w:spacing w:before="360" w:beforeAutospacing="0" w:after="240" w:afterAutospacing="0"/>
        <w:ind w:left="240"/>
        <w:rPr>
          <w:ins w:id="1244" w:author="Unknown"/>
          <w:rFonts w:ascii="Segoe UI" w:hAnsi="Segoe UI" w:cs="Segoe UI"/>
          <w:color w:val="1F2328"/>
          <w:sz w:val="30"/>
          <w:szCs w:val="30"/>
          <w:bdr w:val="none" w:sz="0" w:space="0" w:color="auto" w:frame="1"/>
          <w:shd w:val="clear" w:color="auto" w:fill="FFFFFF"/>
        </w:rPr>
      </w:pPr>
      <w:ins w:id="1245" w:author="Unknown">
        <w:r>
          <w:rPr>
            <w:rFonts w:ascii="Segoe UI" w:hAnsi="Segoe UI" w:cs="Segoe UI"/>
            <w:color w:val="1F2328"/>
            <w:sz w:val="30"/>
            <w:szCs w:val="30"/>
            <w:bdr w:val="none" w:sz="0" w:space="0" w:color="auto" w:frame="1"/>
            <w:shd w:val="clear" w:color="auto" w:fill="FFFFFF"/>
          </w:rPr>
          <w:t>2. How does Elastic Beanstalk work?</w:t>
        </w:r>
      </w:ins>
    </w:p>
    <w:p w:rsidR="003E418D" w:rsidRDefault="003E418D" w:rsidP="003E418D">
      <w:pPr>
        <w:pStyle w:val="rich-diff-level-zero"/>
        <w:spacing w:before="0" w:beforeAutospacing="0" w:after="240" w:afterAutospacing="0"/>
        <w:ind w:left="240"/>
        <w:rPr>
          <w:ins w:id="1246" w:author="Unknown"/>
          <w:rFonts w:ascii="Segoe UI" w:hAnsi="Segoe UI" w:cs="Segoe UI"/>
          <w:color w:val="1F2328"/>
          <w:bdr w:val="none" w:sz="0" w:space="0" w:color="auto" w:frame="1"/>
          <w:shd w:val="clear" w:color="auto" w:fill="FFFFFF"/>
        </w:rPr>
      </w:pPr>
      <w:ins w:id="1247" w:author="Unknown">
        <w:r>
          <w:rPr>
            <w:rFonts w:ascii="Segoe UI" w:hAnsi="Segoe UI" w:cs="Segoe UI"/>
            <w:color w:val="1F2328"/>
            <w:bdr w:val="none" w:sz="0" w:space="0" w:color="auto" w:frame="1"/>
            <w:shd w:val="clear" w:color="auto" w:fill="FFFFFF"/>
          </w:rPr>
          <w:t xml:space="preserve">Elastic Beanstalk abstracts the infrastructure layer, allowing you to upload your code (web application or </w:t>
        </w:r>
        <w:proofErr w:type="spellStart"/>
        <w:r>
          <w:rPr>
            <w:rFonts w:ascii="Segoe UI" w:hAnsi="Segoe UI" w:cs="Segoe UI"/>
            <w:color w:val="1F2328"/>
            <w:bdr w:val="none" w:sz="0" w:space="0" w:color="auto" w:frame="1"/>
            <w:shd w:val="clear" w:color="auto" w:fill="FFFFFF"/>
          </w:rPr>
          <w:t>microservices</w:t>
        </w:r>
        <w:proofErr w:type="spellEnd"/>
        <w:r>
          <w:rPr>
            <w:rFonts w:ascii="Segoe UI" w:hAnsi="Segoe UI" w:cs="Segoe UI"/>
            <w:color w:val="1F2328"/>
            <w:bdr w:val="none" w:sz="0" w:space="0" w:color="auto" w:frame="1"/>
            <w:shd w:val="clear" w:color="auto" w:fill="FFFFFF"/>
          </w:rPr>
          <w:t>) and configuration. It then automatically deploys, manages, and scales your application based on the platform, language, and environment settings you choose.</w:t>
        </w:r>
      </w:ins>
    </w:p>
    <w:p w:rsidR="003E418D" w:rsidRDefault="003E418D" w:rsidP="003E418D">
      <w:pPr>
        <w:pStyle w:val="Heading3"/>
        <w:spacing w:before="360" w:beforeAutospacing="0" w:after="240" w:afterAutospacing="0"/>
        <w:ind w:left="240"/>
        <w:rPr>
          <w:ins w:id="1248" w:author="Unknown"/>
          <w:rFonts w:ascii="Segoe UI" w:hAnsi="Segoe UI" w:cs="Segoe UI"/>
          <w:color w:val="1F2328"/>
          <w:sz w:val="30"/>
          <w:szCs w:val="30"/>
          <w:bdr w:val="none" w:sz="0" w:space="0" w:color="auto" w:frame="1"/>
          <w:shd w:val="clear" w:color="auto" w:fill="FFFFFF"/>
        </w:rPr>
      </w:pPr>
      <w:ins w:id="1249" w:author="Unknown">
        <w:r>
          <w:rPr>
            <w:rFonts w:ascii="Segoe UI" w:hAnsi="Segoe UI" w:cs="Segoe UI"/>
            <w:color w:val="1F2328"/>
            <w:sz w:val="30"/>
            <w:szCs w:val="30"/>
            <w:bdr w:val="none" w:sz="0" w:space="0" w:color="auto" w:frame="1"/>
            <w:shd w:val="clear" w:color="auto" w:fill="FFFFFF"/>
          </w:rPr>
          <w:t>3. What languages and platforms does Elastic Beanstalk support?</w:t>
        </w:r>
      </w:ins>
    </w:p>
    <w:p w:rsidR="003E418D" w:rsidRDefault="003E418D" w:rsidP="003E418D">
      <w:pPr>
        <w:pStyle w:val="rich-diff-level-zero"/>
        <w:spacing w:before="0" w:beforeAutospacing="0" w:after="240" w:afterAutospacing="0"/>
        <w:ind w:left="240"/>
        <w:rPr>
          <w:ins w:id="1250" w:author="Unknown"/>
          <w:rFonts w:ascii="Segoe UI" w:hAnsi="Segoe UI" w:cs="Segoe UI"/>
          <w:color w:val="1F2328"/>
          <w:bdr w:val="none" w:sz="0" w:space="0" w:color="auto" w:frame="1"/>
          <w:shd w:val="clear" w:color="auto" w:fill="FFFFFF"/>
        </w:rPr>
      </w:pPr>
      <w:ins w:id="1251" w:author="Unknown">
        <w:r>
          <w:rPr>
            <w:rFonts w:ascii="Segoe UI" w:hAnsi="Segoe UI" w:cs="Segoe UI"/>
            <w:color w:val="1F2328"/>
            <w:bdr w:val="none" w:sz="0" w:space="0" w:color="auto" w:frame="1"/>
            <w:shd w:val="clear" w:color="auto" w:fill="FFFFFF"/>
          </w:rPr>
          <w:t>Elastic Beanstalk supports multiple programming languages and platforms, including Java, .NET, PHP, Node.js, Python, Ruby, Go, and Docker.</w:t>
        </w:r>
      </w:ins>
    </w:p>
    <w:p w:rsidR="003E418D" w:rsidRDefault="003E418D" w:rsidP="003E418D">
      <w:pPr>
        <w:pStyle w:val="Heading3"/>
        <w:spacing w:before="360" w:beforeAutospacing="0" w:after="240" w:afterAutospacing="0"/>
        <w:ind w:left="240"/>
        <w:rPr>
          <w:ins w:id="1252" w:author="Unknown"/>
          <w:rFonts w:ascii="Segoe UI" w:hAnsi="Segoe UI" w:cs="Segoe UI"/>
          <w:color w:val="1F2328"/>
          <w:sz w:val="30"/>
          <w:szCs w:val="30"/>
          <w:bdr w:val="none" w:sz="0" w:space="0" w:color="auto" w:frame="1"/>
          <w:shd w:val="clear" w:color="auto" w:fill="FFFFFF"/>
        </w:rPr>
      </w:pPr>
      <w:ins w:id="1253" w:author="Unknown">
        <w:r>
          <w:rPr>
            <w:rFonts w:ascii="Segoe UI" w:hAnsi="Segoe UI" w:cs="Segoe UI"/>
            <w:color w:val="1F2328"/>
            <w:sz w:val="30"/>
            <w:szCs w:val="30"/>
            <w:bdr w:val="none" w:sz="0" w:space="0" w:color="auto" w:frame="1"/>
            <w:shd w:val="clear" w:color="auto" w:fill="FFFFFF"/>
          </w:rPr>
          <w:t>4. What is an Elastic Beanstalk environment?</w:t>
        </w:r>
      </w:ins>
    </w:p>
    <w:p w:rsidR="003E418D" w:rsidRDefault="003E418D" w:rsidP="003E418D">
      <w:pPr>
        <w:pStyle w:val="rich-diff-level-zero"/>
        <w:spacing w:before="0" w:beforeAutospacing="0" w:after="240" w:afterAutospacing="0"/>
        <w:ind w:left="240"/>
        <w:rPr>
          <w:ins w:id="1254" w:author="Unknown"/>
          <w:rFonts w:ascii="Segoe UI" w:hAnsi="Segoe UI" w:cs="Segoe UI"/>
          <w:color w:val="1F2328"/>
          <w:bdr w:val="none" w:sz="0" w:space="0" w:color="auto" w:frame="1"/>
          <w:shd w:val="clear" w:color="auto" w:fill="FFFFFF"/>
        </w:rPr>
      </w:pPr>
      <w:ins w:id="1255" w:author="Unknown">
        <w:r>
          <w:rPr>
            <w:rFonts w:ascii="Segoe UI" w:hAnsi="Segoe UI" w:cs="Segoe UI"/>
            <w:color w:val="1F2328"/>
            <w:bdr w:val="none" w:sz="0" w:space="0" w:color="auto" w:frame="1"/>
            <w:shd w:val="clear" w:color="auto" w:fill="FFFFFF"/>
          </w:rPr>
          <w:t xml:space="preserve">An Elastic Beanstalk environment is a specific instance of your application that includes the runtime, resources, and configuration settings. You can have multiple environments (e.g., development, testing, </w:t>
        </w:r>
        <w:proofErr w:type="gramStart"/>
        <w:r>
          <w:rPr>
            <w:rFonts w:ascii="Segoe UI" w:hAnsi="Segoe UI" w:cs="Segoe UI"/>
            <w:color w:val="1F2328"/>
            <w:bdr w:val="none" w:sz="0" w:space="0" w:color="auto" w:frame="1"/>
            <w:shd w:val="clear" w:color="auto" w:fill="FFFFFF"/>
          </w:rPr>
          <w:t>production</w:t>
        </w:r>
        <w:proofErr w:type="gramEnd"/>
        <w:r>
          <w:rPr>
            <w:rFonts w:ascii="Segoe UI" w:hAnsi="Segoe UI" w:cs="Segoe UI"/>
            <w:color w:val="1F2328"/>
            <w:bdr w:val="none" w:sz="0" w:space="0" w:color="auto" w:frame="1"/>
            <w:shd w:val="clear" w:color="auto" w:fill="FFFFFF"/>
          </w:rPr>
          <w:t>) for the same application.</w:t>
        </w:r>
      </w:ins>
    </w:p>
    <w:p w:rsidR="003E418D" w:rsidRDefault="003E418D" w:rsidP="003E418D">
      <w:pPr>
        <w:pStyle w:val="Heading3"/>
        <w:spacing w:before="360" w:beforeAutospacing="0" w:after="240" w:afterAutospacing="0"/>
        <w:ind w:left="240"/>
        <w:rPr>
          <w:ins w:id="1256" w:author="Unknown"/>
          <w:rFonts w:ascii="Segoe UI" w:hAnsi="Segoe UI" w:cs="Segoe UI"/>
          <w:color w:val="1F2328"/>
          <w:sz w:val="30"/>
          <w:szCs w:val="30"/>
          <w:bdr w:val="none" w:sz="0" w:space="0" w:color="auto" w:frame="1"/>
          <w:shd w:val="clear" w:color="auto" w:fill="FFFFFF"/>
        </w:rPr>
      </w:pPr>
      <w:ins w:id="1257" w:author="Unknown">
        <w:r>
          <w:rPr>
            <w:rFonts w:ascii="Segoe UI" w:hAnsi="Segoe UI" w:cs="Segoe UI"/>
            <w:color w:val="1F2328"/>
            <w:sz w:val="30"/>
            <w:szCs w:val="30"/>
            <w:bdr w:val="none" w:sz="0" w:space="0" w:color="auto" w:frame="1"/>
            <w:shd w:val="clear" w:color="auto" w:fill="FFFFFF"/>
          </w:rPr>
          <w:t>5. How does Elastic Beanstalk handle updates and deployments?</w:t>
        </w:r>
      </w:ins>
    </w:p>
    <w:p w:rsidR="003E418D" w:rsidRDefault="003E418D" w:rsidP="003E418D">
      <w:pPr>
        <w:pStyle w:val="rich-diff-level-zero"/>
        <w:spacing w:before="0" w:beforeAutospacing="0" w:after="240" w:afterAutospacing="0"/>
        <w:ind w:left="240"/>
        <w:rPr>
          <w:ins w:id="1258" w:author="Unknown"/>
          <w:rFonts w:ascii="Segoe UI" w:hAnsi="Segoe UI" w:cs="Segoe UI"/>
          <w:color w:val="1F2328"/>
          <w:bdr w:val="none" w:sz="0" w:space="0" w:color="auto" w:frame="1"/>
          <w:shd w:val="clear" w:color="auto" w:fill="FFFFFF"/>
        </w:rPr>
      </w:pPr>
      <w:ins w:id="1259" w:author="Unknown">
        <w:r>
          <w:rPr>
            <w:rFonts w:ascii="Segoe UI" w:hAnsi="Segoe UI" w:cs="Segoe UI"/>
            <w:color w:val="1F2328"/>
            <w:bdr w:val="none" w:sz="0" w:space="0" w:color="auto" w:frame="1"/>
            <w:shd w:val="clear" w:color="auto" w:fill="FFFFFF"/>
          </w:rPr>
          <w:lastRenderedPageBreak/>
          <w:t>Elastic Beanstalk supports both All at Once and Rolling deployments. All at Once deploys updates to all instances simultaneously, while Rolling deploys updates in batches to reduce downtime.</w:t>
        </w:r>
      </w:ins>
    </w:p>
    <w:p w:rsidR="003E418D" w:rsidRDefault="003E418D" w:rsidP="003E418D">
      <w:pPr>
        <w:pStyle w:val="Heading3"/>
        <w:spacing w:before="360" w:beforeAutospacing="0" w:after="240" w:afterAutospacing="0"/>
        <w:ind w:left="240"/>
        <w:rPr>
          <w:ins w:id="1260" w:author="Unknown"/>
          <w:rFonts w:ascii="Segoe UI" w:hAnsi="Segoe UI" w:cs="Segoe UI"/>
          <w:color w:val="1F2328"/>
          <w:sz w:val="30"/>
          <w:szCs w:val="30"/>
          <w:bdr w:val="none" w:sz="0" w:space="0" w:color="auto" w:frame="1"/>
          <w:shd w:val="clear" w:color="auto" w:fill="FFFFFF"/>
        </w:rPr>
      </w:pPr>
      <w:ins w:id="1261" w:author="Unknown">
        <w:r>
          <w:rPr>
            <w:rFonts w:ascii="Segoe UI" w:hAnsi="Segoe UI" w:cs="Segoe UI"/>
            <w:color w:val="1F2328"/>
            <w:sz w:val="30"/>
            <w:szCs w:val="30"/>
            <w:bdr w:val="none" w:sz="0" w:space="0" w:color="auto" w:frame="1"/>
            <w:shd w:val="clear" w:color="auto" w:fill="FFFFFF"/>
          </w:rPr>
          <w:t>6. Can you customize the infrastructure in Elastic Beanstalk?</w:t>
        </w:r>
      </w:ins>
    </w:p>
    <w:p w:rsidR="003E418D" w:rsidRDefault="003E418D" w:rsidP="003E418D">
      <w:pPr>
        <w:pStyle w:val="rich-diff-level-zero"/>
        <w:spacing w:before="0" w:beforeAutospacing="0" w:after="240" w:afterAutospacing="0"/>
        <w:ind w:left="240"/>
        <w:rPr>
          <w:ins w:id="1262" w:author="Unknown"/>
          <w:rFonts w:ascii="Segoe UI" w:hAnsi="Segoe UI" w:cs="Segoe UI"/>
          <w:color w:val="1F2328"/>
          <w:bdr w:val="none" w:sz="0" w:space="0" w:color="auto" w:frame="1"/>
          <w:shd w:val="clear" w:color="auto" w:fill="FFFFFF"/>
        </w:rPr>
      </w:pPr>
      <w:ins w:id="1263" w:author="Unknown">
        <w:r>
          <w:rPr>
            <w:rFonts w:ascii="Segoe UI" w:hAnsi="Segoe UI" w:cs="Segoe UI"/>
            <w:color w:val="1F2328"/>
            <w:bdr w:val="none" w:sz="0" w:space="0" w:color="auto" w:frame="1"/>
            <w:shd w:val="clear" w:color="auto" w:fill="FFFFFF"/>
          </w:rPr>
          <w:t>Yes, Elastic Beanstalk allows you to customize the environment's resources, configuration, and scaling settings through environment configuration files or the AWS Management Console.</w:t>
        </w:r>
      </w:ins>
    </w:p>
    <w:p w:rsidR="003E418D" w:rsidRDefault="003E418D" w:rsidP="003E418D">
      <w:pPr>
        <w:pStyle w:val="Heading3"/>
        <w:spacing w:before="360" w:beforeAutospacing="0" w:after="240" w:afterAutospacing="0"/>
        <w:ind w:left="240"/>
        <w:rPr>
          <w:ins w:id="1264" w:author="Unknown"/>
          <w:rFonts w:ascii="Segoe UI" w:hAnsi="Segoe UI" w:cs="Segoe UI"/>
          <w:color w:val="1F2328"/>
          <w:sz w:val="30"/>
          <w:szCs w:val="30"/>
          <w:bdr w:val="none" w:sz="0" w:space="0" w:color="auto" w:frame="1"/>
          <w:shd w:val="clear" w:color="auto" w:fill="FFFFFF"/>
        </w:rPr>
      </w:pPr>
      <w:ins w:id="1265" w:author="Unknown">
        <w:r>
          <w:rPr>
            <w:rFonts w:ascii="Segoe UI" w:hAnsi="Segoe UI" w:cs="Segoe UI"/>
            <w:color w:val="1F2328"/>
            <w:sz w:val="30"/>
            <w:szCs w:val="30"/>
            <w:bdr w:val="none" w:sz="0" w:space="0" w:color="auto" w:frame="1"/>
            <w:shd w:val="clear" w:color="auto" w:fill="FFFFFF"/>
          </w:rPr>
          <w:t>7. How can you monitor the health of an Elastic Beanstalk environment?</w:t>
        </w:r>
      </w:ins>
    </w:p>
    <w:p w:rsidR="003E418D" w:rsidRDefault="003E418D" w:rsidP="003E418D">
      <w:pPr>
        <w:pStyle w:val="rich-diff-level-zero"/>
        <w:spacing w:before="0" w:beforeAutospacing="0" w:after="240" w:afterAutospacing="0"/>
        <w:ind w:left="240"/>
        <w:rPr>
          <w:ins w:id="1266" w:author="Unknown"/>
          <w:rFonts w:ascii="Segoe UI" w:hAnsi="Segoe UI" w:cs="Segoe UI"/>
          <w:color w:val="1F2328"/>
          <w:bdr w:val="none" w:sz="0" w:space="0" w:color="auto" w:frame="1"/>
          <w:shd w:val="clear" w:color="auto" w:fill="FFFFFF"/>
        </w:rPr>
      </w:pPr>
      <w:ins w:id="1267" w:author="Unknown">
        <w:r>
          <w:rPr>
            <w:rFonts w:ascii="Segoe UI" w:hAnsi="Segoe UI" w:cs="Segoe UI"/>
            <w:color w:val="1F2328"/>
            <w:bdr w:val="none" w:sz="0" w:space="0" w:color="auto" w:frame="1"/>
            <w:shd w:val="clear" w:color="auto" w:fill="FFFFFF"/>
          </w:rPr>
          <w:t xml:space="preserve">Elastic Beanstalk provides health monitoring through </w:t>
        </w:r>
        <w:proofErr w:type="spellStart"/>
        <w:r>
          <w:rPr>
            <w:rFonts w:ascii="Segoe UI" w:hAnsi="Segoe UI" w:cs="Segoe UI"/>
            <w:color w:val="1F2328"/>
            <w:bdr w:val="none" w:sz="0" w:space="0" w:color="auto" w:frame="1"/>
            <w:shd w:val="clear" w:color="auto" w:fill="FFFFFF"/>
          </w:rPr>
          <w:t>CloudWatch</w:t>
        </w:r>
        <w:proofErr w:type="spellEnd"/>
        <w:r>
          <w:rPr>
            <w:rFonts w:ascii="Segoe UI" w:hAnsi="Segoe UI" w:cs="Segoe UI"/>
            <w:color w:val="1F2328"/>
            <w:bdr w:val="none" w:sz="0" w:space="0" w:color="auto" w:frame="1"/>
            <w:shd w:val="clear" w:color="auto" w:fill="FFFFFF"/>
          </w:rPr>
          <w:t>. You can set up alarms based on metrics like CPU utilization, latency, and request count.</w:t>
        </w:r>
      </w:ins>
    </w:p>
    <w:p w:rsidR="003E418D" w:rsidRDefault="003E418D" w:rsidP="003E418D">
      <w:pPr>
        <w:pStyle w:val="Heading3"/>
        <w:spacing w:before="360" w:beforeAutospacing="0" w:after="240" w:afterAutospacing="0"/>
        <w:ind w:left="240"/>
        <w:rPr>
          <w:ins w:id="1268" w:author="Unknown"/>
          <w:rFonts w:ascii="Segoe UI" w:hAnsi="Segoe UI" w:cs="Segoe UI"/>
          <w:color w:val="1F2328"/>
          <w:sz w:val="30"/>
          <w:szCs w:val="30"/>
          <w:bdr w:val="none" w:sz="0" w:space="0" w:color="auto" w:frame="1"/>
          <w:shd w:val="clear" w:color="auto" w:fill="FFFFFF"/>
        </w:rPr>
      </w:pPr>
      <w:ins w:id="1269" w:author="Unknown">
        <w:r>
          <w:rPr>
            <w:rFonts w:ascii="Segoe UI" w:hAnsi="Segoe UI" w:cs="Segoe UI"/>
            <w:color w:val="1F2328"/>
            <w:sz w:val="30"/>
            <w:szCs w:val="30"/>
            <w:bdr w:val="none" w:sz="0" w:space="0" w:color="auto" w:frame="1"/>
            <w:shd w:val="clear" w:color="auto" w:fill="FFFFFF"/>
          </w:rPr>
          <w:t>8. What is the Elastic Beanstalk Command Line Interface (EB CLI)?</w:t>
        </w:r>
      </w:ins>
    </w:p>
    <w:p w:rsidR="003E418D" w:rsidRDefault="003E418D" w:rsidP="003E418D">
      <w:pPr>
        <w:pStyle w:val="rich-diff-level-zero"/>
        <w:spacing w:before="0" w:beforeAutospacing="0" w:after="240" w:afterAutospacing="0"/>
        <w:ind w:left="240"/>
        <w:rPr>
          <w:ins w:id="1270" w:author="Unknown"/>
          <w:rFonts w:ascii="Segoe UI" w:hAnsi="Segoe UI" w:cs="Segoe UI"/>
          <w:color w:val="1F2328"/>
          <w:bdr w:val="none" w:sz="0" w:space="0" w:color="auto" w:frame="1"/>
          <w:shd w:val="clear" w:color="auto" w:fill="FFFFFF"/>
        </w:rPr>
      </w:pPr>
      <w:ins w:id="1271" w:author="Unknown">
        <w:r>
          <w:rPr>
            <w:rFonts w:ascii="Segoe UI" w:hAnsi="Segoe UI" w:cs="Segoe UI"/>
            <w:color w:val="1F2328"/>
            <w:bdr w:val="none" w:sz="0" w:space="0" w:color="auto" w:frame="1"/>
            <w:shd w:val="clear" w:color="auto" w:fill="FFFFFF"/>
          </w:rPr>
          <w:t>The EB CLI is a command-line tool that provides an interface for interacting with Elastic Beanstalk. It enables developers to manage applications and environments using commands.</w:t>
        </w:r>
      </w:ins>
    </w:p>
    <w:p w:rsidR="003E418D" w:rsidRDefault="003E418D" w:rsidP="003E418D">
      <w:pPr>
        <w:pStyle w:val="Heading3"/>
        <w:spacing w:before="360" w:beforeAutospacing="0" w:after="240" w:afterAutospacing="0"/>
        <w:ind w:left="240"/>
        <w:rPr>
          <w:ins w:id="1272" w:author="Unknown"/>
          <w:rFonts w:ascii="Segoe UI" w:hAnsi="Segoe UI" w:cs="Segoe UI"/>
          <w:color w:val="1F2328"/>
          <w:sz w:val="30"/>
          <w:szCs w:val="30"/>
          <w:bdr w:val="none" w:sz="0" w:space="0" w:color="auto" w:frame="1"/>
          <w:shd w:val="clear" w:color="auto" w:fill="FFFFFF"/>
        </w:rPr>
      </w:pPr>
      <w:ins w:id="1273" w:author="Unknown">
        <w:r>
          <w:rPr>
            <w:rFonts w:ascii="Segoe UI" w:hAnsi="Segoe UI" w:cs="Segoe UI"/>
            <w:color w:val="1F2328"/>
            <w:sz w:val="30"/>
            <w:szCs w:val="30"/>
            <w:bdr w:val="none" w:sz="0" w:space="0" w:color="auto" w:frame="1"/>
            <w:shd w:val="clear" w:color="auto" w:fill="FFFFFF"/>
          </w:rPr>
          <w:t>9. How does Elastic Beanstalk handle automatic scaling?</w:t>
        </w:r>
      </w:ins>
    </w:p>
    <w:p w:rsidR="003E418D" w:rsidRDefault="003E418D" w:rsidP="003E418D">
      <w:pPr>
        <w:pStyle w:val="rich-diff-level-zero"/>
        <w:spacing w:before="0" w:beforeAutospacing="0" w:after="240" w:afterAutospacing="0"/>
        <w:ind w:left="240"/>
        <w:rPr>
          <w:ins w:id="1274" w:author="Unknown"/>
          <w:rFonts w:ascii="Segoe UI" w:hAnsi="Segoe UI" w:cs="Segoe UI"/>
          <w:color w:val="1F2328"/>
          <w:bdr w:val="none" w:sz="0" w:space="0" w:color="auto" w:frame="1"/>
          <w:shd w:val="clear" w:color="auto" w:fill="FFFFFF"/>
        </w:rPr>
      </w:pPr>
      <w:ins w:id="1275" w:author="Unknown">
        <w:r>
          <w:rPr>
            <w:rFonts w:ascii="Segoe UI" w:hAnsi="Segoe UI" w:cs="Segoe UI"/>
            <w:color w:val="1F2328"/>
            <w:bdr w:val="none" w:sz="0" w:space="0" w:color="auto" w:frame="1"/>
            <w:shd w:val="clear" w:color="auto" w:fill="FFFFFF"/>
          </w:rPr>
          <w:t>Elastic Beanstalk can automatically scale your application based on the configured scaling triggers, such as CPU utilization, network traffic, or other custom metrics.</w:t>
        </w:r>
      </w:ins>
    </w:p>
    <w:p w:rsidR="003E418D" w:rsidRDefault="003E418D" w:rsidP="003E418D">
      <w:pPr>
        <w:pStyle w:val="Heading3"/>
        <w:spacing w:before="360" w:beforeAutospacing="0" w:after="240" w:afterAutospacing="0"/>
        <w:ind w:left="240"/>
        <w:rPr>
          <w:ins w:id="1276" w:author="Unknown"/>
          <w:rFonts w:ascii="Segoe UI" w:hAnsi="Segoe UI" w:cs="Segoe UI"/>
          <w:color w:val="1F2328"/>
          <w:sz w:val="30"/>
          <w:szCs w:val="30"/>
          <w:bdr w:val="none" w:sz="0" w:space="0" w:color="auto" w:frame="1"/>
          <w:shd w:val="clear" w:color="auto" w:fill="FFFFFF"/>
        </w:rPr>
      </w:pPr>
      <w:ins w:id="1277" w:author="Unknown">
        <w:r>
          <w:rPr>
            <w:rFonts w:ascii="Segoe UI" w:hAnsi="Segoe UI" w:cs="Segoe UI"/>
            <w:color w:val="1F2328"/>
            <w:sz w:val="30"/>
            <w:szCs w:val="30"/>
            <w:bdr w:val="none" w:sz="0" w:space="0" w:color="auto" w:frame="1"/>
            <w:shd w:val="clear" w:color="auto" w:fill="FFFFFF"/>
          </w:rPr>
          <w:t>10. Explain the difference between Single Instance and Load Balanced environments in Elastic Beanstalk.</w:t>
        </w:r>
      </w:ins>
    </w:p>
    <w:p w:rsidR="003E418D" w:rsidRDefault="003E418D" w:rsidP="003E418D">
      <w:pPr>
        <w:pStyle w:val="rich-diff-level-zero"/>
        <w:spacing w:before="0" w:beforeAutospacing="0" w:after="240" w:afterAutospacing="0"/>
        <w:ind w:left="240"/>
        <w:rPr>
          <w:ins w:id="1278" w:author="Unknown"/>
          <w:rFonts w:ascii="Segoe UI" w:hAnsi="Segoe UI" w:cs="Segoe UI"/>
          <w:color w:val="1F2328"/>
          <w:bdr w:val="none" w:sz="0" w:space="0" w:color="auto" w:frame="1"/>
          <w:shd w:val="clear" w:color="auto" w:fill="FFFFFF"/>
        </w:rPr>
      </w:pPr>
      <w:ins w:id="1279" w:author="Unknown">
        <w:r>
          <w:rPr>
            <w:rFonts w:ascii="Segoe UI" w:hAnsi="Segoe UI" w:cs="Segoe UI"/>
            <w:color w:val="1F2328"/>
            <w:bdr w:val="none" w:sz="0" w:space="0" w:color="auto" w:frame="1"/>
            <w:shd w:val="clear" w:color="auto" w:fill="FFFFFF"/>
          </w:rPr>
          <w:t>In a Single Instance environment, your application runs on a single EC2 instance. In a Load Balanced environment, your application runs on multiple instances behind a load balancer, improving availability and scalability.</w:t>
        </w:r>
      </w:ins>
    </w:p>
    <w:p w:rsidR="003E418D" w:rsidRDefault="003E418D" w:rsidP="003E418D">
      <w:pPr>
        <w:pStyle w:val="Heading3"/>
        <w:spacing w:before="360" w:beforeAutospacing="0" w:after="240" w:afterAutospacing="0"/>
        <w:ind w:left="240"/>
        <w:rPr>
          <w:ins w:id="1280" w:author="Unknown"/>
          <w:rFonts w:ascii="Segoe UI" w:hAnsi="Segoe UI" w:cs="Segoe UI"/>
          <w:color w:val="1F2328"/>
          <w:sz w:val="30"/>
          <w:szCs w:val="30"/>
          <w:bdr w:val="none" w:sz="0" w:space="0" w:color="auto" w:frame="1"/>
          <w:shd w:val="clear" w:color="auto" w:fill="FFFFFF"/>
        </w:rPr>
      </w:pPr>
      <w:ins w:id="1281" w:author="Unknown">
        <w:r>
          <w:rPr>
            <w:rFonts w:ascii="Segoe UI" w:hAnsi="Segoe UI" w:cs="Segoe UI"/>
            <w:color w:val="1F2328"/>
            <w:sz w:val="30"/>
            <w:szCs w:val="30"/>
            <w:bdr w:val="none" w:sz="0" w:space="0" w:color="auto" w:frame="1"/>
            <w:shd w:val="clear" w:color="auto" w:fill="FFFFFF"/>
          </w:rPr>
          <w:t>11. How does Elastic Beanstalk support rolling back deployments?</w:t>
        </w:r>
      </w:ins>
    </w:p>
    <w:p w:rsidR="003E418D" w:rsidRDefault="003E418D" w:rsidP="003E418D">
      <w:pPr>
        <w:pStyle w:val="rich-diff-level-zero"/>
        <w:spacing w:before="0" w:beforeAutospacing="0" w:after="240" w:afterAutospacing="0"/>
        <w:ind w:left="240"/>
        <w:rPr>
          <w:ins w:id="1282" w:author="Unknown"/>
          <w:rFonts w:ascii="Segoe UI" w:hAnsi="Segoe UI" w:cs="Segoe UI"/>
          <w:color w:val="1F2328"/>
          <w:bdr w:val="none" w:sz="0" w:space="0" w:color="auto" w:frame="1"/>
          <w:shd w:val="clear" w:color="auto" w:fill="FFFFFF"/>
        </w:rPr>
      </w:pPr>
      <w:ins w:id="1283" w:author="Unknown">
        <w:r>
          <w:rPr>
            <w:rFonts w:ascii="Segoe UI" w:hAnsi="Segoe UI" w:cs="Segoe UI"/>
            <w:color w:val="1F2328"/>
            <w:bdr w:val="none" w:sz="0" w:space="0" w:color="auto" w:frame="1"/>
            <w:shd w:val="clear" w:color="auto" w:fill="FFFFFF"/>
          </w:rPr>
          <w:lastRenderedPageBreak/>
          <w:t>Elastic Beanstalk supports rolling back to a previous version if an update results in errors or issues. You can initiate a rollback through the AWS Management Console or the EB CLI.</w:t>
        </w:r>
      </w:ins>
    </w:p>
    <w:p w:rsidR="003E418D" w:rsidRDefault="003E418D" w:rsidP="003E418D">
      <w:pPr>
        <w:pStyle w:val="Heading3"/>
        <w:spacing w:before="360" w:beforeAutospacing="0" w:after="240" w:afterAutospacing="0"/>
        <w:ind w:left="240"/>
        <w:rPr>
          <w:ins w:id="1284" w:author="Unknown"/>
          <w:rFonts w:ascii="Segoe UI" w:hAnsi="Segoe UI" w:cs="Segoe UI"/>
          <w:color w:val="1F2328"/>
          <w:sz w:val="30"/>
          <w:szCs w:val="30"/>
          <w:bdr w:val="none" w:sz="0" w:space="0" w:color="auto" w:frame="1"/>
          <w:shd w:val="clear" w:color="auto" w:fill="FFFFFF"/>
        </w:rPr>
      </w:pPr>
      <w:ins w:id="1285" w:author="Unknown">
        <w:r>
          <w:rPr>
            <w:rFonts w:ascii="Segoe UI" w:hAnsi="Segoe UI" w:cs="Segoe UI"/>
            <w:color w:val="1F2328"/>
            <w:sz w:val="30"/>
            <w:szCs w:val="30"/>
            <w:bdr w:val="none" w:sz="0" w:space="0" w:color="auto" w:frame="1"/>
            <w:shd w:val="clear" w:color="auto" w:fill="FFFFFF"/>
          </w:rPr>
          <w:t>12. Can Elastic Beanstalk deploy applications to multiple availability zones?</w:t>
        </w:r>
      </w:ins>
    </w:p>
    <w:p w:rsidR="003E418D" w:rsidRDefault="003E418D" w:rsidP="003E418D">
      <w:pPr>
        <w:pStyle w:val="rich-diff-level-zero"/>
        <w:spacing w:before="0" w:beforeAutospacing="0" w:after="240" w:afterAutospacing="0"/>
        <w:ind w:left="240"/>
        <w:rPr>
          <w:ins w:id="1286" w:author="Unknown"/>
          <w:rFonts w:ascii="Segoe UI" w:hAnsi="Segoe UI" w:cs="Segoe UI"/>
          <w:color w:val="1F2328"/>
          <w:bdr w:val="none" w:sz="0" w:space="0" w:color="auto" w:frame="1"/>
          <w:shd w:val="clear" w:color="auto" w:fill="FFFFFF"/>
        </w:rPr>
      </w:pPr>
      <w:ins w:id="1287" w:author="Unknown">
        <w:r>
          <w:rPr>
            <w:rFonts w:ascii="Segoe UI" w:hAnsi="Segoe UI" w:cs="Segoe UI"/>
            <w:color w:val="1F2328"/>
            <w:bdr w:val="none" w:sz="0" w:space="0" w:color="auto" w:frame="1"/>
            <w:shd w:val="clear" w:color="auto" w:fill="FFFFFF"/>
          </w:rPr>
          <w:t>Yes, Elastic Beanstalk can automatically deploy your application to multiple availability zones within a region to enhance high availability.</w:t>
        </w:r>
      </w:ins>
    </w:p>
    <w:p w:rsidR="003E418D" w:rsidRDefault="003E418D" w:rsidP="003E418D">
      <w:pPr>
        <w:pStyle w:val="Heading3"/>
        <w:spacing w:before="360" w:beforeAutospacing="0" w:after="240" w:afterAutospacing="0"/>
        <w:ind w:left="240"/>
        <w:rPr>
          <w:ins w:id="1288" w:author="Unknown"/>
          <w:rFonts w:ascii="Segoe UI" w:hAnsi="Segoe UI" w:cs="Segoe UI"/>
          <w:color w:val="1F2328"/>
          <w:sz w:val="30"/>
          <w:szCs w:val="30"/>
          <w:bdr w:val="none" w:sz="0" w:space="0" w:color="auto" w:frame="1"/>
          <w:shd w:val="clear" w:color="auto" w:fill="FFFFFF"/>
        </w:rPr>
      </w:pPr>
      <w:ins w:id="1289" w:author="Unknown">
        <w:r>
          <w:rPr>
            <w:rFonts w:ascii="Segoe UI" w:hAnsi="Segoe UI" w:cs="Segoe UI"/>
            <w:color w:val="1F2328"/>
            <w:sz w:val="30"/>
            <w:szCs w:val="30"/>
            <w:bdr w:val="none" w:sz="0" w:space="0" w:color="auto" w:frame="1"/>
            <w:shd w:val="clear" w:color="auto" w:fill="FFFFFF"/>
          </w:rPr>
          <w:t>13. How can you handle environment-specific configurations in Elastic Beanstalk?</w:t>
        </w:r>
      </w:ins>
    </w:p>
    <w:p w:rsidR="003E418D" w:rsidRDefault="003E418D" w:rsidP="003E418D">
      <w:pPr>
        <w:pStyle w:val="rich-diff-level-zero"/>
        <w:spacing w:before="0" w:beforeAutospacing="0" w:after="240" w:afterAutospacing="0"/>
        <w:ind w:left="240"/>
        <w:rPr>
          <w:ins w:id="1290" w:author="Unknown"/>
          <w:rFonts w:ascii="Segoe UI" w:hAnsi="Segoe UI" w:cs="Segoe UI"/>
          <w:color w:val="1F2328"/>
          <w:bdr w:val="none" w:sz="0" w:space="0" w:color="auto" w:frame="1"/>
          <w:shd w:val="clear" w:color="auto" w:fill="FFFFFF"/>
        </w:rPr>
      </w:pPr>
      <w:ins w:id="1291" w:author="Unknown">
        <w:r>
          <w:rPr>
            <w:rFonts w:ascii="Segoe UI" w:hAnsi="Segoe UI" w:cs="Segoe UI"/>
            <w:color w:val="1F2328"/>
            <w:bdr w:val="none" w:sz="0" w:space="0" w:color="auto" w:frame="1"/>
            <w:shd w:val="clear" w:color="auto" w:fill="FFFFFF"/>
          </w:rPr>
          <w:t>You can use configuration files, environment variables, or Parameter Store to manage environment-specific configurations, ensuring your application behaves consistently across environments.</w:t>
        </w:r>
      </w:ins>
    </w:p>
    <w:p w:rsidR="003E418D" w:rsidRDefault="003E418D" w:rsidP="003E418D">
      <w:pPr>
        <w:pStyle w:val="Heading3"/>
        <w:spacing w:before="360" w:beforeAutospacing="0" w:after="240" w:afterAutospacing="0"/>
        <w:ind w:left="240"/>
        <w:rPr>
          <w:ins w:id="1292" w:author="Unknown"/>
          <w:rFonts w:ascii="Segoe UI" w:hAnsi="Segoe UI" w:cs="Segoe UI"/>
          <w:color w:val="1F2328"/>
          <w:sz w:val="30"/>
          <w:szCs w:val="30"/>
          <w:bdr w:val="none" w:sz="0" w:space="0" w:color="auto" w:frame="1"/>
          <w:shd w:val="clear" w:color="auto" w:fill="FFFFFF"/>
        </w:rPr>
      </w:pPr>
      <w:ins w:id="1293" w:author="Unknown">
        <w:r>
          <w:rPr>
            <w:rFonts w:ascii="Segoe UI" w:hAnsi="Segoe UI" w:cs="Segoe UI"/>
            <w:color w:val="1F2328"/>
            <w:sz w:val="30"/>
            <w:szCs w:val="30"/>
            <w:bdr w:val="none" w:sz="0" w:space="0" w:color="auto" w:frame="1"/>
            <w:shd w:val="clear" w:color="auto" w:fill="FFFFFF"/>
          </w:rPr>
          <w:t>14. Describe how you would configure environment variables in Elastic Beanstalk.</w:t>
        </w:r>
      </w:ins>
    </w:p>
    <w:p w:rsidR="003E418D" w:rsidRDefault="003E418D" w:rsidP="003E418D">
      <w:pPr>
        <w:pStyle w:val="rich-diff-level-zero"/>
        <w:spacing w:before="0" w:beforeAutospacing="0" w:after="240" w:afterAutospacing="0"/>
        <w:ind w:left="240"/>
        <w:rPr>
          <w:ins w:id="1294" w:author="Unknown"/>
          <w:rFonts w:ascii="Segoe UI" w:hAnsi="Segoe UI" w:cs="Segoe UI"/>
          <w:color w:val="1F2328"/>
          <w:bdr w:val="none" w:sz="0" w:space="0" w:color="auto" w:frame="1"/>
          <w:shd w:val="clear" w:color="auto" w:fill="FFFFFF"/>
        </w:rPr>
      </w:pPr>
      <w:ins w:id="1295" w:author="Unknown">
        <w:r>
          <w:rPr>
            <w:rFonts w:ascii="Segoe UI" w:hAnsi="Segoe UI" w:cs="Segoe UI"/>
            <w:color w:val="1F2328"/>
            <w:bdr w:val="none" w:sz="0" w:space="0" w:color="auto" w:frame="1"/>
            <w:shd w:val="clear" w:color="auto" w:fill="FFFFFF"/>
          </w:rPr>
          <w:t xml:space="preserve">Environment variables </w:t>
        </w:r>
        <w:proofErr w:type="gramStart"/>
        <w:r>
          <w:rPr>
            <w:rFonts w:ascii="Segoe UI" w:hAnsi="Segoe UI" w:cs="Segoe UI"/>
            <w:color w:val="1F2328"/>
            <w:bdr w:val="none" w:sz="0" w:space="0" w:color="auto" w:frame="1"/>
            <w:shd w:val="clear" w:color="auto" w:fill="FFFFFF"/>
          </w:rPr>
          <w:t>can be configured</w:t>
        </w:r>
        <w:proofErr w:type="gramEnd"/>
        <w:r>
          <w:rPr>
            <w:rFonts w:ascii="Segoe UI" w:hAnsi="Segoe UI" w:cs="Segoe UI"/>
            <w:color w:val="1F2328"/>
            <w:bdr w:val="none" w:sz="0" w:space="0" w:color="auto" w:frame="1"/>
            <w:shd w:val="clear" w:color="auto" w:fill="FFFFFF"/>
          </w:rPr>
          <w:t xml:space="preserve"> using the AWS Management Console, the EB CLI, or Elastic Beanstalk configuration files. They provide a way to pass dynamic values to your application.</w:t>
        </w:r>
      </w:ins>
    </w:p>
    <w:p w:rsidR="003E418D" w:rsidRDefault="003E418D" w:rsidP="003E418D">
      <w:pPr>
        <w:pStyle w:val="Heading3"/>
        <w:spacing w:before="360" w:beforeAutospacing="0" w:after="240" w:afterAutospacing="0"/>
        <w:ind w:left="240"/>
        <w:rPr>
          <w:ins w:id="1296" w:author="Unknown"/>
          <w:rFonts w:ascii="Segoe UI" w:hAnsi="Segoe UI" w:cs="Segoe UI"/>
          <w:color w:val="1F2328"/>
          <w:sz w:val="30"/>
          <w:szCs w:val="30"/>
          <w:bdr w:val="none" w:sz="0" w:space="0" w:color="auto" w:frame="1"/>
          <w:shd w:val="clear" w:color="auto" w:fill="FFFFFF"/>
        </w:rPr>
      </w:pPr>
      <w:ins w:id="1297" w:author="Unknown">
        <w:r>
          <w:rPr>
            <w:rFonts w:ascii="Segoe UI" w:hAnsi="Segoe UI" w:cs="Segoe UI"/>
            <w:color w:val="1F2328"/>
            <w:sz w:val="30"/>
            <w:szCs w:val="30"/>
            <w:bdr w:val="none" w:sz="0" w:space="0" w:color="auto" w:frame="1"/>
            <w:shd w:val="clear" w:color="auto" w:fill="FFFFFF"/>
          </w:rPr>
          <w:t>15. Can Elastic Beanstalk deploy applications stored in containers?</w:t>
        </w:r>
      </w:ins>
    </w:p>
    <w:p w:rsidR="003E418D" w:rsidRDefault="003E418D" w:rsidP="003E418D">
      <w:pPr>
        <w:pStyle w:val="rich-diff-level-zero"/>
        <w:spacing w:before="0" w:beforeAutospacing="0" w:after="240" w:afterAutospacing="0"/>
        <w:ind w:left="240"/>
        <w:rPr>
          <w:ins w:id="1298" w:author="Unknown"/>
          <w:rFonts w:ascii="Segoe UI" w:hAnsi="Segoe UI" w:cs="Segoe UI"/>
          <w:color w:val="1F2328"/>
          <w:bdr w:val="none" w:sz="0" w:space="0" w:color="auto" w:frame="1"/>
          <w:shd w:val="clear" w:color="auto" w:fill="FFFFFF"/>
        </w:rPr>
      </w:pPr>
      <w:ins w:id="1299" w:author="Unknown">
        <w:r>
          <w:rPr>
            <w:rFonts w:ascii="Segoe UI" w:hAnsi="Segoe UI" w:cs="Segoe UI"/>
            <w:color w:val="1F2328"/>
            <w:bdr w:val="none" w:sz="0" w:space="0" w:color="auto" w:frame="1"/>
            <w:shd w:val="clear" w:color="auto" w:fill="FFFFFF"/>
          </w:rPr>
          <w:t>Yes, Elastic Beanstalk supports deploying Docker containers. You can specify a Docker image repository and Elastic Beanstalk will handle deployment and management of the containerized application.</w:t>
        </w:r>
      </w:ins>
    </w:p>
    <w:p w:rsidR="003E418D" w:rsidRDefault="003E418D" w:rsidP="003E418D">
      <w:pPr>
        <w:pStyle w:val="Heading3"/>
        <w:spacing w:before="360" w:beforeAutospacing="0" w:after="240" w:afterAutospacing="0"/>
        <w:ind w:left="240"/>
        <w:rPr>
          <w:ins w:id="1300" w:author="Unknown"/>
          <w:rFonts w:ascii="Segoe UI" w:hAnsi="Segoe UI" w:cs="Segoe UI"/>
          <w:color w:val="1F2328"/>
          <w:sz w:val="30"/>
          <w:szCs w:val="30"/>
          <w:bdr w:val="none" w:sz="0" w:space="0" w:color="auto" w:frame="1"/>
          <w:shd w:val="clear" w:color="auto" w:fill="FFFFFF"/>
        </w:rPr>
      </w:pPr>
      <w:ins w:id="1301" w:author="Unknown">
        <w:r>
          <w:rPr>
            <w:rFonts w:ascii="Segoe UI" w:hAnsi="Segoe UI" w:cs="Segoe UI"/>
            <w:color w:val="1F2328"/>
            <w:sz w:val="30"/>
            <w:szCs w:val="30"/>
            <w:bdr w:val="none" w:sz="0" w:space="0" w:color="auto" w:frame="1"/>
            <w:shd w:val="clear" w:color="auto" w:fill="FFFFFF"/>
          </w:rPr>
          <w:t>16. How can you automate deployments to Elastic Beanstalk?</w:t>
        </w:r>
      </w:ins>
    </w:p>
    <w:p w:rsidR="003E418D" w:rsidRDefault="003E418D" w:rsidP="003E418D">
      <w:pPr>
        <w:pStyle w:val="rich-diff-level-zero"/>
        <w:spacing w:before="0" w:beforeAutospacing="0" w:after="240" w:afterAutospacing="0"/>
        <w:ind w:left="240"/>
        <w:rPr>
          <w:ins w:id="1302" w:author="Unknown"/>
          <w:rFonts w:ascii="Segoe UI" w:hAnsi="Segoe UI" w:cs="Segoe UI"/>
          <w:color w:val="1F2328"/>
          <w:bdr w:val="none" w:sz="0" w:space="0" w:color="auto" w:frame="1"/>
          <w:shd w:val="clear" w:color="auto" w:fill="FFFFFF"/>
        </w:rPr>
      </w:pPr>
      <w:ins w:id="1303" w:author="Unknown">
        <w:r>
          <w:rPr>
            <w:rFonts w:ascii="Segoe UI" w:hAnsi="Segoe UI" w:cs="Segoe UI"/>
            <w:color w:val="1F2328"/>
            <w:bdr w:val="none" w:sz="0" w:space="0" w:color="auto" w:frame="1"/>
            <w:shd w:val="clear" w:color="auto" w:fill="FFFFFF"/>
          </w:rPr>
          <w:t xml:space="preserve">You can use the AWS </w:t>
        </w:r>
        <w:proofErr w:type="spellStart"/>
        <w:r>
          <w:rPr>
            <w:rFonts w:ascii="Segoe UI" w:hAnsi="Segoe UI" w:cs="Segoe UI"/>
            <w:color w:val="1F2328"/>
            <w:bdr w:val="none" w:sz="0" w:space="0" w:color="auto" w:frame="1"/>
            <w:shd w:val="clear" w:color="auto" w:fill="FFFFFF"/>
          </w:rPr>
          <w:t>CodePipeline</w:t>
        </w:r>
        <w:proofErr w:type="spellEnd"/>
        <w:r>
          <w:rPr>
            <w:rFonts w:ascii="Segoe UI" w:hAnsi="Segoe UI" w:cs="Segoe UI"/>
            <w:color w:val="1F2328"/>
            <w:bdr w:val="none" w:sz="0" w:space="0" w:color="auto" w:frame="1"/>
            <w:shd w:val="clear" w:color="auto" w:fill="FFFFFF"/>
          </w:rPr>
          <w:t xml:space="preserve"> service to automate the deployment process to Elastic Beanstalk. This helps create a continuous integration and continuous delivery (CI/CD) pipeline.</w:t>
        </w:r>
      </w:ins>
    </w:p>
    <w:p w:rsidR="003E418D" w:rsidRDefault="003E418D" w:rsidP="003E418D">
      <w:pPr>
        <w:pStyle w:val="Heading3"/>
        <w:spacing w:before="360" w:beforeAutospacing="0" w:after="240" w:afterAutospacing="0"/>
        <w:ind w:left="240"/>
        <w:rPr>
          <w:ins w:id="1304" w:author="Unknown"/>
          <w:rFonts w:ascii="Segoe UI" w:hAnsi="Segoe UI" w:cs="Segoe UI"/>
          <w:color w:val="1F2328"/>
          <w:sz w:val="30"/>
          <w:szCs w:val="30"/>
          <w:bdr w:val="none" w:sz="0" w:space="0" w:color="auto" w:frame="1"/>
          <w:shd w:val="clear" w:color="auto" w:fill="FFFFFF"/>
        </w:rPr>
      </w:pPr>
      <w:ins w:id="1305" w:author="Unknown">
        <w:r>
          <w:rPr>
            <w:rFonts w:ascii="Segoe UI" w:hAnsi="Segoe UI" w:cs="Segoe UI"/>
            <w:color w:val="1F2328"/>
            <w:sz w:val="30"/>
            <w:szCs w:val="30"/>
            <w:bdr w:val="none" w:sz="0" w:space="0" w:color="auto" w:frame="1"/>
            <w:shd w:val="clear" w:color="auto" w:fill="FFFFFF"/>
          </w:rPr>
          <w:lastRenderedPageBreak/>
          <w:t>17. What is the difference between an environment URL and a CNAME in Elastic Beanstalk?</w:t>
        </w:r>
      </w:ins>
    </w:p>
    <w:p w:rsidR="003E418D" w:rsidRDefault="003E418D" w:rsidP="003E418D">
      <w:pPr>
        <w:pStyle w:val="rich-diff-level-zero"/>
        <w:spacing w:before="0" w:beforeAutospacing="0" w:after="240" w:afterAutospacing="0"/>
        <w:ind w:left="240"/>
        <w:rPr>
          <w:ins w:id="1306" w:author="Unknown"/>
          <w:rFonts w:ascii="Segoe UI" w:hAnsi="Segoe UI" w:cs="Segoe UI"/>
          <w:color w:val="1F2328"/>
          <w:bdr w:val="none" w:sz="0" w:space="0" w:color="auto" w:frame="1"/>
          <w:shd w:val="clear" w:color="auto" w:fill="FFFFFF"/>
        </w:rPr>
      </w:pPr>
      <w:ins w:id="1307" w:author="Unknown">
        <w:r>
          <w:rPr>
            <w:rFonts w:ascii="Segoe UI" w:hAnsi="Segoe UI" w:cs="Segoe UI"/>
            <w:color w:val="1F2328"/>
            <w:bdr w:val="none" w:sz="0" w:space="0" w:color="auto" w:frame="1"/>
            <w:shd w:val="clear" w:color="auto" w:fill="FFFFFF"/>
          </w:rPr>
          <w:t>An environment URL is a unique URL automatically generated for each Elastic Beanstalk environment. A CNAME (Canonical Name) is an alias that you can configure to map a custom domain to your Elastic Beanstalk environment.</w:t>
        </w:r>
      </w:ins>
    </w:p>
    <w:p w:rsidR="003E418D" w:rsidRDefault="003E418D" w:rsidP="003E418D">
      <w:pPr>
        <w:pStyle w:val="Heading3"/>
        <w:spacing w:before="360" w:beforeAutospacing="0" w:after="240" w:afterAutospacing="0"/>
        <w:ind w:left="240"/>
        <w:rPr>
          <w:ins w:id="1308" w:author="Unknown"/>
          <w:rFonts w:ascii="Segoe UI" w:hAnsi="Segoe UI" w:cs="Segoe UI"/>
          <w:color w:val="1F2328"/>
          <w:sz w:val="30"/>
          <w:szCs w:val="30"/>
          <w:bdr w:val="none" w:sz="0" w:space="0" w:color="auto" w:frame="1"/>
          <w:shd w:val="clear" w:color="auto" w:fill="FFFFFF"/>
        </w:rPr>
      </w:pPr>
      <w:proofErr w:type="gramStart"/>
      <w:ins w:id="1309" w:author="Unknown">
        <w:r>
          <w:rPr>
            <w:rFonts w:ascii="Segoe UI" w:hAnsi="Segoe UI" w:cs="Segoe UI"/>
            <w:color w:val="1F2328"/>
            <w:sz w:val="30"/>
            <w:szCs w:val="30"/>
            <w:bdr w:val="none" w:sz="0" w:space="0" w:color="auto" w:frame="1"/>
            <w:shd w:val="clear" w:color="auto" w:fill="FFFFFF"/>
          </w:rPr>
          <w:t>18. Can Elastic Beanstalk be used</w:t>
        </w:r>
        <w:proofErr w:type="gramEnd"/>
        <w:r>
          <w:rPr>
            <w:rFonts w:ascii="Segoe UI" w:hAnsi="Segoe UI" w:cs="Segoe UI"/>
            <w:color w:val="1F2328"/>
            <w:sz w:val="30"/>
            <w:szCs w:val="30"/>
            <w:bdr w:val="none" w:sz="0" w:space="0" w:color="auto" w:frame="1"/>
            <w:shd w:val="clear" w:color="auto" w:fill="FFFFFF"/>
          </w:rPr>
          <w:t xml:space="preserve"> for </w:t>
        </w:r>
        <w:proofErr w:type="spellStart"/>
        <w:r>
          <w:rPr>
            <w:rFonts w:ascii="Segoe UI" w:hAnsi="Segoe UI" w:cs="Segoe UI"/>
            <w:color w:val="1F2328"/>
            <w:sz w:val="30"/>
            <w:szCs w:val="30"/>
            <w:bdr w:val="none" w:sz="0" w:space="0" w:color="auto" w:frame="1"/>
            <w:shd w:val="clear" w:color="auto" w:fill="FFFFFF"/>
          </w:rPr>
          <w:t>serverless</w:t>
        </w:r>
        <w:proofErr w:type="spellEnd"/>
        <w:r>
          <w:rPr>
            <w:rFonts w:ascii="Segoe UI" w:hAnsi="Segoe UI" w:cs="Segoe UI"/>
            <w:color w:val="1F2328"/>
            <w:sz w:val="30"/>
            <w:szCs w:val="30"/>
            <w:bdr w:val="none" w:sz="0" w:space="0" w:color="auto" w:frame="1"/>
            <w:shd w:val="clear" w:color="auto" w:fill="FFFFFF"/>
          </w:rPr>
          <w:t xml:space="preserve"> applications?</w:t>
        </w:r>
      </w:ins>
    </w:p>
    <w:p w:rsidR="003E418D" w:rsidRDefault="003E418D" w:rsidP="003E418D">
      <w:pPr>
        <w:pStyle w:val="rich-diff-level-zero"/>
        <w:spacing w:before="0" w:beforeAutospacing="0" w:after="240" w:afterAutospacing="0"/>
        <w:ind w:left="240"/>
        <w:rPr>
          <w:ins w:id="1310" w:author="Unknown"/>
          <w:rFonts w:ascii="Segoe UI" w:hAnsi="Segoe UI" w:cs="Segoe UI"/>
          <w:color w:val="1F2328"/>
          <w:bdr w:val="none" w:sz="0" w:space="0" w:color="auto" w:frame="1"/>
          <w:shd w:val="clear" w:color="auto" w:fill="FFFFFF"/>
        </w:rPr>
      </w:pPr>
      <w:ins w:id="1311" w:author="Unknown">
        <w:r>
          <w:rPr>
            <w:rFonts w:ascii="Segoe UI" w:hAnsi="Segoe UI" w:cs="Segoe UI"/>
            <w:color w:val="1F2328"/>
            <w:bdr w:val="none" w:sz="0" w:space="0" w:color="auto" w:frame="1"/>
            <w:shd w:val="clear" w:color="auto" w:fill="FFFFFF"/>
          </w:rPr>
          <w:t xml:space="preserve">While Elastic Beanstalk handles infrastructure provisioning, it is not a </w:t>
        </w:r>
        <w:proofErr w:type="spellStart"/>
        <w:r>
          <w:rPr>
            <w:rFonts w:ascii="Segoe UI" w:hAnsi="Segoe UI" w:cs="Segoe UI"/>
            <w:color w:val="1F2328"/>
            <w:bdr w:val="none" w:sz="0" w:space="0" w:color="auto" w:frame="1"/>
            <w:shd w:val="clear" w:color="auto" w:fill="FFFFFF"/>
          </w:rPr>
          <w:t>serverless</w:t>
        </w:r>
        <w:proofErr w:type="spellEnd"/>
        <w:r>
          <w:rPr>
            <w:rFonts w:ascii="Segoe UI" w:hAnsi="Segoe UI" w:cs="Segoe UI"/>
            <w:color w:val="1F2328"/>
            <w:bdr w:val="none" w:sz="0" w:space="0" w:color="auto" w:frame="1"/>
            <w:shd w:val="clear" w:color="auto" w:fill="FFFFFF"/>
          </w:rPr>
          <w:t xml:space="preserve"> service like AWS Lambda. </w:t>
        </w:r>
        <w:proofErr w:type="gramStart"/>
        <w:r>
          <w:rPr>
            <w:rFonts w:ascii="Segoe UI" w:hAnsi="Segoe UI" w:cs="Segoe UI"/>
            <w:color w:val="1F2328"/>
            <w:bdr w:val="none" w:sz="0" w:space="0" w:color="auto" w:frame="1"/>
            <w:shd w:val="clear" w:color="auto" w:fill="FFFFFF"/>
          </w:rPr>
          <w:t>It's</w:t>
        </w:r>
        <w:proofErr w:type="gramEnd"/>
        <w:r>
          <w:rPr>
            <w:rFonts w:ascii="Segoe UI" w:hAnsi="Segoe UI" w:cs="Segoe UI"/>
            <w:color w:val="1F2328"/>
            <w:bdr w:val="none" w:sz="0" w:space="0" w:color="auto" w:frame="1"/>
            <w:shd w:val="clear" w:color="auto" w:fill="FFFFFF"/>
          </w:rPr>
          <w:t xml:space="preserve"> designed to manage and scale applications on virtual machines.</w:t>
        </w:r>
      </w:ins>
    </w:p>
    <w:p w:rsidR="003E418D" w:rsidRDefault="003E418D" w:rsidP="003E418D">
      <w:pPr>
        <w:pStyle w:val="Heading3"/>
        <w:spacing w:before="360" w:beforeAutospacing="0" w:after="240" w:afterAutospacing="0"/>
        <w:ind w:left="240"/>
        <w:rPr>
          <w:ins w:id="1312" w:author="Unknown"/>
          <w:rFonts w:ascii="Segoe UI" w:hAnsi="Segoe UI" w:cs="Segoe UI"/>
          <w:color w:val="1F2328"/>
          <w:sz w:val="30"/>
          <w:szCs w:val="30"/>
          <w:bdr w:val="none" w:sz="0" w:space="0" w:color="auto" w:frame="1"/>
          <w:shd w:val="clear" w:color="auto" w:fill="FFFFFF"/>
        </w:rPr>
      </w:pPr>
      <w:ins w:id="1313" w:author="Unknown">
        <w:r>
          <w:rPr>
            <w:rFonts w:ascii="Segoe UI" w:hAnsi="Segoe UI" w:cs="Segoe UI"/>
            <w:color w:val="1F2328"/>
            <w:sz w:val="30"/>
            <w:szCs w:val="30"/>
            <w:bdr w:val="none" w:sz="0" w:space="0" w:color="auto" w:frame="1"/>
            <w:shd w:val="clear" w:color="auto" w:fill="FFFFFF"/>
          </w:rPr>
          <w:t>19. What are worker environments in Elastic Beanstalk?</w:t>
        </w:r>
      </w:ins>
    </w:p>
    <w:p w:rsidR="003E418D" w:rsidRDefault="003E418D" w:rsidP="003E418D">
      <w:pPr>
        <w:pStyle w:val="rich-diff-level-zero"/>
        <w:spacing w:before="0" w:beforeAutospacing="0" w:after="240" w:afterAutospacing="0"/>
        <w:ind w:left="240"/>
        <w:rPr>
          <w:ins w:id="1314" w:author="Unknown"/>
          <w:rFonts w:ascii="Segoe UI" w:hAnsi="Segoe UI" w:cs="Segoe UI"/>
          <w:color w:val="1F2328"/>
          <w:bdr w:val="none" w:sz="0" w:space="0" w:color="auto" w:frame="1"/>
          <w:shd w:val="clear" w:color="auto" w:fill="FFFFFF"/>
        </w:rPr>
      </w:pPr>
      <w:ins w:id="1315" w:author="Unknown">
        <w:r>
          <w:rPr>
            <w:rFonts w:ascii="Segoe UI" w:hAnsi="Segoe UI" w:cs="Segoe UI"/>
            <w:color w:val="1F2328"/>
            <w:bdr w:val="none" w:sz="0" w:space="0" w:color="auto" w:frame="1"/>
            <w:shd w:val="clear" w:color="auto" w:fill="FFFFFF"/>
          </w:rPr>
          <w:t xml:space="preserve">Worker environments in Elastic Beanstalk are used for background tasks and processing. They handle tasks </w:t>
        </w:r>
        <w:proofErr w:type="gramStart"/>
        <w:r>
          <w:rPr>
            <w:rFonts w:ascii="Segoe UI" w:hAnsi="Segoe UI" w:cs="Segoe UI"/>
            <w:color w:val="1F2328"/>
            <w:bdr w:val="none" w:sz="0" w:space="0" w:color="auto" w:frame="1"/>
            <w:shd w:val="clear" w:color="auto" w:fill="FFFFFF"/>
          </w:rPr>
          <w:t>asynchronously,</w:t>
        </w:r>
        <w:proofErr w:type="gramEnd"/>
        <w:r>
          <w:rPr>
            <w:rFonts w:ascii="Segoe UI" w:hAnsi="Segoe UI" w:cs="Segoe UI"/>
            <w:color w:val="1F2328"/>
            <w:bdr w:val="none" w:sz="0" w:space="0" w:color="auto" w:frame="1"/>
            <w:shd w:val="clear" w:color="auto" w:fill="FFFFFF"/>
          </w:rPr>
          <w:t xml:space="preserve"> separate from the main application environment.</w:t>
        </w:r>
      </w:ins>
    </w:p>
    <w:p w:rsidR="003E418D" w:rsidRDefault="003E418D" w:rsidP="003E418D">
      <w:pPr>
        <w:pStyle w:val="Heading3"/>
        <w:spacing w:before="360" w:beforeAutospacing="0" w:after="240" w:afterAutospacing="0"/>
        <w:ind w:left="240"/>
        <w:rPr>
          <w:ins w:id="1316" w:author="Unknown"/>
          <w:rFonts w:ascii="Segoe UI" w:hAnsi="Segoe UI" w:cs="Segoe UI"/>
          <w:color w:val="1F2328"/>
          <w:sz w:val="30"/>
          <w:szCs w:val="30"/>
          <w:bdr w:val="none" w:sz="0" w:space="0" w:color="auto" w:frame="1"/>
          <w:shd w:val="clear" w:color="auto" w:fill="FFFFFF"/>
        </w:rPr>
      </w:pPr>
      <w:ins w:id="1317" w:author="Unknown">
        <w:r>
          <w:rPr>
            <w:rFonts w:ascii="Segoe UI" w:hAnsi="Segoe UI" w:cs="Segoe UI"/>
            <w:color w:val="1F2328"/>
            <w:sz w:val="30"/>
            <w:szCs w:val="30"/>
            <w:bdr w:val="none" w:sz="0" w:space="0" w:color="auto" w:frame="1"/>
            <w:shd w:val="clear" w:color="auto" w:fill="FFFFFF"/>
          </w:rPr>
          <w:t xml:space="preserve">20. How can you </w:t>
        </w:r>
        <w:proofErr w:type="spellStart"/>
        <w:r>
          <w:rPr>
            <w:rFonts w:ascii="Segoe UI" w:hAnsi="Segoe UI" w:cs="Segoe UI"/>
            <w:color w:val="1F2328"/>
            <w:sz w:val="30"/>
            <w:szCs w:val="30"/>
            <w:bdr w:val="none" w:sz="0" w:space="0" w:color="auto" w:frame="1"/>
            <w:shd w:val="clear" w:color="auto" w:fill="FFFFFF"/>
          </w:rPr>
          <w:t>back up</w:t>
        </w:r>
        <w:proofErr w:type="spellEnd"/>
        <w:r>
          <w:rPr>
            <w:rFonts w:ascii="Segoe UI" w:hAnsi="Segoe UI" w:cs="Segoe UI"/>
            <w:color w:val="1F2328"/>
            <w:sz w:val="30"/>
            <w:szCs w:val="30"/>
            <w:bdr w:val="none" w:sz="0" w:space="0" w:color="auto" w:frame="1"/>
            <w:shd w:val="clear" w:color="auto" w:fill="FFFFFF"/>
          </w:rPr>
          <w:t xml:space="preserve"> and restore an Elastic Beanstalk environment?</w:t>
        </w:r>
      </w:ins>
    </w:p>
    <w:p w:rsidR="003E418D" w:rsidRDefault="003E418D" w:rsidP="003E418D">
      <w:pPr>
        <w:pStyle w:val="rich-diff-level-zero"/>
        <w:spacing w:before="0" w:beforeAutospacing="0" w:after="240" w:afterAutospacing="0"/>
        <w:ind w:left="240"/>
        <w:rPr>
          <w:ins w:id="1318" w:author="Unknown"/>
          <w:rFonts w:ascii="Segoe UI" w:hAnsi="Segoe UI" w:cs="Segoe UI"/>
          <w:color w:val="1F2328"/>
          <w:bdr w:val="none" w:sz="0" w:space="0" w:color="auto" w:frame="1"/>
          <w:shd w:val="clear" w:color="auto" w:fill="FFFFFF"/>
        </w:rPr>
      </w:pPr>
      <w:ins w:id="1319" w:author="Unknown">
        <w:r>
          <w:rPr>
            <w:rFonts w:ascii="Segoe UI" w:hAnsi="Segoe UI" w:cs="Segoe UI"/>
            <w:color w:val="1F2328"/>
            <w:bdr w:val="none" w:sz="0" w:space="0" w:color="auto" w:frame="1"/>
            <w:shd w:val="clear" w:color="auto" w:fill="FFFFFF"/>
          </w:rPr>
          <w:t xml:space="preserve">Elastic Beanstalk does not provide built-in backup and restore capabilities. However, you can use AWS services like Amazon RDS for database backups and </w:t>
        </w:r>
        <w:proofErr w:type="spellStart"/>
        <w:r>
          <w:rPr>
            <w:rFonts w:ascii="Segoe UI" w:hAnsi="Segoe UI" w:cs="Segoe UI"/>
            <w:color w:val="1F2328"/>
            <w:bdr w:val="none" w:sz="0" w:space="0" w:color="auto" w:frame="1"/>
            <w:shd w:val="clear" w:color="auto" w:fill="FFFFFF"/>
          </w:rPr>
          <w:t>CloudFormation</w:t>
        </w:r>
        <w:proofErr w:type="spellEnd"/>
        <w:r>
          <w:rPr>
            <w:rFonts w:ascii="Segoe UI" w:hAnsi="Segoe UI" w:cs="Segoe UI"/>
            <w:color w:val="1F2328"/>
            <w:bdr w:val="none" w:sz="0" w:space="0" w:color="auto" w:frame="1"/>
            <w:shd w:val="clear" w:color="auto" w:fill="FFFFFF"/>
          </w:rPr>
          <w:t xml:space="preserve"> for environment configuration versioning.</w:t>
        </w:r>
      </w:ins>
    </w:p>
    <w:p w:rsidR="003E418D" w:rsidRDefault="003E418D"/>
    <w:p w:rsidR="003E418D" w:rsidRDefault="003E418D" w:rsidP="003E418D">
      <w:pPr>
        <w:pStyle w:val="Heading3"/>
        <w:spacing w:before="0" w:beforeAutospacing="0" w:after="240" w:afterAutospacing="0"/>
        <w:ind w:left="240"/>
        <w:rPr>
          <w:ins w:id="1320" w:author="Unknown"/>
          <w:rFonts w:ascii="Segoe UI" w:hAnsi="Segoe UI" w:cs="Segoe UI"/>
          <w:color w:val="1F2328"/>
          <w:sz w:val="30"/>
          <w:szCs w:val="30"/>
          <w:bdr w:val="none" w:sz="0" w:space="0" w:color="auto" w:frame="1"/>
          <w:shd w:val="clear" w:color="auto" w:fill="FFFFFF"/>
        </w:rPr>
      </w:pPr>
      <w:ins w:id="1321" w:author="Unknown">
        <w:r>
          <w:rPr>
            <w:rFonts w:ascii="Segoe UI" w:hAnsi="Segoe UI" w:cs="Segoe UI"/>
            <w:color w:val="1F2328"/>
            <w:sz w:val="30"/>
            <w:szCs w:val="30"/>
            <w:bdr w:val="none" w:sz="0" w:space="0" w:color="auto" w:frame="1"/>
            <w:shd w:val="clear" w:color="auto" w:fill="FFFFFF"/>
          </w:rPr>
          <w:t>1. What is Amazon EC2?</w:t>
        </w:r>
      </w:ins>
    </w:p>
    <w:p w:rsidR="003E418D" w:rsidRDefault="003E418D" w:rsidP="003E418D">
      <w:pPr>
        <w:pStyle w:val="rich-diff-level-zero"/>
        <w:spacing w:before="0" w:beforeAutospacing="0" w:after="240" w:afterAutospacing="0"/>
        <w:ind w:left="240"/>
        <w:rPr>
          <w:ins w:id="1322" w:author="Unknown"/>
          <w:rFonts w:ascii="Segoe UI" w:hAnsi="Segoe UI" w:cs="Segoe UI"/>
          <w:color w:val="1F2328"/>
          <w:bdr w:val="none" w:sz="0" w:space="0" w:color="auto" w:frame="1"/>
          <w:shd w:val="clear" w:color="auto" w:fill="FFFFFF"/>
        </w:rPr>
      </w:pPr>
      <w:ins w:id="1323" w:author="Unknown">
        <w:r>
          <w:rPr>
            <w:rFonts w:ascii="Segoe UI" w:hAnsi="Segoe UI" w:cs="Segoe UI"/>
            <w:color w:val="1F2328"/>
            <w:bdr w:val="none" w:sz="0" w:space="0" w:color="auto" w:frame="1"/>
            <w:shd w:val="clear" w:color="auto" w:fill="FFFFFF"/>
          </w:rPr>
          <w:t>Amazon Elastic Compute Cloud (Amazon EC2) is a web service that provides resizable compute capacity in the cloud. It allows users to create, configure, and manage virtual servers (known as instances) in the AWS cloud.</w:t>
        </w:r>
      </w:ins>
    </w:p>
    <w:p w:rsidR="003E418D" w:rsidRDefault="003E418D" w:rsidP="003E418D">
      <w:pPr>
        <w:pStyle w:val="Heading3"/>
        <w:spacing w:before="360" w:beforeAutospacing="0" w:after="240" w:afterAutospacing="0"/>
        <w:ind w:left="240"/>
        <w:rPr>
          <w:ins w:id="1324" w:author="Unknown"/>
          <w:rFonts w:ascii="Segoe UI" w:hAnsi="Segoe UI" w:cs="Segoe UI"/>
          <w:color w:val="1F2328"/>
          <w:sz w:val="30"/>
          <w:szCs w:val="30"/>
          <w:bdr w:val="none" w:sz="0" w:space="0" w:color="auto" w:frame="1"/>
          <w:shd w:val="clear" w:color="auto" w:fill="FFFFFF"/>
        </w:rPr>
      </w:pPr>
      <w:ins w:id="1325" w:author="Unknown">
        <w:r>
          <w:rPr>
            <w:rFonts w:ascii="Segoe UI" w:hAnsi="Segoe UI" w:cs="Segoe UI"/>
            <w:color w:val="1F2328"/>
            <w:sz w:val="30"/>
            <w:szCs w:val="30"/>
            <w:bdr w:val="none" w:sz="0" w:space="0" w:color="auto" w:frame="1"/>
            <w:shd w:val="clear" w:color="auto" w:fill="FFFFFF"/>
          </w:rPr>
          <w:t>2. How does Amazon EC2 work?</w:t>
        </w:r>
      </w:ins>
    </w:p>
    <w:p w:rsidR="003E418D" w:rsidRDefault="003E418D" w:rsidP="003E418D">
      <w:pPr>
        <w:pStyle w:val="rich-diff-level-zero"/>
        <w:spacing w:before="0" w:beforeAutospacing="0" w:after="240" w:afterAutospacing="0"/>
        <w:ind w:left="240"/>
        <w:rPr>
          <w:ins w:id="1326" w:author="Unknown"/>
          <w:rFonts w:ascii="Segoe UI" w:hAnsi="Segoe UI" w:cs="Segoe UI"/>
          <w:color w:val="1F2328"/>
          <w:bdr w:val="none" w:sz="0" w:space="0" w:color="auto" w:frame="1"/>
          <w:shd w:val="clear" w:color="auto" w:fill="FFFFFF"/>
        </w:rPr>
      </w:pPr>
      <w:ins w:id="1327" w:author="Unknown">
        <w:r>
          <w:rPr>
            <w:rFonts w:ascii="Segoe UI" w:hAnsi="Segoe UI" w:cs="Segoe UI"/>
            <w:color w:val="1F2328"/>
            <w:bdr w:val="none" w:sz="0" w:space="0" w:color="auto" w:frame="1"/>
            <w:shd w:val="clear" w:color="auto" w:fill="FFFFFF"/>
          </w:rPr>
          <w:t xml:space="preserve">Amazon EC2 enables users to launch instances based on pre-configured Amazon Machine Images (AMIs). These instances run within virtual private clouds (VPCs) and </w:t>
        </w:r>
        <w:proofErr w:type="gramStart"/>
        <w:r>
          <w:rPr>
            <w:rFonts w:ascii="Segoe UI" w:hAnsi="Segoe UI" w:cs="Segoe UI"/>
            <w:color w:val="1F2328"/>
            <w:bdr w:val="none" w:sz="0" w:space="0" w:color="auto" w:frame="1"/>
            <w:shd w:val="clear" w:color="auto" w:fill="FFFFFF"/>
          </w:rPr>
          <w:t>can be configured</w:t>
        </w:r>
        <w:proofErr w:type="gramEnd"/>
        <w:r>
          <w:rPr>
            <w:rFonts w:ascii="Segoe UI" w:hAnsi="Segoe UI" w:cs="Segoe UI"/>
            <w:color w:val="1F2328"/>
            <w:bdr w:val="none" w:sz="0" w:space="0" w:color="auto" w:frame="1"/>
            <w:shd w:val="clear" w:color="auto" w:fill="FFFFFF"/>
          </w:rPr>
          <w:t xml:space="preserve"> with various resources like CPU, memory, storage, and networking.</w:t>
        </w:r>
      </w:ins>
    </w:p>
    <w:p w:rsidR="003E418D" w:rsidRDefault="003E418D" w:rsidP="003E418D">
      <w:pPr>
        <w:pStyle w:val="Heading3"/>
        <w:spacing w:before="360" w:beforeAutospacing="0" w:after="240" w:afterAutospacing="0"/>
        <w:ind w:left="240"/>
        <w:rPr>
          <w:ins w:id="1328" w:author="Unknown"/>
          <w:rFonts w:ascii="Segoe UI" w:hAnsi="Segoe UI" w:cs="Segoe UI"/>
          <w:color w:val="1F2328"/>
          <w:sz w:val="30"/>
          <w:szCs w:val="30"/>
          <w:bdr w:val="none" w:sz="0" w:space="0" w:color="auto" w:frame="1"/>
          <w:shd w:val="clear" w:color="auto" w:fill="FFFFFF"/>
        </w:rPr>
      </w:pPr>
      <w:ins w:id="1329" w:author="Unknown">
        <w:r>
          <w:rPr>
            <w:rFonts w:ascii="Segoe UI" w:hAnsi="Segoe UI" w:cs="Segoe UI"/>
            <w:color w:val="1F2328"/>
            <w:sz w:val="30"/>
            <w:szCs w:val="30"/>
            <w:bdr w:val="none" w:sz="0" w:space="0" w:color="auto" w:frame="1"/>
            <w:shd w:val="clear" w:color="auto" w:fill="FFFFFF"/>
          </w:rPr>
          <w:t>3. What are the different instance types in EC2?</w:t>
        </w:r>
      </w:ins>
    </w:p>
    <w:p w:rsidR="003E418D" w:rsidRDefault="003E418D" w:rsidP="003E418D">
      <w:pPr>
        <w:pStyle w:val="rich-diff-level-zero"/>
        <w:spacing w:before="0" w:beforeAutospacing="0" w:after="240" w:afterAutospacing="0"/>
        <w:ind w:left="240"/>
        <w:rPr>
          <w:ins w:id="1330" w:author="Unknown"/>
          <w:rFonts w:ascii="Segoe UI" w:hAnsi="Segoe UI" w:cs="Segoe UI"/>
          <w:color w:val="1F2328"/>
          <w:bdr w:val="none" w:sz="0" w:space="0" w:color="auto" w:frame="1"/>
          <w:shd w:val="clear" w:color="auto" w:fill="FFFFFF"/>
        </w:rPr>
      </w:pPr>
      <w:ins w:id="1331" w:author="Unknown">
        <w:r>
          <w:rPr>
            <w:rFonts w:ascii="Segoe UI" w:hAnsi="Segoe UI" w:cs="Segoe UI"/>
            <w:color w:val="1F2328"/>
            <w:bdr w:val="none" w:sz="0" w:space="0" w:color="auto" w:frame="1"/>
            <w:shd w:val="clear" w:color="auto" w:fill="FFFFFF"/>
          </w:rPr>
          <w:lastRenderedPageBreak/>
          <w:t>Amazon EC2 offers a wide range of instance types optimized for different use cases, such as general-purpose, memory-optimized, compute-optimized, and GPU instances.</w:t>
        </w:r>
      </w:ins>
    </w:p>
    <w:p w:rsidR="003E418D" w:rsidRDefault="003E418D" w:rsidP="003E418D">
      <w:pPr>
        <w:pStyle w:val="Heading3"/>
        <w:spacing w:before="360" w:beforeAutospacing="0" w:after="240" w:afterAutospacing="0"/>
        <w:ind w:left="240"/>
        <w:rPr>
          <w:ins w:id="1332" w:author="Unknown"/>
          <w:rFonts w:ascii="Segoe UI" w:hAnsi="Segoe UI" w:cs="Segoe UI"/>
          <w:color w:val="1F2328"/>
          <w:sz w:val="30"/>
          <w:szCs w:val="30"/>
          <w:bdr w:val="none" w:sz="0" w:space="0" w:color="auto" w:frame="1"/>
          <w:shd w:val="clear" w:color="auto" w:fill="FFFFFF"/>
        </w:rPr>
      </w:pPr>
      <w:ins w:id="1333" w:author="Unknown">
        <w:r>
          <w:rPr>
            <w:rFonts w:ascii="Segoe UI" w:hAnsi="Segoe UI" w:cs="Segoe UI"/>
            <w:color w:val="1F2328"/>
            <w:sz w:val="30"/>
            <w:szCs w:val="30"/>
            <w:bdr w:val="none" w:sz="0" w:space="0" w:color="auto" w:frame="1"/>
            <w:shd w:val="clear" w:color="auto" w:fill="FFFFFF"/>
          </w:rPr>
          <w:t>4. Explain the differences between on-demand, reserved, and spot instances.</w:t>
        </w:r>
      </w:ins>
    </w:p>
    <w:p w:rsidR="003E418D" w:rsidRDefault="003E418D" w:rsidP="003E418D">
      <w:pPr>
        <w:numPr>
          <w:ilvl w:val="0"/>
          <w:numId w:val="1"/>
        </w:numPr>
        <w:spacing w:after="0" w:line="240" w:lineRule="auto"/>
        <w:ind w:left="960"/>
        <w:rPr>
          <w:rFonts w:ascii="Segoe UI" w:hAnsi="Segoe UI" w:cs="Segoe UI"/>
          <w:color w:val="1F2328"/>
          <w:sz w:val="24"/>
          <w:szCs w:val="24"/>
        </w:rPr>
      </w:pPr>
      <w:r>
        <w:rPr>
          <w:rFonts w:ascii="Segoe UI" w:hAnsi="Segoe UI" w:cs="Segoe UI"/>
          <w:color w:val="1F2328"/>
        </w:rPr>
        <w:t>On-Demand Instances: Pay-as-you-go pricing with no upfront commitment.</w:t>
      </w:r>
    </w:p>
    <w:p w:rsidR="003E418D" w:rsidRDefault="003E418D" w:rsidP="003E418D">
      <w:pPr>
        <w:numPr>
          <w:ilvl w:val="0"/>
          <w:numId w:val="1"/>
        </w:numPr>
        <w:spacing w:after="0" w:line="240" w:lineRule="auto"/>
        <w:ind w:left="960"/>
        <w:rPr>
          <w:rFonts w:ascii="Segoe UI" w:hAnsi="Segoe UI" w:cs="Segoe UI"/>
          <w:color w:val="1F2328"/>
        </w:rPr>
      </w:pPr>
      <w:r>
        <w:rPr>
          <w:rFonts w:ascii="Segoe UI" w:hAnsi="Segoe UI" w:cs="Segoe UI"/>
          <w:color w:val="1F2328"/>
        </w:rPr>
        <w:t>Reserved Instances: Provides capacity reservation at a lower cost in exchange for a commitment.</w:t>
      </w:r>
    </w:p>
    <w:p w:rsidR="003E418D" w:rsidRDefault="003E418D" w:rsidP="003E418D">
      <w:pPr>
        <w:numPr>
          <w:ilvl w:val="0"/>
          <w:numId w:val="1"/>
        </w:numPr>
        <w:spacing w:after="0" w:line="240" w:lineRule="auto"/>
        <w:ind w:left="960"/>
        <w:rPr>
          <w:rFonts w:ascii="Segoe UI" w:hAnsi="Segoe UI" w:cs="Segoe UI"/>
          <w:color w:val="1F2328"/>
        </w:rPr>
      </w:pPr>
      <w:r>
        <w:rPr>
          <w:rFonts w:ascii="Segoe UI" w:hAnsi="Segoe UI" w:cs="Segoe UI"/>
          <w:color w:val="1F2328"/>
        </w:rPr>
        <w:t xml:space="preserve">Spot Instances: Allows users to bid on unused EC2 capacity, potentially leading </w:t>
      </w:r>
      <w:proofErr w:type="gramStart"/>
      <w:r>
        <w:rPr>
          <w:rFonts w:ascii="Segoe UI" w:hAnsi="Segoe UI" w:cs="Segoe UI"/>
          <w:color w:val="1F2328"/>
        </w:rPr>
        <w:t>to significantly lower</w:t>
      </w:r>
      <w:proofErr w:type="gramEnd"/>
      <w:r>
        <w:rPr>
          <w:rFonts w:ascii="Segoe UI" w:hAnsi="Segoe UI" w:cs="Segoe UI"/>
          <w:color w:val="1F2328"/>
        </w:rPr>
        <w:t xml:space="preserve"> costs.</w:t>
      </w:r>
    </w:p>
    <w:p w:rsidR="003E418D" w:rsidRDefault="003E418D" w:rsidP="003E418D">
      <w:pPr>
        <w:pStyle w:val="Heading3"/>
        <w:spacing w:before="360" w:beforeAutospacing="0" w:after="240" w:afterAutospacing="0"/>
        <w:ind w:left="240"/>
        <w:rPr>
          <w:ins w:id="1334" w:author="Unknown"/>
          <w:rFonts w:ascii="Segoe UI" w:hAnsi="Segoe UI" w:cs="Segoe UI"/>
          <w:color w:val="1F2328"/>
          <w:sz w:val="30"/>
          <w:szCs w:val="30"/>
          <w:bdr w:val="none" w:sz="0" w:space="0" w:color="auto" w:frame="1"/>
          <w:shd w:val="clear" w:color="auto" w:fill="FFFFFF"/>
        </w:rPr>
      </w:pPr>
      <w:ins w:id="1335" w:author="Unknown">
        <w:r>
          <w:rPr>
            <w:rFonts w:ascii="Segoe UI" w:hAnsi="Segoe UI" w:cs="Segoe UI"/>
            <w:color w:val="1F2328"/>
            <w:sz w:val="30"/>
            <w:szCs w:val="30"/>
            <w:bdr w:val="none" w:sz="0" w:space="0" w:color="auto" w:frame="1"/>
            <w:shd w:val="clear" w:color="auto" w:fill="FFFFFF"/>
          </w:rPr>
          <w:t>5. How can you improve the availability of EC2 instances?</w:t>
        </w:r>
      </w:ins>
    </w:p>
    <w:p w:rsidR="003E418D" w:rsidRDefault="003E418D" w:rsidP="003E418D">
      <w:pPr>
        <w:pStyle w:val="rich-diff-level-zero"/>
        <w:spacing w:before="0" w:beforeAutospacing="0" w:after="240" w:afterAutospacing="0"/>
        <w:ind w:left="240"/>
        <w:rPr>
          <w:ins w:id="1336" w:author="Unknown"/>
          <w:rFonts w:ascii="Segoe UI" w:hAnsi="Segoe UI" w:cs="Segoe UI"/>
          <w:color w:val="1F2328"/>
          <w:bdr w:val="none" w:sz="0" w:space="0" w:color="auto" w:frame="1"/>
          <w:shd w:val="clear" w:color="auto" w:fill="FFFFFF"/>
        </w:rPr>
      </w:pPr>
      <w:ins w:id="1337" w:author="Unknown">
        <w:r>
          <w:rPr>
            <w:rFonts w:ascii="Segoe UI" w:hAnsi="Segoe UI" w:cs="Segoe UI"/>
            <w:color w:val="1F2328"/>
            <w:bdr w:val="none" w:sz="0" w:space="0" w:color="auto" w:frame="1"/>
            <w:shd w:val="clear" w:color="auto" w:fill="FFFFFF"/>
          </w:rPr>
          <w:t>To improve availability, you can place instances in multiple Availability Zones (AZs) within a region. This helps ensure redundancy and fault tolerance.</w:t>
        </w:r>
      </w:ins>
    </w:p>
    <w:p w:rsidR="003E418D" w:rsidRDefault="003E418D" w:rsidP="003E418D">
      <w:pPr>
        <w:pStyle w:val="Heading3"/>
        <w:spacing w:before="360" w:beforeAutospacing="0" w:after="240" w:afterAutospacing="0"/>
        <w:ind w:left="240"/>
        <w:rPr>
          <w:ins w:id="1338" w:author="Unknown"/>
          <w:rFonts w:ascii="Segoe UI" w:hAnsi="Segoe UI" w:cs="Segoe UI"/>
          <w:color w:val="1F2328"/>
          <w:sz w:val="30"/>
          <w:szCs w:val="30"/>
          <w:bdr w:val="none" w:sz="0" w:space="0" w:color="auto" w:frame="1"/>
          <w:shd w:val="clear" w:color="auto" w:fill="FFFFFF"/>
        </w:rPr>
      </w:pPr>
      <w:ins w:id="1339" w:author="Unknown">
        <w:r>
          <w:rPr>
            <w:rFonts w:ascii="Segoe UI" w:hAnsi="Segoe UI" w:cs="Segoe UI"/>
            <w:color w:val="1F2328"/>
            <w:sz w:val="30"/>
            <w:szCs w:val="30"/>
            <w:bdr w:val="none" w:sz="0" w:space="0" w:color="auto" w:frame="1"/>
            <w:shd w:val="clear" w:color="auto" w:fill="FFFFFF"/>
          </w:rPr>
          <w:t>6. What is an Amazon Machine Image (AMI)?</w:t>
        </w:r>
      </w:ins>
    </w:p>
    <w:p w:rsidR="003E418D" w:rsidRDefault="003E418D" w:rsidP="003E418D">
      <w:pPr>
        <w:pStyle w:val="rich-diff-level-zero"/>
        <w:spacing w:before="0" w:beforeAutospacing="0" w:after="240" w:afterAutospacing="0"/>
        <w:ind w:left="240"/>
        <w:rPr>
          <w:ins w:id="1340" w:author="Unknown"/>
          <w:rFonts w:ascii="Segoe UI" w:hAnsi="Segoe UI" w:cs="Segoe UI"/>
          <w:color w:val="1F2328"/>
          <w:bdr w:val="none" w:sz="0" w:space="0" w:color="auto" w:frame="1"/>
          <w:shd w:val="clear" w:color="auto" w:fill="FFFFFF"/>
        </w:rPr>
      </w:pPr>
      <w:ins w:id="1341" w:author="Unknown">
        <w:r>
          <w:rPr>
            <w:rFonts w:ascii="Segoe UI" w:hAnsi="Segoe UI" w:cs="Segoe UI"/>
            <w:color w:val="1F2328"/>
            <w:bdr w:val="none" w:sz="0" w:space="0" w:color="auto" w:frame="1"/>
            <w:shd w:val="clear" w:color="auto" w:fill="FFFFFF"/>
          </w:rPr>
          <w:t>An Amazon Machine Image (AMI) is a pre-configured template that contains the information required to launch an EC2 instance. AMIs can include an operating system, applications, data, and configuration settings.</w:t>
        </w:r>
      </w:ins>
    </w:p>
    <w:p w:rsidR="003E418D" w:rsidRDefault="003E418D" w:rsidP="003E418D">
      <w:pPr>
        <w:pStyle w:val="Heading3"/>
        <w:spacing w:before="360" w:beforeAutospacing="0" w:after="240" w:afterAutospacing="0"/>
        <w:ind w:left="240"/>
        <w:rPr>
          <w:ins w:id="1342" w:author="Unknown"/>
          <w:rFonts w:ascii="Segoe UI" w:hAnsi="Segoe UI" w:cs="Segoe UI"/>
          <w:color w:val="1F2328"/>
          <w:sz w:val="30"/>
          <w:szCs w:val="30"/>
          <w:bdr w:val="none" w:sz="0" w:space="0" w:color="auto" w:frame="1"/>
          <w:shd w:val="clear" w:color="auto" w:fill="FFFFFF"/>
        </w:rPr>
      </w:pPr>
      <w:ins w:id="1343" w:author="Unknown">
        <w:r>
          <w:rPr>
            <w:rFonts w:ascii="Segoe UI" w:hAnsi="Segoe UI" w:cs="Segoe UI"/>
            <w:color w:val="1F2328"/>
            <w:sz w:val="30"/>
            <w:szCs w:val="30"/>
            <w:bdr w:val="none" w:sz="0" w:space="0" w:color="auto" w:frame="1"/>
            <w:shd w:val="clear" w:color="auto" w:fill="FFFFFF"/>
          </w:rPr>
          <w:t>7. How can you secure your EC2 instances?</w:t>
        </w:r>
      </w:ins>
    </w:p>
    <w:p w:rsidR="003E418D" w:rsidRDefault="003E418D" w:rsidP="003E418D">
      <w:pPr>
        <w:pStyle w:val="rich-diff-level-zero"/>
        <w:spacing w:before="0" w:beforeAutospacing="0" w:after="240" w:afterAutospacing="0"/>
        <w:ind w:left="240"/>
        <w:rPr>
          <w:ins w:id="1344" w:author="Unknown"/>
          <w:rFonts w:ascii="Segoe UI" w:hAnsi="Segoe UI" w:cs="Segoe UI"/>
          <w:color w:val="1F2328"/>
          <w:bdr w:val="none" w:sz="0" w:space="0" w:color="auto" w:frame="1"/>
          <w:shd w:val="clear" w:color="auto" w:fill="FFFFFF"/>
        </w:rPr>
      </w:pPr>
      <w:ins w:id="1345" w:author="Unknown">
        <w:r>
          <w:rPr>
            <w:rFonts w:ascii="Segoe UI" w:hAnsi="Segoe UI" w:cs="Segoe UI"/>
            <w:color w:val="1F2328"/>
            <w:bdr w:val="none" w:sz="0" w:space="0" w:color="auto" w:frame="1"/>
            <w:shd w:val="clear" w:color="auto" w:fill="FFFFFF"/>
          </w:rPr>
          <w:t xml:space="preserve">You can enhance the security of EC2 instances by using security groups, Network ACLs, key pairs, and configuring firewalls. Additionally, implementing multi-factor authentication (MFA) </w:t>
        </w:r>
        <w:proofErr w:type="gramStart"/>
        <w:r>
          <w:rPr>
            <w:rFonts w:ascii="Segoe UI" w:hAnsi="Segoe UI" w:cs="Segoe UI"/>
            <w:color w:val="1F2328"/>
            <w:bdr w:val="none" w:sz="0" w:space="0" w:color="auto" w:frame="1"/>
            <w:shd w:val="clear" w:color="auto" w:fill="FFFFFF"/>
          </w:rPr>
          <w:t>is recommended</w:t>
        </w:r>
        <w:proofErr w:type="gramEnd"/>
        <w:r>
          <w:rPr>
            <w:rFonts w:ascii="Segoe UI" w:hAnsi="Segoe UI" w:cs="Segoe UI"/>
            <w:color w:val="1F2328"/>
            <w:bdr w:val="none" w:sz="0" w:space="0" w:color="auto" w:frame="1"/>
            <w:shd w:val="clear" w:color="auto" w:fill="FFFFFF"/>
          </w:rPr>
          <w:t xml:space="preserve"> for account access.</w:t>
        </w:r>
      </w:ins>
    </w:p>
    <w:p w:rsidR="003E418D" w:rsidRDefault="003E418D" w:rsidP="003E418D">
      <w:pPr>
        <w:pStyle w:val="Heading3"/>
        <w:spacing w:before="360" w:beforeAutospacing="0" w:after="240" w:afterAutospacing="0"/>
        <w:ind w:left="240"/>
        <w:rPr>
          <w:ins w:id="1346" w:author="Unknown"/>
          <w:rFonts w:ascii="Segoe UI" w:hAnsi="Segoe UI" w:cs="Segoe UI"/>
          <w:color w:val="1F2328"/>
          <w:sz w:val="30"/>
          <w:szCs w:val="30"/>
          <w:bdr w:val="none" w:sz="0" w:space="0" w:color="auto" w:frame="1"/>
          <w:shd w:val="clear" w:color="auto" w:fill="FFFFFF"/>
        </w:rPr>
      </w:pPr>
      <w:ins w:id="1347" w:author="Unknown">
        <w:r>
          <w:rPr>
            <w:rFonts w:ascii="Segoe UI" w:hAnsi="Segoe UI" w:cs="Segoe UI"/>
            <w:color w:val="1F2328"/>
            <w:sz w:val="30"/>
            <w:szCs w:val="30"/>
            <w:bdr w:val="none" w:sz="0" w:space="0" w:color="auto" w:frame="1"/>
            <w:shd w:val="clear" w:color="auto" w:fill="FFFFFF"/>
          </w:rPr>
          <w:t>8. Explain the difference between public IP and Elastic IP in EC2.</w:t>
        </w:r>
      </w:ins>
    </w:p>
    <w:p w:rsidR="003E418D" w:rsidRDefault="003E418D" w:rsidP="003E418D">
      <w:pPr>
        <w:pStyle w:val="rich-diff-level-zero"/>
        <w:spacing w:before="0" w:beforeAutospacing="0" w:after="240" w:afterAutospacing="0"/>
        <w:ind w:left="240"/>
        <w:rPr>
          <w:ins w:id="1348" w:author="Unknown"/>
          <w:rFonts w:ascii="Segoe UI" w:hAnsi="Segoe UI" w:cs="Segoe UI"/>
          <w:color w:val="1F2328"/>
          <w:bdr w:val="none" w:sz="0" w:space="0" w:color="auto" w:frame="1"/>
          <w:shd w:val="clear" w:color="auto" w:fill="FFFFFF"/>
        </w:rPr>
      </w:pPr>
      <w:ins w:id="1349" w:author="Unknown">
        <w:r>
          <w:rPr>
            <w:rFonts w:ascii="Segoe UI" w:hAnsi="Segoe UI" w:cs="Segoe UI"/>
            <w:color w:val="1F2328"/>
            <w:bdr w:val="none" w:sz="0" w:space="0" w:color="auto" w:frame="1"/>
            <w:shd w:val="clear" w:color="auto" w:fill="FFFFFF"/>
          </w:rPr>
          <w:t xml:space="preserve">A public IP </w:t>
        </w:r>
        <w:proofErr w:type="gramStart"/>
        <w:r>
          <w:rPr>
            <w:rFonts w:ascii="Segoe UI" w:hAnsi="Segoe UI" w:cs="Segoe UI"/>
            <w:color w:val="1F2328"/>
            <w:bdr w:val="none" w:sz="0" w:space="0" w:color="auto" w:frame="1"/>
            <w:shd w:val="clear" w:color="auto" w:fill="FFFFFF"/>
          </w:rPr>
          <w:t>is assigned</w:t>
        </w:r>
        <w:proofErr w:type="gramEnd"/>
        <w:r>
          <w:rPr>
            <w:rFonts w:ascii="Segoe UI" w:hAnsi="Segoe UI" w:cs="Segoe UI"/>
            <w:color w:val="1F2328"/>
            <w:bdr w:val="none" w:sz="0" w:space="0" w:color="auto" w:frame="1"/>
            <w:shd w:val="clear" w:color="auto" w:fill="FFFFFF"/>
          </w:rPr>
          <w:t xml:space="preserve"> to an instance at launch, but it can change if the instance is stopped and started. An Elastic IP is a static IP address that can be associated with an instance, providing a consistent public IP even after stopping and starting the instance.</w:t>
        </w:r>
      </w:ins>
    </w:p>
    <w:p w:rsidR="003E418D" w:rsidRDefault="003E418D" w:rsidP="003E418D">
      <w:pPr>
        <w:pStyle w:val="Heading3"/>
        <w:spacing w:before="360" w:beforeAutospacing="0" w:after="240" w:afterAutospacing="0"/>
        <w:ind w:left="240"/>
        <w:rPr>
          <w:ins w:id="1350" w:author="Unknown"/>
          <w:rFonts w:ascii="Segoe UI" w:hAnsi="Segoe UI" w:cs="Segoe UI"/>
          <w:color w:val="1F2328"/>
          <w:sz w:val="30"/>
          <w:szCs w:val="30"/>
          <w:bdr w:val="none" w:sz="0" w:space="0" w:color="auto" w:frame="1"/>
          <w:shd w:val="clear" w:color="auto" w:fill="FFFFFF"/>
        </w:rPr>
      </w:pPr>
      <w:ins w:id="1351" w:author="Unknown">
        <w:r>
          <w:rPr>
            <w:rFonts w:ascii="Segoe UI" w:hAnsi="Segoe UI" w:cs="Segoe UI"/>
            <w:color w:val="1F2328"/>
            <w:sz w:val="30"/>
            <w:szCs w:val="30"/>
            <w:bdr w:val="none" w:sz="0" w:space="0" w:color="auto" w:frame="1"/>
            <w:shd w:val="clear" w:color="auto" w:fill="FFFFFF"/>
          </w:rPr>
          <w:t>9. How can you scale your application using EC2?</w:t>
        </w:r>
      </w:ins>
    </w:p>
    <w:p w:rsidR="003E418D" w:rsidRDefault="003E418D" w:rsidP="003E418D">
      <w:pPr>
        <w:pStyle w:val="rich-diff-level-zero"/>
        <w:spacing w:before="0" w:beforeAutospacing="0" w:after="240" w:afterAutospacing="0"/>
        <w:ind w:left="240"/>
        <w:rPr>
          <w:ins w:id="1352" w:author="Unknown"/>
          <w:rFonts w:ascii="Segoe UI" w:hAnsi="Segoe UI" w:cs="Segoe UI"/>
          <w:color w:val="1F2328"/>
          <w:bdr w:val="none" w:sz="0" w:space="0" w:color="auto" w:frame="1"/>
          <w:shd w:val="clear" w:color="auto" w:fill="FFFFFF"/>
        </w:rPr>
      </w:pPr>
      <w:ins w:id="1353" w:author="Unknown">
        <w:r>
          <w:rPr>
            <w:rFonts w:ascii="Segoe UI" w:hAnsi="Segoe UI" w:cs="Segoe UI"/>
            <w:color w:val="1F2328"/>
            <w:bdr w:val="none" w:sz="0" w:space="0" w:color="auto" w:frame="1"/>
            <w:shd w:val="clear" w:color="auto" w:fill="FFFFFF"/>
          </w:rPr>
          <w:lastRenderedPageBreak/>
          <w:t>You can scale your application horizontally by adding more instances. Amazon EC2 Auto Scaling helps you automatically adjust the number of instances based on demand.</w:t>
        </w:r>
      </w:ins>
    </w:p>
    <w:p w:rsidR="003E418D" w:rsidRDefault="003E418D" w:rsidP="003E418D">
      <w:pPr>
        <w:pStyle w:val="Heading3"/>
        <w:spacing w:before="360" w:beforeAutospacing="0" w:after="240" w:afterAutospacing="0"/>
        <w:ind w:left="240"/>
        <w:rPr>
          <w:ins w:id="1354" w:author="Unknown"/>
          <w:rFonts w:ascii="Segoe UI" w:hAnsi="Segoe UI" w:cs="Segoe UI"/>
          <w:color w:val="1F2328"/>
          <w:sz w:val="30"/>
          <w:szCs w:val="30"/>
          <w:bdr w:val="none" w:sz="0" w:space="0" w:color="auto" w:frame="1"/>
          <w:shd w:val="clear" w:color="auto" w:fill="FFFFFF"/>
        </w:rPr>
      </w:pPr>
      <w:ins w:id="1355" w:author="Unknown">
        <w:r>
          <w:rPr>
            <w:rFonts w:ascii="Segoe UI" w:hAnsi="Segoe UI" w:cs="Segoe UI"/>
            <w:color w:val="1F2328"/>
            <w:sz w:val="30"/>
            <w:szCs w:val="30"/>
            <w:bdr w:val="none" w:sz="0" w:space="0" w:color="auto" w:frame="1"/>
            <w:shd w:val="clear" w:color="auto" w:fill="FFFFFF"/>
          </w:rPr>
          <w:t>10. What is Amazon EBS?</w:t>
        </w:r>
      </w:ins>
    </w:p>
    <w:p w:rsidR="003E418D" w:rsidRDefault="003E418D" w:rsidP="003E418D">
      <w:pPr>
        <w:pStyle w:val="rich-diff-level-zero"/>
        <w:spacing w:before="0" w:beforeAutospacing="0" w:after="240" w:afterAutospacing="0"/>
        <w:ind w:left="240"/>
        <w:rPr>
          <w:ins w:id="1356" w:author="Unknown"/>
          <w:rFonts w:ascii="Segoe UI" w:hAnsi="Segoe UI" w:cs="Segoe UI"/>
          <w:color w:val="1F2328"/>
          <w:bdr w:val="none" w:sz="0" w:space="0" w:color="auto" w:frame="1"/>
          <w:shd w:val="clear" w:color="auto" w:fill="FFFFFF"/>
        </w:rPr>
      </w:pPr>
      <w:ins w:id="1357" w:author="Unknown">
        <w:r>
          <w:rPr>
            <w:rFonts w:ascii="Segoe UI" w:hAnsi="Segoe UI" w:cs="Segoe UI"/>
            <w:color w:val="1F2328"/>
            <w:bdr w:val="none" w:sz="0" w:space="0" w:color="auto" w:frame="1"/>
            <w:shd w:val="clear" w:color="auto" w:fill="FFFFFF"/>
          </w:rPr>
          <w:t xml:space="preserve">Amazon Elastic Block Store (EBS) provides persistent block storage volumes for EC2 instances. EBS volumes </w:t>
        </w:r>
        <w:proofErr w:type="gramStart"/>
        <w:r>
          <w:rPr>
            <w:rFonts w:ascii="Segoe UI" w:hAnsi="Segoe UI" w:cs="Segoe UI"/>
            <w:color w:val="1F2328"/>
            <w:bdr w:val="none" w:sz="0" w:space="0" w:color="auto" w:frame="1"/>
            <w:shd w:val="clear" w:color="auto" w:fill="FFFFFF"/>
          </w:rPr>
          <w:t>can be attached to instances and used as data storage</w:t>
        </w:r>
        <w:proofErr w:type="gramEnd"/>
        <w:r>
          <w:rPr>
            <w:rFonts w:ascii="Segoe UI" w:hAnsi="Segoe UI" w:cs="Segoe UI"/>
            <w:color w:val="1F2328"/>
            <w:bdr w:val="none" w:sz="0" w:space="0" w:color="auto" w:frame="1"/>
            <w:shd w:val="clear" w:color="auto" w:fill="FFFFFF"/>
          </w:rPr>
          <w:t>.</w:t>
        </w:r>
      </w:ins>
    </w:p>
    <w:p w:rsidR="003E418D" w:rsidRDefault="003E418D" w:rsidP="003E418D">
      <w:pPr>
        <w:pStyle w:val="Heading3"/>
        <w:spacing w:before="360" w:beforeAutospacing="0" w:after="240" w:afterAutospacing="0"/>
        <w:ind w:left="240"/>
        <w:rPr>
          <w:ins w:id="1358" w:author="Unknown"/>
          <w:rFonts w:ascii="Segoe UI" w:hAnsi="Segoe UI" w:cs="Segoe UI"/>
          <w:color w:val="1F2328"/>
          <w:sz w:val="30"/>
          <w:szCs w:val="30"/>
          <w:bdr w:val="none" w:sz="0" w:space="0" w:color="auto" w:frame="1"/>
          <w:shd w:val="clear" w:color="auto" w:fill="FFFFFF"/>
        </w:rPr>
      </w:pPr>
      <w:ins w:id="1359" w:author="Unknown">
        <w:r>
          <w:rPr>
            <w:rFonts w:ascii="Segoe UI" w:hAnsi="Segoe UI" w:cs="Segoe UI"/>
            <w:color w:val="1F2328"/>
            <w:sz w:val="30"/>
            <w:szCs w:val="30"/>
            <w:bdr w:val="none" w:sz="0" w:space="0" w:color="auto" w:frame="1"/>
            <w:shd w:val="clear" w:color="auto" w:fill="FFFFFF"/>
          </w:rPr>
          <w:t>11. How can you encrypt data on EBS volumes?</w:t>
        </w:r>
      </w:ins>
    </w:p>
    <w:p w:rsidR="003E418D" w:rsidRDefault="003E418D" w:rsidP="003E418D">
      <w:pPr>
        <w:pStyle w:val="rich-diff-level-zero"/>
        <w:spacing w:before="0" w:beforeAutospacing="0" w:after="240" w:afterAutospacing="0"/>
        <w:ind w:left="240"/>
        <w:rPr>
          <w:ins w:id="1360" w:author="Unknown"/>
          <w:rFonts w:ascii="Segoe UI" w:hAnsi="Segoe UI" w:cs="Segoe UI"/>
          <w:color w:val="1F2328"/>
          <w:bdr w:val="none" w:sz="0" w:space="0" w:color="auto" w:frame="1"/>
          <w:shd w:val="clear" w:color="auto" w:fill="FFFFFF"/>
        </w:rPr>
      </w:pPr>
      <w:ins w:id="1361" w:author="Unknown">
        <w:r>
          <w:rPr>
            <w:rFonts w:ascii="Segoe UI" w:hAnsi="Segoe UI" w:cs="Segoe UI"/>
            <w:color w:val="1F2328"/>
            <w:bdr w:val="none" w:sz="0" w:space="0" w:color="auto" w:frame="1"/>
            <w:shd w:val="clear" w:color="auto" w:fill="FFFFFF"/>
          </w:rPr>
          <w:t>You can encrypt EBS volumes using Amazon EBS encryption. You can choose to create encrypted volumes during instance launch or encrypt existing unencrypted volumes.</w:t>
        </w:r>
      </w:ins>
    </w:p>
    <w:p w:rsidR="003E418D" w:rsidRDefault="003E418D" w:rsidP="003E418D">
      <w:pPr>
        <w:pStyle w:val="Heading3"/>
        <w:spacing w:before="360" w:beforeAutospacing="0" w:after="240" w:afterAutospacing="0"/>
        <w:ind w:left="240"/>
        <w:rPr>
          <w:ins w:id="1362" w:author="Unknown"/>
          <w:rFonts w:ascii="Segoe UI" w:hAnsi="Segoe UI" w:cs="Segoe UI"/>
          <w:color w:val="1F2328"/>
          <w:sz w:val="30"/>
          <w:szCs w:val="30"/>
          <w:bdr w:val="none" w:sz="0" w:space="0" w:color="auto" w:frame="1"/>
          <w:shd w:val="clear" w:color="auto" w:fill="FFFFFF"/>
        </w:rPr>
      </w:pPr>
      <w:ins w:id="1363" w:author="Unknown">
        <w:r>
          <w:rPr>
            <w:rFonts w:ascii="Segoe UI" w:hAnsi="Segoe UI" w:cs="Segoe UI"/>
            <w:color w:val="1F2328"/>
            <w:sz w:val="30"/>
            <w:szCs w:val="30"/>
            <w:bdr w:val="none" w:sz="0" w:space="0" w:color="auto" w:frame="1"/>
            <w:shd w:val="clear" w:color="auto" w:fill="FFFFFF"/>
          </w:rPr>
          <w:t>12. How can you back up your EC2 instances?</w:t>
        </w:r>
      </w:ins>
    </w:p>
    <w:p w:rsidR="003E418D" w:rsidRDefault="003E418D" w:rsidP="003E418D">
      <w:pPr>
        <w:pStyle w:val="rich-diff-level-zero"/>
        <w:spacing w:before="0" w:beforeAutospacing="0" w:after="240" w:afterAutospacing="0"/>
        <w:ind w:left="240"/>
        <w:rPr>
          <w:ins w:id="1364" w:author="Unknown"/>
          <w:rFonts w:ascii="Segoe UI" w:hAnsi="Segoe UI" w:cs="Segoe UI"/>
          <w:color w:val="1F2328"/>
          <w:bdr w:val="none" w:sz="0" w:space="0" w:color="auto" w:frame="1"/>
          <w:shd w:val="clear" w:color="auto" w:fill="FFFFFF"/>
        </w:rPr>
      </w:pPr>
      <w:ins w:id="1365" w:author="Unknown">
        <w:r>
          <w:rPr>
            <w:rFonts w:ascii="Segoe UI" w:hAnsi="Segoe UI" w:cs="Segoe UI"/>
            <w:color w:val="1F2328"/>
            <w:bdr w:val="none" w:sz="0" w:space="0" w:color="auto" w:frame="1"/>
            <w:shd w:val="clear" w:color="auto" w:fill="FFFFFF"/>
          </w:rPr>
          <w:t xml:space="preserve">You can create snapshots of EBS volumes, which serve as backups. These snapshots </w:t>
        </w:r>
        <w:proofErr w:type="gramStart"/>
        <w:r>
          <w:rPr>
            <w:rFonts w:ascii="Segoe UI" w:hAnsi="Segoe UI" w:cs="Segoe UI"/>
            <w:color w:val="1F2328"/>
            <w:bdr w:val="none" w:sz="0" w:space="0" w:color="auto" w:frame="1"/>
            <w:shd w:val="clear" w:color="auto" w:fill="FFFFFF"/>
          </w:rPr>
          <w:t>can be used</w:t>
        </w:r>
        <w:proofErr w:type="gramEnd"/>
        <w:r>
          <w:rPr>
            <w:rFonts w:ascii="Segoe UI" w:hAnsi="Segoe UI" w:cs="Segoe UI"/>
            <w:color w:val="1F2328"/>
            <w:bdr w:val="none" w:sz="0" w:space="0" w:color="auto" w:frame="1"/>
            <w:shd w:val="clear" w:color="auto" w:fill="FFFFFF"/>
          </w:rPr>
          <w:t xml:space="preserve"> to create new EBS volumes or restore existing ones.</w:t>
        </w:r>
      </w:ins>
    </w:p>
    <w:p w:rsidR="003E418D" w:rsidRDefault="003E418D" w:rsidP="003E418D">
      <w:pPr>
        <w:pStyle w:val="Heading3"/>
        <w:spacing w:before="360" w:beforeAutospacing="0" w:after="240" w:afterAutospacing="0"/>
        <w:ind w:left="240"/>
        <w:rPr>
          <w:ins w:id="1366" w:author="Unknown"/>
          <w:rFonts w:ascii="Segoe UI" w:hAnsi="Segoe UI" w:cs="Segoe UI"/>
          <w:color w:val="1F2328"/>
          <w:sz w:val="30"/>
          <w:szCs w:val="30"/>
          <w:bdr w:val="none" w:sz="0" w:space="0" w:color="auto" w:frame="1"/>
          <w:shd w:val="clear" w:color="auto" w:fill="FFFFFF"/>
        </w:rPr>
      </w:pPr>
      <w:ins w:id="1367" w:author="Unknown">
        <w:r>
          <w:rPr>
            <w:rFonts w:ascii="Segoe UI" w:hAnsi="Segoe UI" w:cs="Segoe UI"/>
            <w:color w:val="1F2328"/>
            <w:sz w:val="30"/>
            <w:szCs w:val="30"/>
            <w:bdr w:val="none" w:sz="0" w:space="0" w:color="auto" w:frame="1"/>
            <w:shd w:val="clear" w:color="auto" w:fill="FFFFFF"/>
          </w:rPr>
          <w:t>13. What is the difference between instance store and EBS-backed instances?</w:t>
        </w:r>
      </w:ins>
    </w:p>
    <w:p w:rsidR="003E418D" w:rsidRDefault="003E418D" w:rsidP="003E418D">
      <w:pPr>
        <w:pStyle w:val="rich-diff-level-zero"/>
        <w:spacing w:before="0" w:beforeAutospacing="0" w:after="240" w:afterAutospacing="0"/>
        <w:ind w:left="240"/>
        <w:rPr>
          <w:ins w:id="1368" w:author="Unknown"/>
          <w:rFonts w:ascii="Segoe UI" w:hAnsi="Segoe UI" w:cs="Segoe UI"/>
          <w:color w:val="1F2328"/>
          <w:bdr w:val="none" w:sz="0" w:space="0" w:color="auto" w:frame="1"/>
          <w:shd w:val="clear" w:color="auto" w:fill="FFFFFF"/>
        </w:rPr>
      </w:pPr>
      <w:ins w:id="1369" w:author="Unknown">
        <w:r>
          <w:rPr>
            <w:rFonts w:ascii="Segoe UI" w:hAnsi="Segoe UI" w:cs="Segoe UI"/>
            <w:color w:val="1F2328"/>
            <w:bdr w:val="none" w:sz="0" w:space="0" w:color="auto" w:frame="1"/>
            <w:shd w:val="clear" w:color="auto" w:fill="FFFFFF"/>
          </w:rPr>
          <w:t xml:space="preserve">Instance store instances use ephemeral storage that </w:t>
        </w:r>
        <w:proofErr w:type="gramStart"/>
        <w:r>
          <w:rPr>
            <w:rFonts w:ascii="Segoe UI" w:hAnsi="Segoe UI" w:cs="Segoe UI"/>
            <w:color w:val="1F2328"/>
            <w:bdr w:val="none" w:sz="0" w:space="0" w:color="auto" w:frame="1"/>
            <w:shd w:val="clear" w:color="auto" w:fill="FFFFFF"/>
          </w:rPr>
          <w:t>is directly attached</w:t>
        </w:r>
        <w:proofErr w:type="gramEnd"/>
        <w:r>
          <w:rPr>
            <w:rFonts w:ascii="Segoe UI" w:hAnsi="Segoe UI" w:cs="Segoe UI"/>
            <w:color w:val="1F2328"/>
            <w:bdr w:val="none" w:sz="0" w:space="0" w:color="auto" w:frame="1"/>
            <w:shd w:val="clear" w:color="auto" w:fill="FFFFFF"/>
          </w:rPr>
          <w:t xml:space="preserve"> to the instance, providing high I/O performance. EBS-backed instances use EBS volumes for storage, offering persistent data storage.</w:t>
        </w:r>
      </w:ins>
    </w:p>
    <w:p w:rsidR="003E418D" w:rsidRDefault="003E418D" w:rsidP="003E418D">
      <w:pPr>
        <w:pStyle w:val="Heading3"/>
        <w:spacing w:before="360" w:beforeAutospacing="0" w:after="240" w:afterAutospacing="0"/>
        <w:ind w:left="240"/>
        <w:rPr>
          <w:ins w:id="1370" w:author="Unknown"/>
          <w:rFonts w:ascii="Segoe UI" w:hAnsi="Segoe UI" w:cs="Segoe UI"/>
          <w:color w:val="1F2328"/>
          <w:sz w:val="30"/>
          <w:szCs w:val="30"/>
          <w:bdr w:val="none" w:sz="0" w:space="0" w:color="auto" w:frame="1"/>
          <w:shd w:val="clear" w:color="auto" w:fill="FFFFFF"/>
        </w:rPr>
      </w:pPr>
      <w:ins w:id="1371" w:author="Unknown">
        <w:r>
          <w:rPr>
            <w:rFonts w:ascii="Segoe UI" w:hAnsi="Segoe UI" w:cs="Segoe UI"/>
            <w:color w:val="1F2328"/>
            <w:sz w:val="30"/>
            <w:szCs w:val="30"/>
            <w:bdr w:val="none" w:sz="0" w:space="0" w:color="auto" w:frame="1"/>
            <w:shd w:val="clear" w:color="auto" w:fill="FFFFFF"/>
          </w:rPr>
          <w:t>14. What are instance metadata and user data in EC2?</w:t>
        </w:r>
      </w:ins>
    </w:p>
    <w:p w:rsidR="003E418D" w:rsidRDefault="003E418D" w:rsidP="003E418D">
      <w:pPr>
        <w:pStyle w:val="rich-diff-level-zero"/>
        <w:spacing w:before="0" w:beforeAutospacing="0" w:after="240" w:afterAutospacing="0"/>
        <w:ind w:left="240"/>
        <w:rPr>
          <w:ins w:id="1372" w:author="Unknown"/>
          <w:rFonts w:ascii="Segoe UI" w:hAnsi="Segoe UI" w:cs="Segoe UI"/>
          <w:color w:val="1F2328"/>
          <w:bdr w:val="none" w:sz="0" w:space="0" w:color="auto" w:frame="1"/>
          <w:shd w:val="clear" w:color="auto" w:fill="FFFFFF"/>
        </w:rPr>
      </w:pPr>
      <w:ins w:id="1373" w:author="Unknown">
        <w:r>
          <w:rPr>
            <w:rFonts w:ascii="Segoe UI" w:hAnsi="Segoe UI" w:cs="Segoe UI"/>
            <w:color w:val="1F2328"/>
            <w:bdr w:val="none" w:sz="0" w:space="0" w:color="auto" w:frame="1"/>
            <w:shd w:val="clear" w:color="auto" w:fill="FFFFFF"/>
          </w:rPr>
          <w:t>Instance metadata provides information about an instance, such as its IP address, instance type, and IAM role. User data is information that you can pass to an instance during launch to customize its behavior.</w:t>
        </w:r>
      </w:ins>
    </w:p>
    <w:p w:rsidR="003E418D" w:rsidRDefault="003E418D" w:rsidP="003E418D">
      <w:pPr>
        <w:pStyle w:val="Heading3"/>
        <w:spacing w:before="360" w:beforeAutospacing="0" w:after="240" w:afterAutospacing="0"/>
        <w:ind w:left="240"/>
        <w:rPr>
          <w:ins w:id="1374" w:author="Unknown"/>
          <w:rFonts w:ascii="Segoe UI" w:hAnsi="Segoe UI" w:cs="Segoe UI"/>
          <w:color w:val="1F2328"/>
          <w:sz w:val="30"/>
          <w:szCs w:val="30"/>
          <w:bdr w:val="none" w:sz="0" w:space="0" w:color="auto" w:frame="1"/>
          <w:shd w:val="clear" w:color="auto" w:fill="FFFFFF"/>
        </w:rPr>
      </w:pPr>
      <w:ins w:id="1375" w:author="Unknown">
        <w:r>
          <w:rPr>
            <w:rFonts w:ascii="Segoe UI" w:hAnsi="Segoe UI" w:cs="Segoe UI"/>
            <w:color w:val="1F2328"/>
            <w:sz w:val="30"/>
            <w:szCs w:val="30"/>
            <w:bdr w:val="none" w:sz="0" w:space="0" w:color="auto" w:frame="1"/>
            <w:shd w:val="clear" w:color="auto" w:fill="FFFFFF"/>
          </w:rPr>
          <w:t>15. How can you launch instances in a Virtual Private Cloud (VPC)?</w:t>
        </w:r>
      </w:ins>
    </w:p>
    <w:p w:rsidR="003E418D" w:rsidRDefault="003E418D" w:rsidP="003E418D">
      <w:pPr>
        <w:pStyle w:val="rich-diff-level-zero"/>
        <w:spacing w:before="0" w:beforeAutospacing="0" w:after="240" w:afterAutospacing="0"/>
        <w:ind w:left="240"/>
        <w:rPr>
          <w:ins w:id="1376" w:author="Unknown"/>
          <w:rFonts w:ascii="Segoe UI" w:hAnsi="Segoe UI" w:cs="Segoe UI"/>
          <w:color w:val="1F2328"/>
          <w:bdr w:val="none" w:sz="0" w:space="0" w:color="auto" w:frame="1"/>
          <w:shd w:val="clear" w:color="auto" w:fill="FFFFFF"/>
        </w:rPr>
      </w:pPr>
      <w:ins w:id="1377" w:author="Unknown">
        <w:r>
          <w:rPr>
            <w:rFonts w:ascii="Segoe UI" w:hAnsi="Segoe UI" w:cs="Segoe UI"/>
            <w:color w:val="1F2328"/>
            <w:bdr w:val="none" w:sz="0" w:space="0" w:color="auto" w:frame="1"/>
            <w:shd w:val="clear" w:color="auto" w:fill="FFFFFF"/>
          </w:rPr>
          <w:t xml:space="preserve">When launching instances, you can choose a specific VPC and subnet. This ensures that the instances </w:t>
        </w:r>
        <w:proofErr w:type="gramStart"/>
        <w:r>
          <w:rPr>
            <w:rFonts w:ascii="Segoe UI" w:hAnsi="Segoe UI" w:cs="Segoe UI"/>
            <w:color w:val="1F2328"/>
            <w:bdr w:val="none" w:sz="0" w:space="0" w:color="auto" w:frame="1"/>
            <w:shd w:val="clear" w:color="auto" w:fill="FFFFFF"/>
          </w:rPr>
          <w:t>are launched</w:t>
        </w:r>
        <w:proofErr w:type="gramEnd"/>
        <w:r>
          <w:rPr>
            <w:rFonts w:ascii="Segoe UI" w:hAnsi="Segoe UI" w:cs="Segoe UI"/>
            <w:color w:val="1F2328"/>
            <w:bdr w:val="none" w:sz="0" w:space="0" w:color="auto" w:frame="1"/>
            <w:shd w:val="clear" w:color="auto" w:fill="FFFFFF"/>
          </w:rPr>
          <w:t xml:space="preserve"> within the defined network environment.</w:t>
        </w:r>
      </w:ins>
    </w:p>
    <w:p w:rsidR="003E418D" w:rsidRDefault="003E418D" w:rsidP="003E418D">
      <w:pPr>
        <w:pStyle w:val="Heading3"/>
        <w:spacing w:before="360" w:beforeAutospacing="0" w:after="240" w:afterAutospacing="0"/>
        <w:ind w:left="240"/>
        <w:rPr>
          <w:ins w:id="1378" w:author="Unknown"/>
          <w:rFonts w:ascii="Segoe UI" w:hAnsi="Segoe UI" w:cs="Segoe UI"/>
          <w:color w:val="1F2328"/>
          <w:sz w:val="30"/>
          <w:szCs w:val="30"/>
          <w:bdr w:val="none" w:sz="0" w:space="0" w:color="auto" w:frame="1"/>
          <w:shd w:val="clear" w:color="auto" w:fill="FFFFFF"/>
        </w:rPr>
      </w:pPr>
      <w:ins w:id="1379" w:author="Unknown">
        <w:r>
          <w:rPr>
            <w:rFonts w:ascii="Segoe UI" w:hAnsi="Segoe UI" w:cs="Segoe UI"/>
            <w:color w:val="1F2328"/>
            <w:sz w:val="30"/>
            <w:szCs w:val="30"/>
            <w:bdr w:val="none" w:sz="0" w:space="0" w:color="auto" w:frame="1"/>
            <w:shd w:val="clear" w:color="auto" w:fill="FFFFFF"/>
          </w:rPr>
          <w:lastRenderedPageBreak/>
          <w:t>16. What is the purpose of an EC2 security group?</w:t>
        </w:r>
      </w:ins>
    </w:p>
    <w:p w:rsidR="003E418D" w:rsidRDefault="003E418D" w:rsidP="003E418D">
      <w:pPr>
        <w:pStyle w:val="rich-diff-level-zero"/>
        <w:spacing w:before="0" w:beforeAutospacing="0" w:after="240" w:afterAutospacing="0"/>
        <w:ind w:left="240"/>
        <w:rPr>
          <w:ins w:id="1380" w:author="Unknown"/>
          <w:rFonts w:ascii="Segoe UI" w:hAnsi="Segoe UI" w:cs="Segoe UI"/>
          <w:color w:val="1F2328"/>
          <w:bdr w:val="none" w:sz="0" w:space="0" w:color="auto" w:frame="1"/>
          <w:shd w:val="clear" w:color="auto" w:fill="FFFFFF"/>
        </w:rPr>
      </w:pPr>
      <w:ins w:id="1381" w:author="Unknown">
        <w:r>
          <w:rPr>
            <w:rFonts w:ascii="Segoe UI" w:hAnsi="Segoe UI" w:cs="Segoe UI"/>
            <w:color w:val="1F2328"/>
            <w:bdr w:val="none" w:sz="0" w:space="0" w:color="auto" w:frame="1"/>
            <w:shd w:val="clear" w:color="auto" w:fill="FFFFFF"/>
          </w:rPr>
          <w:t>An EC2 security group acts as a virtual firewall for instances to control inbound and outbound traffic. You can specify rules to allow or deny traffic based on IP addresses and ports.</w:t>
        </w:r>
      </w:ins>
    </w:p>
    <w:p w:rsidR="003E418D" w:rsidRDefault="003E418D" w:rsidP="003E418D">
      <w:pPr>
        <w:pStyle w:val="Heading3"/>
        <w:spacing w:before="360" w:beforeAutospacing="0" w:after="240" w:afterAutospacing="0"/>
        <w:ind w:left="240"/>
        <w:rPr>
          <w:ins w:id="1382" w:author="Unknown"/>
          <w:rFonts w:ascii="Segoe UI" w:hAnsi="Segoe UI" w:cs="Segoe UI"/>
          <w:color w:val="1F2328"/>
          <w:sz w:val="30"/>
          <w:szCs w:val="30"/>
          <w:bdr w:val="none" w:sz="0" w:space="0" w:color="auto" w:frame="1"/>
          <w:shd w:val="clear" w:color="auto" w:fill="FFFFFF"/>
        </w:rPr>
      </w:pPr>
      <w:ins w:id="1383" w:author="Unknown">
        <w:r>
          <w:rPr>
            <w:rFonts w:ascii="Segoe UI" w:hAnsi="Segoe UI" w:cs="Segoe UI"/>
            <w:color w:val="1F2328"/>
            <w:sz w:val="30"/>
            <w:szCs w:val="30"/>
            <w:bdr w:val="none" w:sz="0" w:space="0" w:color="auto" w:frame="1"/>
            <w:shd w:val="clear" w:color="auto" w:fill="FFFFFF"/>
          </w:rPr>
          <w:t>17. How can you automate the deployment of EC2 instances?</w:t>
        </w:r>
      </w:ins>
    </w:p>
    <w:p w:rsidR="003E418D" w:rsidRDefault="003E418D" w:rsidP="003E418D">
      <w:pPr>
        <w:pStyle w:val="rich-diff-level-zero"/>
        <w:spacing w:before="0" w:beforeAutospacing="0" w:after="240" w:afterAutospacing="0"/>
        <w:ind w:left="240"/>
        <w:rPr>
          <w:ins w:id="1384" w:author="Unknown"/>
          <w:rFonts w:ascii="Segoe UI" w:hAnsi="Segoe UI" w:cs="Segoe UI"/>
          <w:color w:val="1F2328"/>
          <w:bdr w:val="none" w:sz="0" w:space="0" w:color="auto" w:frame="1"/>
          <w:shd w:val="clear" w:color="auto" w:fill="FFFFFF"/>
        </w:rPr>
      </w:pPr>
      <w:ins w:id="1385" w:author="Unknown">
        <w:r>
          <w:rPr>
            <w:rFonts w:ascii="Segoe UI" w:hAnsi="Segoe UI" w:cs="Segoe UI"/>
            <w:color w:val="1F2328"/>
            <w:bdr w:val="none" w:sz="0" w:space="0" w:color="auto" w:frame="1"/>
            <w:shd w:val="clear" w:color="auto" w:fill="FFFFFF"/>
          </w:rPr>
          <w:t xml:space="preserve">You can use AWS </w:t>
        </w:r>
        <w:proofErr w:type="spellStart"/>
        <w:r>
          <w:rPr>
            <w:rFonts w:ascii="Segoe UI" w:hAnsi="Segoe UI" w:cs="Segoe UI"/>
            <w:color w:val="1F2328"/>
            <w:bdr w:val="none" w:sz="0" w:space="0" w:color="auto" w:frame="1"/>
            <w:shd w:val="clear" w:color="auto" w:fill="FFFFFF"/>
          </w:rPr>
          <w:t>CloudFormation</w:t>
        </w:r>
        <w:proofErr w:type="spellEnd"/>
        <w:r>
          <w:rPr>
            <w:rFonts w:ascii="Segoe UI" w:hAnsi="Segoe UI" w:cs="Segoe UI"/>
            <w:color w:val="1F2328"/>
            <w:bdr w:val="none" w:sz="0" w:space="0" w:color="auto" w:frame="1"/>
            <w:shd w:val="clear" w:color="auto" w:fill="FFFFFF"/>
          </w:rPr>
          <w:t xml:space="preserve"> to create and manage a collection of related AWS resources, including EC2 instances. This allows you to define the infrastructure as code.</w:t>
        </w:r>
      </w:ins>
    </w:p>
    <w:p w:rsidR="003E418D" w:rsidRDefault="003E418D" w:rsidP="003E418D">
      <w:pPr>
        <w:pStyle w:val="Heading3"/>
        <w:spacing w:before="360" w:beforeAutospacing="0" w:after="240" w:afterAutospacing="0"/>
        <w:ind w:left="240"/>
        <w:rPr>
          <w:ins w:id="1386" w:author="Unknown"/>
          <w:rFonts w:ascii="Segoe UI" w:hAnsi="Segoe UI" w:cs="Segoe UI"/>
          <w:color w:val="1F2328"/>
          <w:sz w:val="30"/>
          <w:szCs w:val="30"/>
          <w:bdr w:val="none" w:sz="0" w:space="0" w:color="auto" w:frame="1"/>
          <w:shd w:val="clear" w:color="auto" w:fill="FFFFFF"/>
        </w:rPr>
      </w:pPr>
      <w:ins w:id="1387" w:author="Unknown">
        <w:r>
          <w:rPr>
            <w:rFonts w:ascii="Segoe UI" w:hAnsi="Segoe UI" w:cs="Segoe UI"/>
            <w:color w:val="1F2328"/>
            <w:sz w:val="30"/>
            <w:szCs w:val="30"/>
            <w:bdr w:val="none" w:sz="0" w:space="0" w:color="auto" w:frame="1"/>
            <w:shd w:val="clear" w:color="auto" w:fill="FFFFFF"/>
          </w:rPr>
          <w:t>18. How can you achieve high availability for an application using EC2?</w:t>
        </w:r>
      </w:ins>
    </w:p>
    <w:p w:rsidR="003E418D" w:rsidRDefault="003E418D" w:rsidP="003E418D">
      <w:pPr>
        <w:pStyle w:val="rich-diff-level-zero"/>
        <w:spacing w:before="0" w:beforeAutospacing="0" w:after="240" w:afterAutospacing="0"/>
        <w:ind w:left="240"/>
        <w:rPr>
          <w:ins w:id="1388" w:author="Unknown"/>
          <w:rFonts w:ascii="Segoe UI" w:hAnsi="Segoe UI" w:cs="Segoe UI"/>
          <w:color w:val="1F2328"/>
          <w:bdr w:val="none" w:sz="0" w:space="0" w:color="auto" w:frame="1"/>
          <w:shd w:val="clear" w:color="auto" w:fill="FFFFFF"/>
        </w:rPr>
      </w:pPr>
      <w:ins w:id="1389" w:author="Unknown">
        <w:r>
          <w:rPr>
            <w:rFonts w:ascii="Segoe UI" w:hAnsi="Segoe UI" w:cs="Segoe UI"/>
            <w:color w:val="1F2328"/>
            <w:bdr w:val="none" w:sz="0" w:space="0" w:color="auto" w:frame="1"/>
            <w:shd w:val="clear" w:color="auto" w:fill="FFFFFF"/>
          </w:rPr>
          <w:t>You can use features like Amazon EC2 Auto Scaling and Elastic Load Balancing to distribute incoming traffic and automatically adjust the number of instances to handle changes in demand.</w:t>
        </w:r>
      </w:ins>
    </w:p>
    <w:p w:rsidR="003E418D" w:rsidRDefault="003E418D" w:rsidP="003E418D">
      <w:pPr>
        <w:pStyle w:val="Heading3"/>
        <w:spacing w:before="360" w:beforeAutospacing="0" w:after="240" w:afterAutospacing="0"/>
        <w:ind w:left="240"/>
        <w:rPr>
          <w:ins w:id="1390" w:author="Unknown"/>
          <w:rFonts w:ascii="Segoe UI" w:hAnsi="Segoe UI" w:cs="Segoe UI"/>
          <w:color w:val="1F2328"/>
          <w:sz w:val="30"/>
          <w:szCs w:val="30"/>
          <w:bdr w:val="none" w:sz="0" w:space="0" w:color="auto" w:frame="1"/>
          <w:shd w:val="clear" w:color="auto" w:fill="FFFFFF"/>
        </w:rPr>
      </w:pPr>
      <w:ins w:id="1391" w:author="Unknown">
        <w:r>
          <w:rPr>
            <w:rFonts w:ascii="Segoe UI" w:hAnsi="Segoe UI" w:cs="Segoe UI"/>
            <w:color w:val="1F2328"/>
            <w:sz w:val="30"/>
            <w:szCs w:val="30"/>
            <w:bdr w:val="none" w:sz="0" w:space="0" w:color="auto" w:frame="1"/>
            <w:shd w:val="clear" w:color="auto" w:fill="FFFFFF"/>
          </w:rPr>
          <w:t>19. What is Amazon Machine Learning (Amazon ML)?</w:t>
        </w:r>
      </w:ins>
    </w:p>
    <w:p w:rsidR="003E418D" w:rsidRDefault="003E418D" w:rsidP="003E418D">
      <w:pPr>
        <w:pStyle w:val="rich-diff-level-zero"/>
        <w:spacing w:before="0" w:beforeAutospacing="0" w:after="240" w:afterAutospacing="0"/>
        <w:ind w:left="240"/>
        <w:rPr>
          <w:ins w:id="1392" w:author="Unknown"/>
          <w:rFonts w:ascii="Segoe UI" w:hAnsi="Segoe UI" w:cs="Segoe UI"/>
          <w:color w:val="1F2328"/>
          <w:bdr w:val="none" w:sz="0" w:space="0" w:color="auto" w:frame="1"/>
          <w:shd w:val="clear" w:color="auto" w:fill="FFFFFF"/>
        </w:rPr>
      </w:pPr>
      <w:ins w:id="1393" w:author="Unknown">
        <w:r>
          <w:rPr>
            <w:rFonts w:ascii="Segoe UI" w:hAnsi="Segoe UI" w:cs="Segoe UI"/>
            <w:color w:val="1F2328"/>
            <w:bdr w:val="none" w:sz="0" w:space="0" w:color="auto" w:frame="1"/>
            <w:shd w:val="clear" w:color="auto" w:fill="FFFFFF"/>
          </w:rPr>
          <w:t xml:space="preserve">Amazon ML is a service that enables you to build predictive models using </w:t>
        </w:r>
        <w:proofErr w:type="gramStart"/>
        <w:r>
          <w:rPr>
            <w:rFonts w:ascii="Segoe UI" w:hAnsi="Segoe UI" w:cs="Segoe UI"/>
            <w:color w:val="1F2328"/>
            <w:bdr w:val="none" w:sz="0" w:space="0" w:color="auto" w:frame="1"/>
            <w:shd w:val="clear" w:color="auto" w:fill="FFFFFF"/>
          </w:rPr>
          <w:t>machine learning</w:t>
        </w:r>
        <w:proofErr w:type="gramEnd"/>
        <w:r>
          <w:rPr>
            <w:rFonts w:ascii="Segoe UI" w:hAnsi="Segoe UI" w:cs="Segoe UI"/>
            <w:color w:val="1F2328"/>
            <w:bdr w:val="none" w:sz="0" w:space="0" w:color="auto" w:frame="1"/>
            <w:shd w:val="clear" w:color="auto" w:fill="FFFFFF"/>
          </w:rPr>
          <w:t xml:space="preserve"> technology. </w:t>
        </w:r>
        <w:proofErr w:type="gramStart"/>
        <w:r>
          <w:rPr>
            <w:rFonts w:ascii="Segoe UI" w:hAnsi="Segoe UI" w:cs="Segoe UI"/>
            <w:color w:val="1F2328"/>
            <w:bdr w:val="none" w:sz="0" w:space="0" w:color="auto" w:frame="1"/>
            <w:shd w:val="clear" w:color="auto" w:fill="FFFFFF"/>
          </w:rPr>
          <w:t>It's</w:t>
        </w:r>
        <w:proofErr w:type="gramEnd"/>
        <w:r>
          <w:rPr>
            <w:rFonts w:ascii="Segoe UI" w:hAnsi="Segoe UI" w:cs="Segoe UI"/>
            <w:color w:val="1F2328"/>
            <w:bdr w:val="none" w:sz="0" w:space="0" w:color="auto" w:frame="1"/>
            <w:shd w:val="clear" w:color="auto" w:fill="FFFFFF"/>
          </w:rPr>
          <w:t xml:space="preserve"> used to perform predictions on data and make informed decisions.</w:t>
        </w:r>
      </w:ins>
    </w:p>
    <w:p w:rsidR="003E418D" w:rsidRDefault="003E418D" w:rsidP="003E418D">
      <w:pPr>
        <w:pStyle w:val="Heading3"/>
        <w:spacing w:before="360" w:beforeAutospacing="0" w:after="240" w:afterAutospacing="0"/>
        <w:ind w:left="240"/>
        <w:rPr>
          <w:ins w:id="1394" w:author="Unknown"/>
          <w:rFonts w:ascii="Segoe UI" w:hAnsi="Segoe UI" w:cs="Segoe UI"/>
          <w:color w:val="1F2328"/>
          <w:sz w:val="30"/>
          <w:szCs w:val="30"/>
          <w:bdr w:val="none" w:sz="0" w:space="0" w:color="auto" w:frame="1"/>
          <w:shd w:val="clear" w:color="auto" w:fill="FFFFFF"/>
        </w:rPr>
      </w:pPr>
      <w:ins w:id="1395" w:author="Unknown">
        <w:r>
          <w:rPr>
            <w:rFonts w:ascii="Segoe UI" w:hAnsi="Segoe UI" w:cs="Segoe UI"/>
            <w:color w:val="1F2328"/>
            <w:sz w:val="30"/>
            <w:szCs w:val="30"/>
            <w:bdr w:val="none" w:sz="0" w:space="0" w:color="auto" w:frame="1"/>
            <w:shd w:val="clear" w:color="auto" w:fill="FFFFFF"/>
          </w:rPr>
          <w:t>20. What is Amazon EC2 Instance Connect?</w:t>
        </w:r>
      </w:ins>
    </w:p>
    <w:p w:rsidR="003E418D" w:rsidRDefault="003E418D" w:rsidP="003E418D">
      <w:pPr>
        <w:pStyle w:val="rich-diff-level-zero"/>
        <w:spacing w:before="0" w:beforeAutospacing="0" w:after="240" w:afterAutospacing="0"/>
        <w:ind w:left="240"/>
        <w:rPr>
          <w:ins w:id="1396" w:author="Unknown"/>
          <w:rFonts w:ascii="Segoe UI" w:hAnsi="Segoe UI" w:cs="Segoe UI"/>
          <w:color w:val="1F2328"/>
          <w:bdr w:val="none" w:sz="0" w:space="0" w:color="auto" w:frame="1"/>
          <w:shd w:val="clear" w:color="auto" w:fill="FFFFFF"/>
        </w:rPr>
      </w:pPr>
      <w:ins w:id="1397" w:author="Unknown">
        <w:r>
          <w:rPr>
            <w:rFonts w:ascii="Segoe UI" w:hAnsi="Segoe UI" w:cs="Segoe UI"/>
            <w:color w:val="1F2328"/>
            <w:bdr w:val="none" w:sz="0" w:space="0" w:color="auto" w:frame="1"/>
            <w:shd w:val="clear" w:color="auto" w:fill="FFFFFF"/>
          </w:rPr>
          <w:t>Amazon EC2 Instance Connect provides a simple and secure way to connect to your instances using Secure Shell (SSH). It eliminates the need to use key pairs and allows you to connect using your AWS Management Console credentials.</w:t>
        </w:r>
      </w:ins>
    </w:p>
    <w:p w:rsidR="003E418D" w:rsidRDefault="003E418D"/>
    <w:p w:rsidR="00442C8F" w:rsidRDefault="00442C8F" w:rsidP="00442C8F">
      <w:pPr>
        <w:pStyle w:val="Heading2"/>
        <w:spacing w:before="360" w:after="240"/>
        <w:ind w:left="240"/>
        <w:rPr>
          <w:ins w:id="1398" w:author="Unknown"/>
          <w:rFonts w:ascii="Segoe UI" w:hAnsi="Segoe UI" w:cs="Segoe UI"/>
          <w:color w:val="1F2328"/>
          <w:bdr w:val="none" w:sz="0" w:space="0" w:color="auto" w:frame="1"/>
          <w:shd w:val="clear" w:color="auto" w:fill="FFFFFF"/>
        </w:rPr>
      </w:pPr>
      <w:ins w:id="1399" w:author="Unknown">
        <w:r>
          <w:rPr>
            <w:rFonts w:ascii="Segoe UI" w:hAnsi="Segoe UI" w:cs="Segoe UI"/>
            <w:color w:val="1F2328"/>
            <w:bdr w:val="none" w:sz="0" w:space="0" w:color="auto" w:frame="1"/>
            <w:shd w:val="clear" w:color="auto" w:fill="FFFFFF"/>
          </w:rPr>
          <w:t>Elastic Load Balancers (ELBs) Interview Questions</w:t>
        </w:r>
      </w:ins>
    </w:p>
    <w:p w:rsidR="00442C8F" w:rsidRDefault="00442C8F" w:rsidP="00442C8F">
      <w:pPr>
        <w:pStyle w:val="Heading3"/>
        <w:spacing w:before="360" w:beforeAutospacing="0" w:after="240" w:afterAutospacing="0"/>
        <w:ind w:left="240"/>
        <w:rPr>
          <w:ins w:id="1400" w:author="Unknown"/>
          <w:rFonts w:ascii="Segoe UI" w:hAnsi="Segoe UI" w:cs="Segoe UI"/>
          <w:color w:val="1F2328"/>
          <w:sz w:val="30"/>
          <w:szCs w:val="30"/>
          <w:bdr w:val="none" w:sz="0" w:space="0" w:color="auto" w:frame="1"/>
          <w:shd w:val="clear" w:color="auto" w:fill="FFFFFF"/>
        </w:rPr>
      </w:pPr>
      <w:ins w:id="1401" w:author="Unknown">
        <w:r>
          <w:rPr>
            <w:rFonts w:ascii="Segoe UI" w:hAnsi="Segoe UI" w:cs="Segoe UI"/>
            <w:color w:val="1F2328"/>
            <w:sz w:val="30"/>
            <w:szCs w:val="30"/>
            <w:bdr w:val="none" w:sz="0" w:space="0" w:color="auto" w:frame="1"/>
            <w:shd w:val="clear" w:color="auto" w:fill="FFFFFF"/>
          </w:rPr>
          <w:t>1. What is an Elastic Load Balancer (ELB)?</w:t>
        </w:r>
      </w:ins>
    </w:p>
    <w:p w:rsidR="00442C8F" w:rsidRDefault="00442C8F" w:rsidP="00442C8F">
      <w:pPr>
        <w:pStyle w:val="rich-diff-level-zero"/>
        <w:spacing w:before="0" w:beforeAutospacing="0" w:after="240" w:afterAutospacing="0"/>
        <w:ind w:left="240"/>
        <w:rPr>
          <w:ins w:id="1402" w:author="Unknown"/>
          <w:rFonts w:ascii="Segoe UI" w:hAnsi="Segoe UI" w:cs="Segoe UI"/>
          <w:color w:val="1F2328"/>
          <w:bdr w:val="none" w:sz="0" w:space="0" w:color="auto" w:frame="1"/>
          <w:shd w:val="clear" w:color="auto" w:fill="FFFFFF"/>
        </w:rPr>
      </w:pPr>
      <w:ins w:id="1403" w:author="Unknown">
        <w:r>
          <w:rPr>
            <w:rFonts w:ascii="Segoe UI" w:hAnsi="Segoe UI" w:cs="Segoe UI"/>
            <w:color w:val="1F2328"/>
            <w:bdr w:val="none" w:sz="0" w:space="0" w:color="auto" w:frame="1"/>
            <w:shd w:val="clear" w:color="auto" w:fill="FFFFFF"/>
          </w:rPr>
          <w:lastRenderedPageBreak/>
          <w:t>An Elastic Load Balancer (ELB) is a managed AWS service that automatically distributes incoming application traffic across multiple targets, such as Amazon EC2 instances, containers, or IP addresses, to ensure high availability and fault tolerance.</w:t>
        </w:r>
      </w:ins>
    </w:p>
    <w:p w:rsidR="00442C8F" w:rsidRDefault="00442C8F" w:rsidP="00442C8F">
      <w:pPr>
        <w:pStyle w:val="Heading3"/>
        <w:spacing w:before="360" w:beforeAutospacing="0" w:after="240" w:afterAutospacing="0"/>
        <w:ind w:left="240"/>
        <w:rPr>
          <w:ins w:id="1404" w:author="Unknown"/>
          <w:rFonts w:ascii="Segoe UI" w:hAnsi="Segoe UI" w:cs="Segoe UI"/>
          <w:color w:val="1F2328"/>
          <w:sz w:val="30"/>
          <w:szCs w:val="30"/>
          <w:bdr w:val="none" w:sz="0" w:space="0" w:color="auto" w:frame="1"/>
          <w:shd w:val="clear" w:color="auto" w:fill="FFFFFF"/>
        </w:rPr>
      </w:pPr>
      <w:ins w:id="1405" w:author="Unknown">
        <w:r>
          <w:rPr>
            <w:rFonts w:ascii="Segoe UI" w:hAnsi="Segoe UI" w:cs="Segoe UI"/>
            <w:color w:val="1F2328"/>
            <w:sz w:val="30"/>
            <w:szCs w:val="30"/>
            <w:bdr w:val="none" w:sz="0" w:space="0" w:color="auto" w:frame="1"/>
            <w:shd w:val="clear" w:color="auto" w:fill="FFFFFF"/>
          </w:rPr>
          <w:t>2. What are the three types of Elastic Load Balancers available in AWS?</w:t>
        </w:r>
      </w:ins>
    </w:p>
    <w:p w:rsidR="00442C8F" w:rsidRDefault="00442C8F" w:rsidP="00442C8F">
      <w:pPr>
        <w:pStyle w:val="rich-diff-level-zero"/>
        <w:spacing w:before="0" w:beforeAutospacing="0" w:after="240" w:afterAutospacing="0"/>
        <w:ind w:left="240"/>
        <w:rPr>
          <w:ins w:id="1406" w:author="Unknown"/>
          <w:rFonts w:ascii="Segoe UI" w:hAnsi="Segoe UI" w:cs="Segoe UI"/>
          <w:color w:val="1F2328"/>
          <w:bdr w:val="none" w:sz="0" w:space="0" w:color="auto" w:frame="1"/>
          <w:shd w:val="clear" w:color="auto" w:fill="FFFFFF"/>
        </w:rPr>
      </w:pPr>
      <w:ins w:id="1407" w:author="Unknown">
        <w:r>
          <w:rPr>
            <w:rFonts w:ascii="Segoe UI" w:hAnsi="Segoe UI" w:cs="Segoe UI"/>
            <w:color w:val="1F2328"/>
            <w:bdr w:val="none" w:sz="0" w:space="0" w:color="auto" w:frame="1"/>
            <w:shd w:val="clear" w:color="auto" w:fill="FFFFFF"/>
          </w:rPr>
          <w:t>There are three types of Elastic Load Balancers: Application Load Balancer (ALB), Network Load Balancer (NLB), and Gateway Load Balancer (GWLB).</w:t>
        </w:r>
      </w:ins>
    </w:p>
    <w:p w:rsidR="00442C8F" w:rsidRDefault="00442C8F" w:rsidP="00442C8F">
      <w:pPr>
        <w:pStyle w:val="Heading3"/>
        <w:spacing w:before="360" w:beforeAutospacing="0" w:after="240" w:afterAutospacing="0"/>
        <w:ind w:left="240"/>
        <w:rPr>
          <w:ins w:id="1408" w:author="Unknown"/>
          <w:rFonts w:ascii="Segoe UI" w:hAnsi="Segoe UI" w:cs="Segoe UI"/>
          <w:color w:val="1F2328"/>
          <w:sz w:val="30"/>
          <w:szCs w:val="30"/>
          <w:bdr w:val="none" w:sz="0" w:space="0" w:color="auto" w:frame="1"/>
          <w:shd w:val="clear" w:color="auto" w:fill="FFFFFF"/>
        </w:rPr>
      </w:pPr>
      <w:ins w:id="1409" w:author="Unknown">
        <w:r>
          <w:rPr>
            <w:rFonts w:ascii="Segoe UI" w:hAnsi="Segoe UI" w:cs="Segoe UI"/>
            <w:color w:val="1F2328"/>
            <w:sz w:val="30"/>
            <w:szCs w:val="30"/>
            <w:bdr w:val="none" w:sz="0" w:space="0" w:color="auto" w:frame="1"/>
            <w:shd w:val="clear" w:color="auto" w:fill="FFFFFF"/>
          </w:rPr>
          <w:t>3. What is the main difference between Application Load Balancer (ALB) and Network Load Balancer (NLB)?</w:t>
        </w:r>
      </w:ins>
    </w:p>
    <w:p w:rsidR="00442C8F" w:rsidRDefault="00442C8F" w:rsidP="00442C8F">
      <w:pPr>
        <w:pStyle w:val="rich-diff-level-zero"/>
        <w:spacing w:before="0" w:beforeAutospacing="0" w:after="240" w:afterAutospacing="0"/>
        <w:ind w:left="240"/>
        <w:rPr>
          <w:ins w:id="1410" w:author="Unknown"/>
          <w:rFonts w:ascii="Segoe UI" w:hAnsi="Segoe UI" w:cs="Segoe UI"/>
          <w:color w:val="1F2328"/>
          <w:bdr w:val="none" w:sz="0" w:space="0" w:color="auto" w:frame="1"/>
          <w:shd w:val="clear" w:color="auto" w:fill="FFFFFF"/>
        </w:rPr>
      </w:pPr>
      <w:ins w:id="1411" w:author="Unknown">
        <w:r>
          <w:rPr>
            <w:rFonts w:ascii="Segoe UI" w:hAnsi="Segoe UI" w:cs="Segoe UI"/>
            <w:color w:val="1F2328"/>
            <w:bdr w:val="none" w:sz="0" w:space="0" w:color="auto" w:frame="1"/>
            <w:shd w:val="clear" w:color="auto" w:fill="FFFFFF"/>
          </w:rPr>
          <w:t>ALB operates at the application layer and supports advanced routing, including content-based routing and path-based routing. NLB operates at the transport layer and provides ultra-low latency and high throughput.</w:t>
        </w:r>
      </w:ins>
    </w:p>
    <w:p w:rsidR="00442C8F" w:rsidRDefault="00442C8F" w:rsidP="00442C8F">
      <w:pPr>
        <w:pStyle w:val="Heading3"/>
        <w:spacing w:before="360" w:beforeAutospacing="0" w:after="240" w:afterAutospacing="0"/>
        <w:ind w:left="240"/>
        <w:rPr>
          <w:ins w:id="1412" w:author="Unknown"/>
          <w:rFonts w:ascii="Segoe UI" w:hAnsi="Segoe UI" w:cs="Segoe UI"/>
          <w:color w:val="1F2328"/>
          <w:sz w:val="30"/>
          <w:szCs w:val="30"/>
          <w:bdr w:val="none" w:sz="0" w:space="0" w:color="auto" w:frame="1"/>
          <w:shd w:val="clear" w:color="auto" w:fill="FFFFFF"/>
        </w:rPr>
      </w:pPr>
      <w:ins w:id="1413" w:author="Unknown">
        <w:r>
          <w:rPr>
            <w:rFonts w:ascii="Segoe UI" w:hAnsi="Segoe UI" w:cs="Segoe UI"/>
            <w:color w:val="1F2328"/>
            <w:sz w:val="30"/>
            <w:szCs w:val="30"/>
            <w:bdr w:val="none" w:sz="0" w:space="0" w:color="auto" w:frame="1"/>
            <w:shd w:val="clear" w:color="auto" w:fill="FFFFFF"/>
          </w:rPr>
          <w:t>4. What are some key features of Application Load Balancer (ALB)?</w:t>
        </w:r>
      </w:ins>
    </w:p>
    <w:p w:rsidR="00442C8F" w:rsidRDefault="00442C8F" w:rsidP="00442C8F">
      <w:pPr>
        <w:pStyle w:val="rich-diff-level-zero"/>
        <w:spacing w:before="0" w:beforeAutospacing="0" w:after="240" w:afterAutospacing="0"/>
        <w:ind w:left="240"/>
        <w:rPr>
          <w:ins w:id="1414" w:author="Unknown"/>
          <w:rFonts w:ascii="Segoe UI" w:hAnsi="Segoe UI" w:cs="Segoe UI"/>
          <w:color w:val="1F2328"/>
          <w:bdr w:val="none" w:sz="0" w:space="0" w:color="auto" w:frame="1"/>
          <w:shd w:val="clear" w:color="auto" w:fill="FFFFFF"/>
        </w:rPr>
      </w:pPr>
      <w:ins w:id="1415" w:author="Unknown">
        <w:r>
          <w:rPr>
            <w:rFonts w:ascii="Segoe UI" w:hAnsi="Segoe UI" w:cs="Segoe UI"/>
            <w:color w:val="1F2328"/>
            <w:bdr w:val="none" w:sz="0" w:space="0" w:color="auto" w:frame="1"/>
            <w:shd w:val="clear" w:color="auto" w:fill="FFFFFF"/>
          </w:rPr>
          <w:t xml:space="preserve">ALB supports features like dynamic port mapping, path-based routing, support for HTTP/2 and </w:t>
        </w:r>
        <w:proofErr w:type="spellStart"/>
        <w:r>
          <w:rPr>
            <w:rFonts w:ascii="Segoe UI" w:hAnsi="Segoe UI" w:cs="Segoe UI"/>
            <w:color w:val="1F2328"/>
            <w:bdr w:val="none" w:sz="0" w:space="0" w:color="auto" w:frame="1"/>
            <w:shd w:val="clear" w:color="auto" w:fill="FFFFFF"/>
          </w:rPr>
          <w:t>WebSocket</w:t>
        </w:r>
        <w:proofErr w:type="spellEnd"/>
        <w:r>
          <w:rPr>
            <w:rFonts w:ascii="Segoe UI" w:hAnsi="Segoe UI" w:cs="Segoe UI"/>
            <w:color w:val="1F2328"/>
            <w:bdr w:val="none" w:sz="0" w:space="0" w:color="auto" w:frame="1"/>
            <w:shd w:val="clear" w:color="auto" w:fill="FFFFFF"/>
          </w:rPr>
          <w:t xml:space="preserve"> protocols, and content-based routing using listeners and rules.</w:t>
        </w:r>
      </w:ins>
    </w:p>
    <w:p w:rsidR="00442C8F" w:rsidRDefault="00442C8F" w:rsidP="00442C8F">
      <w:pPr>
        <w:pStyle w:val="Heading3"/>
        <w:spacing w:before="360" w:beforeAutospacing="0" w:after="240" w:afterAutospacing="0"/>
        <w:ind w:left="240"/>
        <w:rPr>
          <w:ins w:id="1416" w:author="Unknown"/>
          <w:rFonts w:ascii="Segoe UI" w:hAnsi="Segoe UI" w:cs="Segoe UI"/>
          <w:color w:val="1F2328"/>
          <w:sz w:val="30"/>
          <w:szCs w:val="30"/>
          <w:bdr w:val="none" w:sz="0" w:space="0" w:color="auto" w:frame="1"/>
          <w:shd w:val="clear" w:color="auto" w:fill="FFFFFF"/>
        </w:rPr>
      </w:pPr>
      <w:ins w:id="1417" w:author="Unknown">
        <w:r>
          <w:rPr>
            <w:rFonts w:ascii="Segoe UI" w:hAnsi="Segoe UI" w:cs="Segoe UI"/>
            <w:color w:val="1F2328"/>
            <w:sz w:val="30"/>
            <w:szCs w:val="30"/>
            <w:bdr w:val="none" w:sz="0" w:space="0" w:color="auto" w:frame="1"/>
            <w:shd w:val="clear" w:color="auto" w:fill="FFFFFF"/>
          </w:rPr>
          <w:t>5. When should you use Network Load Balancer (NLB)?</w:t>
        </w:r>
      </w:ins>
    </w:p>
    <w:p w:rsidR="00442C8F" w:rsidRDefault="00442C8F" w:rsidP="00442C8F">
      <w:pPr>
        <w:pStyle w:val="rich-diff-level-zero"/>
        <w:spacing w:before="0" w:beforeAutospacing="0" w:after="240" w:afterAutospacing="0"/>
        <w:ind w:left="240"/>
        <w:rPr>
          <w:ins w:id="1418" w:author="Unknown"/>
          <w:rFonts w:ascii="Segoe UI" w:hAnsi="Segoe UI" w:cs="Segoe UI"/>
          <w:color w:val="1F2328"/>
          <w:bdr w:val="none" w:sz="0" w:space="0" w:color="auto" w:frame="1"/>
          <w:shd w:val="clear" w:color="auto" w:fill="FFFFFF"/>
        </w:rPr>
      </w:pPr>
      <w:ins w:id="1419" w:author="Unknown">
        <w:r>
          <w:rPr>
            <w:rFonts w:ascii="Segoe UI" w:hAnsi="Segoe UI" w:cs="Segoe UI"/>
            <w:color w:val="1F2328"/>
            <w:bdr w:val="none" w:sz="0" w:space="0" w:color="auto" w:frame="1"/>
            <w:shd w:val="clear" w:color="auto" w:fill="FFFFFF"/>
          </w:rPr>
          <w:t>NLB is suitable for scenarios that require extreme performance, high throughput, and low latency, such as gaming applications and real-time streaming.</w:t>
        </w:r>
      </w:ins>
    </w:p>
    <w:p w:rsidR="00442C8F" w:rsidRDefault="00442C8F" w:rsidP="00442C8F">
      <w:pPr>
        <w:pStyle w:val="Heading3"/>
        <w:spacing w:before="360" w:beforeAutospacing="0" w:after="240" w:afterAutospacing="0"/>
        <w:ind w:left="240"/>
        <w:rPr>
          <w:ins w:id="1420" w:author="Unknown"/>
          <w:rFonts w:ascii="Segoe UI" w:hAnsi="Segoe UI" w:cs="Segoe UI"/>
          <w:color w:val="1F2328"/>
          <w:sz w:val="30"/>
          <w:szCs w:val="30"/>
          <w:bdr w:val="none" w:sz="0" w:space="0" w:color="auto" w:frame="1"/>
          <w:shd w:val="clear" w:color="auto" w:fill="FFFFFF"/>
        </w:rPr>
      </w:pPr>
      <w:ins w:id="1421" w:author="Unknown">
        <w:r>
          <w:rPr>
            <w:rFonts w:ascii="Segoe UI" w:hAnsi="Segoe UI" w:cs="Segoe UI"/>
            <w:color w:val="1F2328"/>
            <w:sz w:val="30"/>
            <w:szCs w:val="30"/>
            <w:bdr w:val="none" w:sz="0" w:space="0" w:color="auto" w:frame="1"/>
            <w:shd w:val="clear" w:color="auto" w:fill="FFFFFF"/>
          </w:rPr>
          <w:t>6. What is a target group in Elastic Load Balancing?</w:t>
        </w:r>
      </w:ins>
    </w:p>
    <w:p w:rsidR="00442C8F" w:rsidRDefault="00442C8F" w:rsidP="00442C8F">
      <w:pPr>
        <w:pStyle w:val="rich-diff-level-zero"/>
        <w:spacing w:before="0" w:beforeAutospacing="0" w:after="240" w:afterAutospacing="0"/>
        <w:ind w:left="240"/>
        <w:rPr>
          <w:ins w:id="1422" w:author="Unknown"/>
          <w:rFonts w:ascii="Segoe UI" w:hAnsi="Segoe UI" w:cs="Segoe UI"/>
          <w:color w:val="1F2328"/>
          <w:bdr w:val="none" w:sz="0" w:space="0" w:color="auto" w:frame="1"/>
          <w:shd w:val="clear" w:color="auto" w:fill="FFFFFF"/>
        </w:rPr>
      </w:pPr>
      <w:ins w:id="1423" w:author="Unknown">
        <w:r>
          <w:rPr>
            <w:rFonts w:ascii="Segoe UI" w:hAnsi="Segoe UI" w:cs="Segoe UI"/>
            <w:color w:val="1F2328"/>
            <w:bdr w:val="none" w:sz="0" w:space="0" w:color="auto" w:frame="1"/>
            <w:shd w:val="clear" w:color="auto" w:fill="FFFFFF"/>
          </w:rPr>
          <w:t>A target group is a logical grouping of targets (such as EC2 instances) registered with a load balancer. ALB and NLB use target groups to route requests to registered targets.</w:t>
        </w:r>
      </w:ins>
    </w:p>
    <w:p w:rsidR="00442C8F" w:rsidRDefault="00442C8F" w:rsidP="00442C8F">
      <w:pPr>
        <w:pStyle w:val="Heading3"/>
        <w:spacing w:before="360" w:beforeAutospacing="0" w:after="240" w:afterAutospacing="0"/>
        <w:ind w:left="240"/>
        <w:rPr>
          <w:ins w:id="1424" w:author="Unknown"/>
          <w:rFonts w:ascii="Segoe UI" w:hAnsi="Segoe UI" w:cs="Segoe UI"/>
          <w:color w:val="1F2328"/>
          <w:sz w:val="30"/>
          <w:szCs w:val="30"/>
          <w:bdr w:val="none" w:sz="0" w:space="0" w:color="auto" w:frame="1"/>
          <w:shd w:val="clear" w:color="auto" w:fill="FFFFFF"/>
        </w:rPr>
      </w:pPr>
      <w:ins w:id="1425" w:author="Unknown">
        <w:r>
          <w:rPr>
            <w:rFonts w:ascii="Segoe UI" w:hAnsi="Segoe UI" w:cs="Segoe UI"/>
            <w:color w:val="1F2328"/>
            <w:sz w:val="30"/>
            <w:szCs w:val="30"/>
            <w:bdr w:val="none" w:sz="0" w:space="0" w:color="auto" w:frame="1"/>
            <w:shd w:val="clear" w:color="auto" w:fill="FFFFFF"/>
          </w:rPr>
          <w:t xml:space="preserve">7. How does </w:t>
        </w:r>
        <w:proofErr w:type="gramStart"/>
        <w:r>
          <w:rPr>
            <w:rFonts w:ascii="Segoe UI" w:hAnsi="Segoe UI" w:cs="Segoe UI"/>
            <w:color w:val="1F2328"/>
            <w:sz w:val="30"/>
            <w:szCs w:val="30"/>
            <w:bdr w:val="none" w:sz="0" w:space="0" w:color="auto" w:frame="1"/>
            <w:shd w:val="clear" w:color="auto" w:fill="FFFFFF"/>
          </w:rPr>
          <w:t>health checking</w:t>
        </w:r>
        <w:proofErr w:type="gramEnd"/>
        <w:r>
          <w:rPr>
            <w:rFonts w:ascii="Segoe UI" w:hAnsi="Segoe UI" w:cs="Segoe UI"/>
            <w:color w:val="1F2328"/>
            <w:sz w:val="30"/>
            <w:szCs w:val="30"/>
            <w:bdr w:val="none" w:sz="0" w:space="0" w:color="auto" w:frame="1"/>
            <w:shd w:val="clear" w:color="auto" w:fill="FFFFFF"/>
          </w:rPr>
          <w:t xml:space="preserve"> work in Elastic Load Balancers?</w:t>
        </w:r>
      </w:ins>
    </w:p>
    <w:p w:rsidR="00442C8F" w:rsidRDefault="00442C8F" w:rsidP="00442C8F">
      <w:pPr>
        <w:pStyle w:val="rich-diff-level-zero"/>
        <w:spacing w:before="0" w:beforeAutospacing="0" w:after="240" w:afterAutospacing="0"/>
        <w:ind w:left="240"/>
        <w:rPr>
          <w:ins w:id="1426" w:author="Unknown"/>
          <w:rFonts w:ascii="Segoe UI" w:hAnsi="Segoe UI" w:cs="Segoe UI"/>
          <w:color w:val="1F2328"/>
          <w:bdr w:val="none" w:sz="0" w:space="0" w:color="auto" w:frame="1"/>
          <w:shd w:val="clear" w:color="auto" w:fill="FFFFFF"/>
        </w:rPr>
      </w:pPr>
      <w:ins w:id="1427" w:author="Unknown">
        <w:r>
          <w:rPr>
            <w:rFonts w:ascii="Segoe UI" w:hAnsi="Segoe UI" w:cs="Segoe UI"/>
            <w:color w:val="1F2328"/>
            <w:bdr w:val="none" w:sz="0" w:space="0" w:color="auto" w:frame="1"/>
            <w:shd w:val="clear" w:color="auto" w:fill="FFFFFF"/>
          </w:rPr>
          <w:t xml:space="preserve">Elastic Load Balancers perform health checks on registered targets to ensure they are available to receive traffic. Unhealthy targets </w:t>
        </w:r>
        <w:proofErr w:type="gramStart"/>
        <w:r>
          <w:rPr>
            <w:rFonts w:ascii="Segoe UI" w:hAnsi="Segoe UI" w:cs="Segoe UI"/>
            <w:color w:val="1F2328"/>
            <w:bdr w:val="none" w:sz="0" w:space="0" w:color="auto" w:frame="1"/>
            <w:shd w:val="clear" w:color="auto" w:fill="FFFFFF"/>
          </w:rPr>
          <w:t>are temporarily removed</w:t>
        </w:r>
        <w:proofErr w:type="gramEnd"/>
        <w:r>
          <w:rPr>
            <w:rFonts w:ascii="Segoe UI" w:hAnsi="Segoe UI" w:cs="Segoe UI"/>
            <w:color w:val="1F2328"/>
            <w:bdr w:val="none" w:sz="0" w:space="0" w:color="auto" w:frame="1"/>
            <w:shd w:val="clear" w:color="auto" w:fill="FFFFFF"/>
          </w:rPr>
          <w:t xml:space="preserve"> from rotation.</w:t>
        </w:r>
      </w:ins>
    </w:p>
    <w:p w:rsidR="00442C8F" w:rsidRDefault="00442C8F" w:rsidP="00442C8F">
      <w:pPr>
        <w:pStyle w:val="Heading3"/>
        <w:spacing w:before="360" w:beforeAutospacing="0" w:after="240" w:afterAutospacing="0"/>
        <w:ind w:left="240"/>
        <w:rPr>
          <w:ins w:id="1428" w:author="Unknown"/>
          <w:rFonts w:ascii="Segoe UI" w:hAnsi="Segoe UI" w:cs="Segoe UI"/>
          <w:color w:val="1F2328"/>
          <w:sz w:val="30"/>
          <w:szCs w:val="30"/>
          <w:bdr w:val="none" w:sz="0" w:space="0" w:color="auto" w:frame="1"/>
          <w:shd w:val="clear" w:color="auto" w:fill="FFFFFF"/>
        </w:rPr>
      </w:pPr>
      <w:ins w:id="1429" w:author="Unknown">
        <w:r>
          <w:rPr>
            <w:rFonts w:ascii="Segoe UI" w:hAnsi="Segoe UI" w:cs="Segoe UI"/>
            <w:color w:val="1F2328"/>
            <w:sz w:val="30"/>
            <w:szCs w:val="30"/>
            <w:bdr w:val="none" w:sz="0" w:space="0" w:color="auto" w:frame="1"/>
            <w:shd w:val="clear" w:color="auto" w:fill="FFFFFF"/>
          </w:rPr>
          <w:lastRenderedPageBreak/>
          <w:t>8. How can you route requests to different target groups based on URL paths in Application Load Balancer (ALB)?</w:t>
        </w:r>
      </w:ins>
    </w:p>
    <w:p w:rsidR="00442C8F" w:rsidRDefault="00442C8F" w:rsidP="00442C8F">
      <w:pPr>
        <w:pStyle w:val="rich-diff-level-zero"/>
        <w:spacing w:before="0" w:beforeAutospacing="0" w:after="240" w:afterAutospacing="0"/>
        <w:ind w:left="240"/>
        <w:rPr>
          <w:ins w:id="1430" w:author="Unknown"/>
          <w:rFonts w:ascii="Segoe UI" w:hAnsi="Segoe UI" w:cs="Segoe UI"/>
          <w:color w:val="1F2328"/>
          <w:bdr w:val="none" w:sz="0" w:space="0" w:color="auto" w:frame="1"/>
          <w:shd w:val="clear" w:color="auto" w:fill="FFFFFF"/>
        </w:rPr>
      </w:pPr>
      <w:ins w:id="1431" w:author="Unknown">
        <w:r>
          <w:rPr>
            <w:rFonts w:ascii="Segoe UI" w:hAnsi="Segoe UI" w:cs="Segoe UI"/>
            <w:color w:val="1F2328"/>
            <w:bdr w:val="none" w:sz="0" w:space="0" w:color="auto" w:frame="1"/>
            <w:shd w:val="clear" w:color="auto" w:fill="FFFFFF"/>
          </w:rPr>
          <w:t>ALB supports path-based routing, where you define listeners and rules to route requests to different target groups based on specific URL paths.</w:t>
        </w:r>
      </w:ins>
    </w:p>
    <w:p w:rsidR="00442C8F" w:rsidRDefault="00442C8F" w:rsidP="00442C8F">
      <w:pPr>
        <w:pStyle w:val="Heading3"/>
        <w:spacing w:before="360" w:beforeAutospacing="0" w:after="240" w:afterAutospacing="0"/>
        <w:ind w:left="240"/>
        <w:rPr>
          <w:ins w:id="1432" w:author="Unknown"/>
          <w:rFonts w:ascii="Segoe UI" w:hAnsi="Segoe UI" w:cs="Segoe UI"/>
          <w:color w:val="1F2328"/>
          <w:sz w:val="30"/>
          <w:szCs w:val="30"/>
          <w:bdr w:val="none" w:sz="0" w:space="0" w:color="auto" w:frame="1"/>
          <w:shd w:val="clear" w:color="auto" w:fill="FFFFFF"/>
        </w:rPr>
      </w:pPr>
      <w:ins w:id="1433" w:author="Unknown">
        <w:r>
          <w:rPr>
            <w:rFonts w:ascii="Segoe UI" w:hAnsi="Segoe UI" w:cs="Segoe UI"/>
            <w:color w:val="1F2328"/>
            <w:sz w:val="30"/>
            <w:szCs w:val="30"/>
            <w:bdr w:val="none" w:sz="0" w:space="0" w:color="auto" w:frame="1"/>
            <w:shd w:val="clear" w:color="auto" w:fill="FFFFFF"/>
          </w:rPr>
          <w:t>9. What is cross-zone load balancing?</w:t>
        </w:r>
      </w:ins>
    </w:p>
    <w:p w:rsidR="00442C8F" w:rsidRDefault="00442C8F" w:rsidP="00442C8F">
      <w:pPr>
        <w:pStyle w:val="rich-diff-level-zero"/>
        <w:spacing w:before="0" w:beforeAutospacing="0" w:after="240" w:afterAutospacing="0"/>
        <w:ind w:left="240"/>
        <w:rPr>
          <w:ins w:id="1434" w:author="Unknown"/>
          <w:rFonts w:ascii="Segoe UI" w:hAnsi="Segoe UI" w:cs="Segoe UI"/>
          <w:color w:val="1F2328"/>
          <w:bdr w:val="none" w:sz="0" w:space="0" w:color="auto" w:frame="1"/>
          <w:shd w:val="clear" w:color="auto" w:fill="FFFFFF"/>
        </w:rPr>
      </w:pPr>
      <w:ins w:id="1435" w:author="Unknown">
        <w:r>
          <w:rPr>
            <w:rFonts w:ascii="Segoe UI" w:hAnsi="Segoe UI" w:cs="Segoe UI"/>
            <w:color w:val="1F2328"/>
            <w:bdr w:val="none" w:sz="0" w:space="0" w:color="auto" w:frame="1"/>
            <w:shd w:val="clear" w:color="auto" w:fill="FFFFFF"/>
          </w:rPr>
          <w:t>Cross-zone load balancing is a feature that evenly distributes traffic across all registered targets in all availability zones, helping to achieve even distribution and better resource utilization.</w:t>
        </w:r>
      </w:ins>
    </w:p>
    <w:p w:rsidR="00442C8F" w:rsidRDefault="00442C8F" w:rsidP="00442C8F">
      <w:pPr>
        <w:pStyle w:val="Heading3"/>
        <w:spacing w:before="360" w:beforeAutospacing="0" w:after="240" w:afterAutospacing="0"/>
        <w:ind w:left="240"/>
        <w:rPr>
          <w:ins w:id="1436" w:author="Unknown"/>
          <w:rFonts w:ascii="Segoe UI" w:hAnsi="Segoe UI" w:cs="Segoe UI"/>
          <w:color w:val="1F2328"/>
          <w:sz w:val="30"/>
          <w:szCs w:val="30"/>
          <w:bdr w:val="none" w:sz="0" w:space="0" w:color="auto" w:frame="1"/>
          <w:shd w:val="clear" w:color="auto" w:fill="FFFFFF"/>
        </w:rPr>
      </w:pPr>
      <w:ins w:id="1437" w:author="Unknown">
        <w:r>
          <w:rPr>
            <w:rFonts w:ascii="Segoe UI" w:hAnsi="Segoe UI" w:cs="Segoe UI"/>
            <w:color w:val="1F2328"/>
            <w:sz w:val="30"/>
            <w:szCs w:val="30"/>
            <w:bdr w:val="none" w:sz="0" w:space="0" w:color="auto" w:frame="1"/>
            <w:shd w:val="clear" w:color="auto" w:fill="FFFFFF"/>
          </w:rPr>
          <w:t>10. How can you enable SSL/TLS encryption for traffic between clients and the load balancer?</w:t>
        </w:r>
      </w:ins>
    </w:p>
    <w:p w:rsidR="00442C8F" w:rsidRDefault="00442C8F" w:rsidP="00442C8F">
      <w:pPr>
        <w:pStyle w:val="rich-diff-level-zero"/>
        <w:spacing w:before="0" w:beforeAutospacing="0" w:after="240" w:afterAutospacing="0"/>
        <w:ind w:left="240"/>
        <w:rPr>
          <w:ins w:id="1438" w:author="Unknown"/>
          <w:rFonts w:ascii="Segoe UI" w:hAnsi="Segoe UI" w:cs="Segoe UI"/>
          <w:color w:val="1F2328"/>
          <w:bdr w:val="none" w:sz="0" w:space="0" w:color="auto" w:frame="1"/>
          <w:shd w:val="clear" w:color="auto" w:fill="FFFFFF"/>
        </w:rPr>
      </w:pPr>
      <w:ins w:id="1439" w:author="Unknown">
        <w:r>
          <w:rPr>
            <w:rFonts w:ascii="Segoe UI" w:hAnsi="Segoe UI" w:cs="Segoe UI"/>
            <w:color w:val="1F2328"/>
            <w:bdr w:val="none" w:sz="0" w:space="0" w:color="auto" w:frame="1"/>
            <w:shd w:val="clear" w:color="auto" w:fill="FFFFFF"/>
          </w:rPr>
          <w:t>You can configure an SSL/TLS certificate on the load balancer, enabling it to terminate SSL/TLS connections and communicate with registered targets over HTTP.</w:t>
        </w:r>
      </w:ins>
    </w:p>
    <w:p w:rsidR="00442C8F" w:rsidRDefault="00442C8F" w:rsidP="00442C8F">
      <w:pPr>
        <w:pStyle w:val="Heading3"/>
        <w:spacing w:before="360" w:beforeAutospacing="0" w:after="240" w:afterAutospacing="0"/>
        <w:ind w:left="240"/>
        <w:rPr>
          <w:ins w:id="1440" w:author="Unknown"/>
          <w:rFonts w:ascii="Segoe UI" w:hAnsi="Segoe UI" w:cs="Segoe UI"/>
          <w:color w:val="1F2328"/>
          <w:sz w:val="30"/>
          <w:szCs w:val="30"/>
          <w:bdr w:val="none" w:sz="0" w:space="0" w:color="auto" w:frame="1"/>
          <w:shd w:val="clear" w:color="auto" w:fill="FFFFFF"/>
        </w:rPr>
      </w:pPr>
      <w:ins w:id="1441" w:author="Unknown">
        <w:r>
          <w:rPr>
            <w:rFonts w:ascii="Segoe UI" w:hAnsi="Segoe UI" w:cs="Segoe UI"/>
            <w:color w:val="1F2328"/>
            <w:sz w:val="30"/>
            <w:szCs w:val="30"/>
            <w:bdr w:val="none" w:sz="0" w:space="0" w:color="auto" w:frame="1"/>
            <w:shd w:val="clear" w:color="auto" w:fill="FFFFFF"/>
          </w:rPr>
          <w:t>11. Can you use Elastic Load Balancer (ELB) with resources outside AWS?</w:t>
        </w:r>
      </w:ins>
    </w:p>
    <w:p w:rsidR="00442C8F" w:rsidRDefault="00442C8F" w:rsidP="00442C8F">
      <w:pPr>
        <w:pStyle w:val="rich-diff-level-zero"/>
        <w:spacing w:before="0" w:beforeAutospacing="0" w:after="240" w:afterAutospacing="0"/>
        <w:ind w:left="240"/>
        <w:rPr>
          <w:ins w:id="1442" w:author="Unknown"/>
          <w:rFonts w:ascii="Segoe UI" w:hAnsi="Segoe UI" w:cs="Segoe UI"/>
          <w:color w:val="1F2328"/>
          <w:bdr w:val="none" w:sz="0" w:space="0" w:color="auto" w:frame="1"/>
          <w:shd w:val="clear" w:color="auto" w:fill="FFFFFF"/>
        </w:rPr>
      </w:pPr>
      <w:ins w:id="1443" w:author="Unknown">
        <w:r>
          <w:rPr>
            <w:rFonts w:ascii="Segoe UI" w:hAnsi="Segoe UI" w:cs="Segoe UI"/>
            <w:color w:val="1F2328"/>
            <w:bdr w:val="none" w:sz="0" w:space="0" w:color="auto" w:frame="1"/>
            <w:shd w:val="clear" w:color="auto" w:fill="FFFFFF"/>
          </w:rPr>
          <w:t xml:space="preserve">Yes, ELB </w:t>
        </w:r>
        <w:proofErr w:type="gramStart"/>
        <w:r>
          <w:rPr>
            <w:rFonts w:ascii="Segoe UI" w:hAnsi="Segoe UI" w:cs="Segoe UI"/>
            <w:color w:val="1F2328"/>
            <w:bdr w:val="none" w:sz="0" w:space="0" w:color="auto" w:frame="1"/>
            <w:shd w:val="clear" w:color="auto" w:fill="FFFFFF"/>
          </w:rPr>
          <w:t>can be used</w:t>
        </w:r>
        <w:proofErr w:type="gramEnd"/>
        <w:r>
          <w:rPr>
            <w:rFonts w:ascii="Segoe UI" w:hAnsi="Segoe UI" w:cs="Segoe UI"/>
            <w:color w:val="1F2328"/>
            <w:bdr w:val="none" w:sz="0" w:space="0" w:color="auto" w:frame="1"/>
            <w:shd w:val="clear" w:color="auto" w:fill="FFFFFF"/>
          </w:rPr>
          <w:t xml:space="preserve"> with on-premises resources using Network Load Balancer with IP addresses as targets or with AWS Global Accelerator to route traffic to resources outside AWS.</w:t>
        </w:r>
      </w:ins>
    </w:p>
    <w:p w:rsidR="00442C8F" w:rsidRDefault="00442C8F" w:rsidP="00442C8F">
      <w:pPr>
        <w:pStyle w:val="Heading3"/>
        <w:spacing w:before="360" w:beforeAutospacing="0" w:after="240" w:afterAutospacing="0"/>
        <w:ind w:left="240"/>
        <w:rPr>
          <w:ins w:id="1444" w:author="Unknown"/>
          <w:rFonts w:ascii="Segoe UI" w:hAnsi="Segoe UI" w:cs="Segoe UI"/>
          <w:color w:val="1F2328"/>
          <w:sz w:val="30"/>
          <w:szCs w:val="30"/>
          <w:bdr w:val="none" w:sz="0" w:space="0" w:color="auto" w:frame="1"/>
          <w:shd w:val="clear" w:color="auto" w:fill="FFFFFF"/>
        </w:rPr>
      </w:pPr>
      <w:ins w:id="1445" w:author="Unknown">
        <w:r>
          <w:rPr>
            <w:rFonts w:ascii="Segoe UI" w:hAnsi="Segoe UI" w:cs="Segoe UI"/>
            <w:color w:val="1F2328"/>
            <w:sz w:val="30"/>
            <w:szCs w:val="30"/>
            <w:bdr w:val="none" w:sz="0" w:space="0" w:color="auto" w:frame="1"/>
            <w:shd w:val="clear" w:color="auto" w:fill="FFFFFF"/>
          </w:rPr>
          <w:t>12. What is a sticky session, and how can you enable it in Elastic Load Balancers?</w:t>
        </w:r>
      </w:ins>
    </w:p>
    <w:p w:rsidR="00442C8F" w:rsidRDefault="00442C8F" w:rsidP="00442C8F">
      <w:pPr>
        <w:pStyle w:val="rich-diff-level-zero"/>
        <w:spacing w:before="0" w:beforeAutospacing="0" w:after="0" w:afterAutospacing="0"/>
        <w:ind w:left="240"/>
        <w:rPr>
          <w:ins w:id="1446" w:author="Unknown"/>
          <w:rFonts w:ascii="Segoe UI" w:hAnsi="Segoe UI" w:cs="Segoe UI"/>
          <w:color w:val="1F2328"/>
          <w:bdr w:val="none" w:sz="0" w:space="0" w:color="auto" w:frame="1"/>
          <w:shd w:val="clear" w:color="auto" w:fill="FFFFFF"/>
        </w:rPr>
      </w:pPr>
      <w:ins w:id="1447" w:author="Unknown">
        <w:r>
          <w:rPr>
            <w:rFonts w:ascii="Segoe UI" w:hAnsi="Segoe UI" w:cs="Segoe UI"/>
            <w:color w:val="1F2328"/>
            <w:bdr w:val="none" w:sz="0" w:space="0" w:color="auto" w:frame="1"/>
            <w:shd w:val="clear" w:color="auto" w:fill="FFFFFF"/>
          </w:rPr>
          <w:t xml:space="preserve">Sticky sessions ensure that a user's session </w:t>
        </w:r>
        <w:proofErr w:type="gramStart"/>
        <w:r>
          <w:rPr>
            <w:rFonts w:ascii="Segoe UI" w:hAnsi="Segoe UI" w:cs="Segoe UI"/>
            <w:color w:val="1F2328"/>
            <w:bdr w:val="none" w:sz="0" w:space="0" w:color="auto" w:frame="1"/>
            <w:shd w:val="clear" w:color="auto" w:fill="FFFFFF"/>
          </w:rPr>
          <w:t>is consistently directed</w:t>
        </w:r>
        <w:proofErr w:type="gramEnd"/>
        <w:r>
          <w:rPr>
            <w:rFonts w:ascii="Segoe UI" w:hAnsi="Segoe UI" w:cs="Segoe UI"/>
            <w:color w:val="1F2328"/>
            <w:bdr w:val="none" w:sz="0" w:space="0" w:color="auto" w:frame="1"/>
            <w:shd w:val="clear" w:color="auto" w:fill="FFFFFF"/>
          </w:rPr>
          <w:t xml:space="preserve"> to the same target. In ALB, you can enable sticky sessions using the </w:t>
        </w:r>
        <w:r>
          <w:rPr>
            <w:rStyle w:val="HTMLCode"/>
            <w:rFonts w:ascii="Consolas" w:eastAsiaTheme="majorEastAsia" w:hAnsi="Consolas"/>
            <w:color w:val="1F2328"/>
            <w:bdr w:val="none" w:sz="0" w:space="0" w:color="auto" w:frame="1"/>
            <w:shd w:val="clear" w:color="auto" w:fill="FFFFFF"/>
          </w:rPr>
          <w:t>stickiness</w:t>
        </w:r>
        <w:r>
          <w:rPr>
            <w:rFonts w:ascii="Segoe UI" w:hAnsi="Segoe UI" w:cs="Segoe UI"/>
            <w:color w:val="1F2328"/>
            <w:bdr w:val="none" w:sz="0" w:space="0" w:color="auto" w:frame="1"/>
            <w:shd w:val="clear" w:color="auto" w:fill="FFFFFF"/>
          </w:rPr>
          <w:t> option in the target group settings.</w:t>
        </w:r>
      </w:ins>
    </w:p>
    <w:p w:rsidR="00442C8F" w:rsidRDefault="00442C8F" w:rsidP="00442C8F">
      <w:pPr>
        <w:pStyle w:val="Heading3"/>
        <w:spacing w:before="360" w:beforeAutospacing="0" w:after="240" w:afterAutospacing="0"/>
        <w:ind w:left="240"/>
        <w:rPr>
          <w:ins w:id="1448" w:author="Unknown"/>
          <w:rFonts w:ascii="Segoe UI" w:hAnsi="Segoe UI" w:cs="Segoe UI"/>
          <w:color w:val="1F2328"/>
          <w:sz w:val="30"/>
          <w:szCs w:val="30"/>
          <w:bdr w:val="none" w:sz="0" w:space="0" w:color="auto" w:frame="1"/>
          <w:shd w:val="clear" w:color="auto" w:fill="FFFFFF"/>
        </w:rPr>
      </w:pPr>
      <w:ins w:id="1449" w:author="Unknown">
        <w:r>
          <w:rPr>
            <w:rFonts w:ascii="Segoe UI" w:hAnsi="Segoe UI" w:cs="Segoe UI"/>
            <w:color w:val="1F2328"/>
            <w:sz w:val="30"/>
            <w:szCs w:val="30"/>
            <w:bdr w:val="none" w:sz="0" w:space="0" w:color="auto" w:frame="1"/>
            <w:shd w:val="clear" w:color="auto" w:fill="FFFFFF"/>
          </w:rPr>
          <w:t>13. What is the purpose of pre-warming in Elastic Load Balancers?</w:t>
        </w:r>
      </w:ins>
    </w:p>
    <w:p w:rsidR="00442C8F" w:rsidRDefault="00442C8F" w:rsidP="00442C8F">
      <w:pPr>
        <w:pStyle w:val="rich-diff-level-zero"/>
        <w:spacing w:before="0" w:beforeAutospacing="0" w:after="240" w:afterAutospacing="0"/>
        <w:ind w:left="240"/>
        <w:rPr>
          <w:ins w:id="1450" w:author="Unknown"/>
          <w:rFonts w:ascii="Segoe UI" w:hAnsi="Segoe UI" w:cs="Segoe UI"/>
          <w:color w:val="1F2328"/>
          <w:bdr w:val="none" w:sz="0" w:space="0" w:color="auto" w:frame="1"/>
          <w:shd w:val="clear" w:color="auto" w:fill="FFFFFF"/>
        </w:rPr>
      </w:pPr>
      <w:ins w:id="1451" w:author="Unknown">
        <w:r>
          <w:rPr>
            <w:rFonts w:ascii="Segoe UI" w:hAnsi="Segoe UI" w:cs="Segoe UI"/>
            <w:color w:val="1F2328"/>
            <w:bdr w:val="none" w:sz="0" w:space="0" w:color="auto" w:frame="1"/>
            <w:shd w:val="clear" w:color="auto" w:fill="FFFFFF"/>
          </w:rPr>
          <w:t>Pre-warming involves sending a low volume of traffic to a new load balancer to allow it to scale up its capacity and establish connections gradually.</w:t>
        </w:r>
      </w:ins>
    </w:p>
    <w:p w:rsidR="00442C8F" w:rsidRDefault="00442C8F" w:rsidP="00442C8F">
      <w:pPr>
        <w:pStyle w:val="Heading3"/>
        <w:spacing w:before="360" w:beforeAutospacing="0" w:after="240" w:afterAutospacing="0"/>
        <w:ind w:left="240"/>
        <w:rPr>
          <w:ins w:id="1452" w:author="Unknown"/>
          <w:rFonts w:ascii="Segoe UI" w:hAnsi="Segoe UI" w:cs="Segoe UI"/>
          <w:color w:val="1F2328"/>
          <w:sz w:val="30"/>
          <w:szCs w:val="30"/>
          <w:bdr w:val="none" w:sz="0" w:space="0" w:color="auto" w:frame="1"/>
          <w:shd w:val="clear" w:color="auto" w:fill="FFFFFF"/>
        </w:rPr>
      </w:pPr>
      <w:ins w:id="1453" w:author="Unknown">
        <w:r>
          <w:rPr>
            <w:rFonts w:ascii="Segoe UI" w:hAnsi="Segoe UI" w:cs="Segoe UI"/>
            <w:color w:val="1F2328"/>
            <w:sz w:val="30"/>
            <w:szCs w:val="30"/>
            <w:bdr w:val="none" w:sz="0" w:space="0" w:color="auto" w:frame="1"/>
            <w:shd w:val="clear" w:color="auto" w:fill="FFFFFF"/>
          </w:rPr>
          <w:lastRenderedPageBreak/>
          <w:t>14. How does Elastic Load Balancer support IPv6?</w:t>
        </w:r>
      </w:ins>
    </w:p>
    <w:p w:rsidR="00442C8F" w:rsidRDefault="00442C8F" w:rsidP="00442C8F">
      <w:pPr>
        <w:pStyle w:val="rich-diff-level-zero"/>
        <w:spacing w:before="0" w:beforeAutospacing="0" w:after="240" w:afterAutospacing="0"/>
        <w:ind w:left="240"/>
        <w:rPr>
          <w:ins w:id="1454" w:author="Unknown"/>
          <w:rFonts w:ascii="Segoe UI" w:hAnsi="Segoe UI" w:cs="Segoe UI"/>
          <w:color w:val="1F2328"/>
          <w:bdr w:val="none" w:sz="0" w:space="0" w:color="auto" w:frame="1"/>
          <w:shd w:val="clear" w:color="auto" w:fill="FFFFFF"/>
        </w:rPr>
      </w:pPr>
      <w:ins w:id="1455" w:author="Unknown">
        <w:r>
          <w:rPr>
            <w:rFonts w:ascii="Segoe UI" w:hAnsi="Segoe UI" w:cs="Segoe UI"/>
            <w:color w:val="1F2328"/>
            <w:bdr w:val="none" w:sz="0" w:space="0" w:color="auto" w:frame="1"/>
            <w:shd w:val="clear" w:color="auto" w:fill="FFFFFF"/>
          </w:rPr>
          <w:t xml:space="preserve">Elastic Load Balancer (ALB and NLB) supports both IPv4 and IPv6 addresses, allowing applications to </w:t>
        </w:r>
        <w:proofErr w:type="gramStart"/>
        <w:r>
          <w:rPr>
            <w:rFonts w:ascii="Segoe UI" w:hAnsi="Segoe UI" w:cs="Segoe UI"/>
            <w:color w:val="1F2328"/>
            <w:bdr w:val="none" w:sz="0" w:space="0" w:color="auto" w:frame="1"/>
            <w:shd w:val="clear" w:color="auto" w:fill="FFFFFF"/>
          </w:rPr>
          <w:t>be accessed</w:t>
        </w:r>
        <w:proofErr w:type="gramEnd"/>
        <w:r>
          <w:rPr>
            <w:rFonts w:ascii="Segoe UI" w:hAnsi="Segoe UI" w:cs="Segoe UI"/>
            <w:color w:val="1F2328"/>
            <w:bdr w:val="none" w:sz="0" w:space="0" w:color="auto" w:frame="1"/>
            <w:shd w:val="clear" w:color="auto" w:fill="FFFFFF"/>
          </w:rPr>
          <w:t xml:space="preserve"> over the IPv6 protocol.</w:t>
        </w:r>
      </w:ins>
    </w:p>
    <w:p w:rsidR="00442C8F" w:rsidRDefault="00442C8F" w:rsidP="00442C8F">
      <w:pPr>
        <w:pStyle w:val="Heading3"/>
        <w:spacing w:before="360" w:beforeAutospacing="0" w:after="240" w:afterAutospacing="0"/>
        <w:ind w:left="240"/>
        <w:rPr>
          <w:ins w:id="1456" w:author="Unknown"/>
          <w:rFonts w:ascii="Segoe UI" w:hAnsi="Segoe UI" w:cs="Segoe UI"/>
          <w:color w:val="1F2328"/>
          <w:sz w:val="30"/>
          <w:szCs w:val="30"/>
          <w:bdr w:val="none" w:sz="0" w:space="0" w:color="auto" w:frame="1"/>
          <w:shd w:val="clear" w:color="auto" w:fill="FFFFFF"/>
        </w:rPr>
      </w:pPr>
      <w:ins w:id="1457" w:author="Unknown">
        <w:r>
          <w:rPr>
            <w:rFonts w:ascii="Segoe UI" w:hAnsi="Segoe UI" w:cs="Segoe UI"/>
            <w:color w:val="1F2328"/>
            <w:sz w:val="30"/>
            <w:szCs w:val="30"/>
            <w:bdr w:val="none" w:sz="0" w:space="0" w:color="auto" w:frame="1"/>
            <w:shd w:val="clear" w:color="auto" w:fill="FFFFFF"/>
          </w:rPr>
          <w:t>15. What is connection draining, and when is it useful?</w:t>
        </w:r>
      </w:ins>
    </w:p>
    <w:p w:rsidR="00442C8F" w:rsidRDefault="00442C8F" w:rsidP="00442C8F">
      <w:pPr>
        <w:pStyle w:val="rich-diff-level-zero"/>
        <w:spacing w:before="0" w:beforeAutospacing="0" w:after="240" w:afterAutospacing="0"/>
        <w:ind w:left="240"/>
        <w:rPr>
          <w:ins w:id="1458" w:author="Unknown"/>
          <w:rFonts w:ascii="Segoe UI" w:hAnsi="Segoe UI" w:cs="Segoe UI"/>
          <w:color w:val="1F2328"/>
          <w:bdr w:val="none" w:sz="0" w:space="0" w:color="auto" w:frame="1"/>
          <w:shd w:val="clear" w:color="auto" w:fill="FFFFFF"/>
        </w:rPr>
      </w:pPr>
      <w:ins w:id="1459" w:author="Unknown">
        <w:r>
          <w:rPr>
            <w:rFonts w:ascii="Segoe UI" w:hAnsi="Segoe UI" w:cs="Segoe UI"/>
            <w:color w:val="1F2328"/>
            <w:bdr w:val="none" w:sz="0" w:space="0" w:color="auto" w:frame="1"/>
            <w:shd w:val="clear" w:color="auto" w:fill="FFFFFF"/>
          </w:rPr>
          <w:t xml:space="preserve">Connection draining is the process of gradually stopping traffic to an unhealthy target instance before removing it from the target group. </w:t>
        </w:r>
        <w:proofErr w:type="gramStart"/>
        <w:r>
          <w:rPr>
            <w:rFonts w:ascii="Segoe UI" w:hAnsi="Segoe UI" w:cs="Segoe UI"/>
            <w:color w:val="1F2328"/>
            <w:bdr w:val="none" w:sz="0" w:space="0" w:color="auto" w:frame="1"/>
            <w:shd w:val="clear" w:color="auto" w:fill="FFFFFF"/>
          </w:rPr>
          <w:t>It's</w:t>
        </w:r>
        <w:proofErr w:type="gramEnd"/>
        <w:r>
          <w:rPr>
            <w:rFonts w:ascii="Segoe UI" w:hAnsi="Segoe UI" w:cs="Segoe UI"/>
            <w:color w:val="1F2328"/>
            <w:bdr w:val="none" w:sz="0" w:space="0" w:color="auto" w:frame="1"/>
            <w:shd w:val="clear" w:color="auto" w:fill="FFFFFF"/>
          </w:rPr>
          <w:t xml:space="preserve"> useful to ensure active requests are completed before taking the instance out of rotation.</w:t>
        </w:r>
      </w:ins>
    </w:p>
    <w:p w:rsidR="00442C8F" w:rsidRDefault="00442C8F" w:rsidP="00442C8F">
      <w:pPr>
        <w:pStyle w:val="Heading3"/>
        <w:spacing w:before="360" w:beforeAutospacing="0" w:after="240" w:afterAutospacing="0"/>
        <w:ind w:left="240"/>
        <w:rPr>
          <w:ins w:id="1460" w:author="Unknown"/>
          <w:rFonts w:ascii="Segoe UI" w:hAnsi="Segoe UI" w:cs="Segoe UI"/>
          <w:color w:val="1F2328"/>
          <w:sz w:val="30"/>
          <w:szCs w:val="30"/>
          <w:bdr w:val="none" w:sz="0" w:space="0" w:color="auto" w:frame="1"/>
          <w:shd w:val="clear" w:color="auto" w:fill="FFFFFF"/>
        </w:rPr>
      </w:pPr>
      <w:ins w:id="1461" w:author="Unknown">
        <w:r>
          <w:rPr>
            <w:rFonts w:ascii="Segoe UI" w:hAnsi="Segoe UI" w:cs="Segoe UI"/>
            <w:color w:val="1F2328"/>
            <w:sz w:val="30"/>
            <w:szCs w:val="30"/>
            <w:bdr w:val="none" w:sz="0" w:space="0" w:color="auto" w:frame="1"/>
            <w:shd w:val="clear" w:color="auto" w:fill="FFFFFF"/>
          </w:rPr>
          <w:t>16. How can you enable access logs for Elastic Load Balancers?</w:t>
        </w:r>
      </w:ins>
    </w:p>
    <w:p w:rsidR="00442C8F" w:rsidRDefault="00442C8F" w:rsidP="00442C8F">
      <w:pPr>
        <w:pStyle w:val="rich-diff-level-zero"/>
        <w:spacing w:before="0" w:beforeAutospacing="0" w:after="240" w:afterAutospacing="0"/>
        <w:ind w:left="240"/>
        <w:rPr>
          <w:ins w:id="1462" w:author="Unknown"/>
          <w:rFonts w:ascii="Segoe UI" w:hAnsi="Segoe UI" w:cs="Segoe UI"/>
          <w:color w:val="1F2328"/>
          <w:bdr w:val="none" w:sz="0" w:space="0" w:color="auto" w:frame="1"/>
          <w:shd w:val="clear" w:color="auto" w:fill="FFFFFF"/>
        </w:rPr>
      </w:pPr>
      <w:ins w:id="1463" w:author="Unknown">
        <w:r>
          <w:rPr>
            <w:rFonts w:ascii="Segoe UI" w:hAnsi="Segoe UI" w:cs="Segoe UI"/>
            <w:color w:val="1F2328"/>
            <w:bdr w:val="none" w:sz="0" w:space="0" w:color="auto" w:frame="1"/>
            <w:shd w:val="clear" w:color="auto" w:fill="FFFFFF"/>
          </w:rPr>
          <w:t>You can enable access logs for Elastic Load Balancers to capture detailed information about requests, responses, and client IP addresses. These logs can be stored in an Amazon S3 bucket.</w:t>
        </w:r>
      </w:ins>
    </w:p>
    <w:p w:rsidR="00442C8F" w:rsidRDefault="00442C8F" w:rsidP="00442C8F">
      <w:pPr>
        <w:pStyle w:val="Heading3"/>
        <w:spacing w:before="360" w:beforeAutospacing="0" w:after="240" w:afterAutospacing="0"/>
        <w:ind w:left="240"/>
        <w:rPr>
          <w:ins w:id="1464" w:author="Unknown"/>
          <w:rFonts w:ascii="Segoe UI" w:hAnsi="Segoe UI" w:cs="Segoe UI"/>
          <w:color w:val="1F2328"/>
          <w:sz w:val="30"/>
          <w:szCs w:val="30"/>
          <w:bdr w:val="none" w:sz="0" w:space="0" w:color="auto" w:frame="1"/>
          <w:shd w:val="clear" w:color="auto" w:fill="FFFFFF"/>
        </w:rPr>
      </w:pPr>
      <w:ins w:id="1465" w:author="Unknown">
        <w:r>
          <w:rPr>
            <w:rFonts w:ascii="Segoe UI" w:hAnsi="Segoe UI" w:cs="Segoe UI"/>
            <w:color w:val="1F2328"/>
            <w:sz w:val="30"/>
            <w:szCs w:val="30"/>
            <w:bdr w:val="none" w:sz="0" w:space="0" w:color="auto" w:frame="1"/>
            <w:shd w:val="clear" w:color="auto" w:fill="FFFFFF"/>
          </w:rPr>
          <w:t>17. What is the purpose of an idle timeout setting in Elastic Load Balancers?</w:t>
        </w:r>
      </w:ins>
    </w:p>
    <w:p w:rsidR="00442C8F" w:rsidRDefault="00442C8F" w:rsidP="00442C8F">
      <w:pPr>
        <w:pStyle w:val="rich-diff-level-zero"/>
        <w:spacing w:before="0" w:beforeAutospacing="0" w:after="240" w:afterAutospacing="0"/>
        <w:ind w:left="240"/>
        <w:rPr>
          <w:ins w:id="1466" w:author="Unknown"/>
          <w:rFonts w:ascii="Segoe UI" w:hAnsi="Segoe UI" w:cs="Segoe UI"/>
          <w:color w:val="1F2328"/>
          <w:bdr w:val="none" w:sz="0" w:space="0" w:color="auto" w:frame="1"/>
          <w:shd w:val="clear" w:color="auto" w:fill="FFFFFF"/>
        </w:rPr>
      </w:pPr>
      <w:ins w:id="1467" w:author="Unknown">
        <w:r>
          <w:rPr>
            <w:rFonts w:ascii="Segoe UI" w:hAnsi="Segoe UI" w:cs="Segoe UI"/>
            <w:color w:val="1F2328"/>
            <w:bdr w:val="none" w:sz="0" w:space="0" w:color="auto" w:frame="1"/>
            <w:shd w:val="clear" w:color="auto" w:fill="FFFFFF"/>
          </w:rPr>
          <w:t>The idle timeout setting defines the maximum time an idle connection can remain open between the load balancer and a client. After this duration, the connection is closed.</w:t>
        </w:r>
      </w:ins>
    </w:p>
    <w:p w:rsidR="00442C8F" w:rsidRDefault="00442C8F" w:rsidP="00442C8F">
      <w:pPr>
        <w:pStyle w:val="Heading3"/>
        <w:spacing w:before="360" w:beforeAutospacing="0" w:after="240" w:afterAutospacing="0"/>
        <w:ind w:left="240"/>
        <w:rPr>
          <w:ins w:id="1468" w:author="Unknown"/>
          <w:rFonts w:ascii="Segoe UI" w:hAnsi="Segoe UI" w:cs="Segoe UI"/>
          <w:color w:val="1F2328"/>
          <w:sz w:val="30"/>
          <w:szCs w:val="30"/>
          <w:bdr w:val="none" w:sz="0" w:space="0" w:color="auto" w:frame="1"/>
          <w:shd w:val="clear" w:color="auto" w:fill="FFFFFF"/>
        </w:rPr>
      </w:pPr>
      <w:ins w:id="1469" w:author="Unknown">
        <w:r>
          <w:rPr>
            <w:rFonts w:ascii="Segoe UI" w:hAnsi="Segoe UI" w:cs="Segoe UI"/>
            <w:color w:val="1F2328"/>
            <w:sz w:val="30"/>
            <w:szCs w:val="30"/>
            <w:bdr w:val="none" w:sz="0" w:space="0" w:color="auto" w:frame="1"/>
            <w:shd w:val="clear" w:color="auto" w:fill="FFFFFF"/>
          </w:rPr>
          <w:t>18. Can you associate Elastic IP addresses with Elastic Load Balancers?</w:t>
        </w:r>
      </w:ins>
    </w:p>
    <w:p w:rsidR="00442C8F" w:rsidRDefault="00442C8F" w:rsidP="00442C8F">
      <w:pPr>
        <w:pStyle w:val="rich-diff-level-zero"/>
        <w:spacing w:before="0" w:beforeAutospacing="0" w:after="240" w:afterAutospacing="0"/>
        <w:ind w:left="240"/>
        <w:rPr>
          <w:ins w:id="1470" w:author="Unknown"/>
          <w:rFonts w:ascii="Segoe UI" w:hAnsi="Segoe UI" w:cs="Segoe UI"/>
          <w:color w:val="1F2328"/>
          <w:bdr w:val="none" w:sz="0" w:space="0" w:color="auto" w:frame="1"/>
          <w:shd w:val="clear" w:color="auto" w:fill="FFFFFF"/>
        </w:rPr>
      </w:pPr>
      <w:ins w:id="1471" w:author="Unknown">
        <w:r>
          <w:rPr>
            <w:rFonts w:ascii="Segoe UI" w:hAnsi="Segoe UI" w:cs="Segoe UI"/>
            <w:color w:val="1F2328"/>
            <w:bdr w:val="none" w:sz="0" w:space="0" w:color="auto" w:frame="1"/>
            <w:shd w:val="clear" w:color="auto" w:fill="FFFFFF"/>
          </w:rPr>
          <w:t>No, Elastic Load Balancers do not have static IP addresses. They have DNS names that are used to route traffic to registered targets.</w:t>
        </w:r>
      </w:ins>
    </w:p>
    <w:p w:rsidR="00442C8F" w:rsidRDefault="00442C8F" w:rsidP="00442C8F">
      <w:pPr>
        <w:pStyle w:val="Heading3"/>
        <w:spacing w:before="360" w:beforeAutospacing="0" w:after="240" w:afterAutospacing="0"/>
        <w:ind w:left="240"/>
        <w:rPr>
          <w:ins w:id="1472" w:author="Unknown"/>
          <w:rFonts w:ascii="Segoe UI" w:hAnsi="Segoe UI" w:cs="Segoe UI"/>
          <w:color w:val="1F2328"/>
          <w:sz w:val="30"/>
          <w:szCs w:val="30"/>
          <w:bdr w:val="none" w:sz="0" w:space="0" w:color="auto" w:frame="1"/>
          <w:shd w:val="clear" w:color="auto" w:fill="FFFFFF"/>
        </w:rPr>
      </w:pPr>
      <w:ins w:id="1473" w:author="Unknown">
        <w:r>
          <w:rPr>
            <w:rFonts w:ascii="Segoe UI" w:hAnsi="Segoe UI" w:cs="Segoe UI"/>
            <w:color w:val="1F2328"/>
            <w:sz w:val="30"/>
            <w:szCs w:val="30"/>
            <w:bdr w:val="none" w:sz="0" w:space="0" w:color="auto" w:frame="1"/>
            <w:shd w:val="clear" w:color="auto" w:fill="FFFFFF"/>
          </w:rPr>
          <w:t>19. How can you configure health checks for targets in Elastic Load Balancers?</w:t>
        </w:r>
      </w:ins>
    </w:p>
    <w:p w:rsidR="00442C8F" w:rsidRDefault="00442C8F" w:rsidP="00442C8F">
      <w:pPr>
        <w:pStyle w:val="rich-diff-level-zero"/>
        <w:spacing w:before="0" w:beforeAutospacing="0" w:after="240" w:afterAutospacing="0"/>
        <w:ind w:left="240"/>
        <w:rPr>
          <w:ins w:id="1474" w:author="Unknown"/>
          <w:rFonts w:ascii="Segoe UI" w:hAnsi="Segoe UI" w:cs="Segoe UI"/>
          <w:color w:val="1F2328"/>
          <w:bdr w:val="none" w:sz="0" w:space="0" w:color="auto" w:frame="1"/>
          <w:shd w:val="clear" w:color="auto" w:fill="FFFFFF"/>
        </w:rPr>
      </w:pPr>
      <w:ins w:id="1475" w:author="Unknown">
        <w:r>
          <w:rPr>
            <w:rFonts w:ascii="Segoe UI" w:hAnsi="Segoe UI" w:cs="Segoe UI"/>
            <w:color w:val="1F2328"/>
            <w:bdr w:val="none" w:sz="0" w:space="0" w:color="auto" w:frame="1"/>
            <w:shd w:val="clear" w:color="auto" w:fill="FFFFFF"/>
          </w:rPr>
          <w:t>You can configure health checks by defining a health check path, interval, timeout, and thresholds. ELB sends periodic requests to targets to verify their health.</w:t>
        </w:r>
      </w:ins>
    </w:p>
    <w:p w:rsidR="00442C8F" w:rsidRDefault="00442C8F" w:rsidP="00442C8F">
      <w:pPr>
        <w:pStyle w:val="Heading3"/>
        <w:spacing w:before="360" w:beforeAutospacing="0" w:after="240" w:afterAutospacing="0"/>
        <w:ind w:left="240"/>
        <w:rPr>
          <w:ins w:id="1476" w:author="Unknown"/>
          <w:rFonts w:ascii="Segoe UI" w:hAnsi="Segoe UI" w:cs="Segoe UI"/>
          <w:color w:val="1F2328"/>
          <w:sz w:val="30"/>
          <w:szCs w:val="30"/>
          <w:bdr w:val="none" w:sz="0" w:space="0" w:color="auto" w:frame="1"/>
          <w:shd w:val="clear" w:color="auto" w:fill="FFFFFF"/>
        </w:rPr>
      </w:pPr>
      <w:ins w:id="1477" w:author="Unknown">
        <w:r>
          <w:rPr>
            <w:rFonts w:ascii="Segoe UI" w:hAnsi="Segoe UI" w:cs="Segoe UI"/>
            <w:color w:val="1F2328"/>
            <w:sz w:val="30"/>
            <w:szCs w:val="30"/>
            <w:bdr w:val="none" w:sz="0" w:space="0" w:color="auto" w:frame="1"/>
            <w:shd w:val="clear" w:color="auto" w:fill="FFFFFF"/>
          </w:rPr>
          <w:t>20. Can you use Elastic Load Balancers to distribute traffic across regions?</w:t>
        </w:r>
      </w:ins>
    </w:p>
    <w:p w:rsidR="00442C8F" w:rsidRDefault="00442C8F" w:rsidP="00442C8F">
      <w:pPr>
        <w:pStyle w:val="rich-diff-level-zero"/>
        <w:spacing w:before="0" w:beforeAutospacing="0" w:after="240" w:afterAutospacing="0"/>
        <w:ind w:left="240"/>
        <w:rPr>
          <w:ins w:id="1478" w:author="Unknown"/>
          <w:rFonts w:ascii="Segoe UI" w:hAnsi="Segoe UI" w:cs="Segoe UI"/>
          <w:color w:val="1F2328"/>
          <w:bdr w:val="none" w:sz="0" w:space="0" w:color="auto" w:frame="1"/>
          <w:shd w:val="clear" w:color="auto" w:fill="FFFFFF"/>
        </w:rPr>
      </w:pPr>
      <w:ins w:id="1479" w:author="Unknown">
        <w:r>
          <w:rPr>
            <w:rFonts w:ascii="Segoe UI" w:hAnsi="Segoe UI" w:cs="Segoe UI"/>
            <w:color w:val="1F2328"/>
            <w:bdr w:val="none" w:sz="0" w:space="0" w:color="auto" w:frame="1"/>
            <w:shd w:val="clear" w:color="auto" w:fill="FFFFFF"/>
          </w:rPr>
          <w:lastRenderedPageBreak/>
          <w:t>Elastic Load Balancers can distribute traffic only within the same region. For distributing traffic across regions, you can use AWS Global Accelerator.</w:t>
        </w:r>
      </w:ins>
    </w:p>
    <w:p w:rsidR="00442C8F" w:rsidRDefault="00442C8F" w:rsidP="00442C8F">
      <w:pPr>
        <w:pStyle w:val="rich-diff-level-zero"/>
        <w:spacing w:before="0" w:beforeAutospacing="0" w:after="240" w:afterAutospacing="0"/>
        <w:ind w:left="240"/>
        <w:rPr>
          <w:ins w:id="1480" w:author="Unknown"/>
          <w:rFonts w:ascii="Segoe UI" w:hAnsi="Segoe UI" w:cs="Segoe UI"/>
          <w:color w:val="1F2328"/>
          <w:bdr w:val="none" w:sz="0" w:space="0" w:color="auto" w:frame="1"/>
          <w:shd w:val="clear" w:color="auto" w:fill="FFFFFF"/>
        </w:rPr>
      </w:pPr>
      <w:ins w:id="1481" w:author="Unknown">
        <w:r>
          <w:rPr>
            <w:rFonts w:ascii="Segoe UI" w:hAnsi="Segoe UI" w:cs="Segoe UI"/>
            <w:color w:val="1F2328"/>
            <w:bdr w:val="none" w:sz="0" w:space="0" w:color="auto" w:frame="1"/>
            <w:shd w:val="clear" w:color="auto" w:fill="FFFFFF"/>
          </w:rPr>
          <w:t xml:space="preserve">Remember that while these answers provide depth, </w:t>
        </w:r>
        <w:proofErr w:type="gramStart"/>
        <w:r>
          <w:rPr>
            <w:rFonts w:ascii="Segoe UI" w:hAnsi="Segoe UI" w:cs="Segoe UI"/>
            <w:color w:val="1F2328"/>
            <w:bdr w:val="none" w:sz="0" w:space="0" w:color="auto" w:frame="1"/>
            <w:shd w:val="clear" w:color="auto" w:fill="FFFFFF"/>
          </w:rPr>
          <w:t>it's</w:t>
        </w:r>
        <w:proofErr w:type="gramEnd"/>
        <w:r>
          <w:rPr>
            <w:rFonts w:ascii="Segoe UI" w:hAnsi="Segoe UI" w:cs="Segoe UI"/>
            <w:color w:val="1F2328"/>
            <w:bdr w:val="none" w:sz="0" w:space="0" w:color="auto" w:frame="1"/>
            <w:shd w:val="clear" w:color="auto" w:fill="FFFFFF"/>
          </w:rPr>
          <w:t xml:space="preserve"> important to personalize your responses based on your experience and understanding of Elastic Load Balancers and AWS load balancing concepts.</w:t>
        </w:r>
      </w:ins>
    </w:p>
    <w:p w:rsidR="00442C8F" w:rsidRDefault="00442C8F"/>
    <w:p w:rsidR="00442C8F" w:rsidRDefault="00442C8F" w:rsidP="00442C8F">
      <w:pPr>
        <w:pStyle w:val="Heading3"/>
        <w:spacing w:before="0" w:beforeAutospacing="0" w:after="240" w:afterAutospacing="0"/>
        <w:ind w:left="240"/>
        <w:rPr>
          <w:ins w:id="1482" w:author="Unknown"/>
          <w:rFonts w:ascii="Segoe UI" w:hAnsi="Segoe UI" w:cs="Segoe UI"/>
          <w:color w:val="1F2328"/>
          <w:sz w:val="30"/>
          <w:szCs w:val="30"/>
          <w:bdr w:val="none" w:sz="0" w:space="0" w:color="auto" w:frame="1"/>
          <w:shd w:val="clear" w:color="auto" w:fill="FFFFFF"/>
        </w:rPr>
      </w:pPr>
      <w:ins w:id="1483" w:author="Unknown">
        <w:r>
          <w:rPr>
            <w:rFonts w:ascii="Segoe UI" w:hAnsi="Segoe UI" w:cs="Segoe UI"/>
            <w:color w:val="1F2328"/>
            <w:sz w:val="30"/>
            <w:szCs w:val="30"/>
            <w:bdr w:val="none" w:sz="0" w:space="0" w:color="auto" w:frame="1"/>
            <w:shd w:val="clear" w:color="auto" w:fill="FFFFFF"/>
          </w:rPr>
          <w:t>1. What is AWS Identity and Access Management (IAM)?</w:t>
        </w:r>
      </w:ins>
    </w:p>
    <w:p w:rsidR="00442C8F" w:rsidRDefault="00442C8F" w:rsidP="00442C8F">
      <w:pPr>
        <w:pStyle w:val="rich-diff-level-zero"/>
        <w:spacing w:before="0" w:beforeAutospacing="0" w:after="240" w:afterAutospacing="0"/>
        <w:ind w:left="240"/>
        <w:rPr>
          <w:ins w:id="1484" w:author="Unknown"/>
          <w:rFonts w:ascii="Segoe UI" w:hAnsi="Segoe UI" w:cs="Segoe UI"/>
          <w:color w:val="1F2328"/>
          <w:bdr w:val="none" w:sz="0" w:space="0" w:color="auto" w:frame="1"/>
          <w:shd w:val="clear" w:color="auto" w:fill="FFFFFF"/>
        </w:rPr>
      </w:pPr>
      <w:ins w:id="1485" w:author="Unknown">
        <w:r>
          <w:rPr>
            <w:rFonts w:ascii="Segoe UI" w:hAnsi="Segoe UI" w:cs="Segoe UI"/>
            <w:color w:val="1F2328"/>
            <w:bdr w:val="none" w:sz="0" w:space="0" w:color="auto" w:frame="1"/>
            <w:shd w:val="clear" w:color="auto" w:fill="FFFFFF"/>
          </w:rPr>
          <w:t>AWS IAM is a service that allows you to manage users, groups, and permissions for accessing AWS resources. It provides centralized control over authentication and authorization.</w:t>
        </w:r>
      </w:ins>
    </w:p>
    <w:p w:rsidR="00442C8F" w:rsidRDefault="00442C8F" w:rsidP="00442C8F">
      <w:pPr>
        <w:pStyle w:val="Heading3"/>
        <w:spacing w:before="360" w:beforeAutospacing="0" w:after="240" w:afterAutospacing="0"/>
        <w:ind w:left="240"/>
        <w:rPr>
          <w:ins w:id="1486" w:author="Unknown"/>
          <w:rFonts w:ascii="Segoe UI" w:hAnsi="Segoe UI" w:cs="Segoe UI"/>
          <w:color w:val="1F2328"/>
          <w:sz w:val="30"/>
          <w:szCs w:val="30"/>
          <w:bdr w:val="none" w:sz="0" w:space="0" w:color="auto" w:frame="1"/>
          <w:shd w:val="clear" w:color="auto" w:fill="FFFFFF"/>
        </w:rPr>
      </w:pPr>
      <w:ins w:id="1487" w:author="Unknown">
        <w:r>
          <w:rPr>
            <w:rFonts w:ascii="Segoe UI" w:hAnsi="Segoe UI" w:cs="Segoe UI"/>
            <w:color w:val="1F2328"/>
            <w:sz w:val="30"/>
            <w:szCs w:val="30"/>
            <w:bdr w:val="none" w:sz="0" w:space="0" w:color="auto" w:frame="1"/>
            <w:shd w:val="clear" w:color="auto" w:fill="FFFFFF"/>
          </w:rPr>
          <w:t>2. What are the key components of AWS IAM?</w:t>
        </w:r>
      </w:ins>
    </w:p>
    <w:p w:rsidR="00442C8F" w:rsidRDefault="00442C8F" w:rsidP="00442C8F">
      <w:pPr>
        <w:pStyle w:val="rich-diff-level-zero"/>
        <w:spacing w:before="0" w:beforeAutospacing="0" w:after="240" w:afterAutospacing="0"/>
        <w:ind w:left="240"/>
        <w:rPr>
          <w:ins w:id="1488" w:author="Unknown"/>
          <w:rFonts w:ascii="Segoe UI" w:hAnsi="Segoe UI" w:cs="Segoe UI"/>
          <w:color w:val="1F2328"/>
          <w:bdr w:val="none" w:sz="0" w:space="0" w:color="auto" w:frame="1"/>
          <w:shd w:val="clear" w:color="auto" w:fill="FFFFFF"/>
        </w:rPr>
      </w:pPr>
      <w:ins w:id="1489" w:author="Unknown">
        <w:r>
          <w:rPr>
            <w:rFonts w:ascii="Segoe UI" w:hAnsi="Segoe UI" w:cs="Segoe UI"/>
            <w:color w:val="1F2328"/>
            <w:bdr w:val="none" w:sz="0" w:space="0" w:color="auto" w:frame="1"/>
            <w:shd w:val="clear" w:color="auto" w:fill="FFFFFF"/>
          </w:rPr>
          <w:t>Key components of AWS IAM include users, groups, roles, policies, permissions, and identity providers.</w:t>
        </w:r>
      </w:ins>
    </w:p>
    <w:p w:rsidR="00442C8F" w:rsidRDefault="00442C8F" w:rsidP="00442C8F">
      <w:pPr>
        <w:pStyle w:val="Heading3"/>
        <w:spacing w:before="360" w:beforeAutospacing="0" w:after="240" w:afterAutospacing="0"/>
        <w:ind w:left="240"/>
        <w:rPr>
          <w:ins w:id="1490" w:author="Unknown"/>
          <w:rFonts w:ascii="Segoe UI" w:hAnsi="Segoe UI" w:cs="Segoe UI"/>
          <w:color w:val="1F2328"/>
          <w:sz w:val="30"/>
          <w:szCs w:val="30"/>
          <w:bdr w:val="none" w:sz="0" w:space="0" w:color="auto" w:frame="1"/>
          <w:shd w:val="clear" w:color="auto" w:fill="FFFFFF"/>
        </w:rPr>
      </w:pPr>
      <w:ins w:id="1491" w:author="Unknown">
        <w:r>
          <w:rPr>
            <w:rFonts w:ascii="Segoe UI" w:hAnsi="Segoe UI" w:cs="Segoe UI"/>
            <w:color w:val="1F2328"/>
            <w:sz w:val="30"/>
            <w:szCs w:val="30"/>
            <w:bdr w:val="none" w:sz="0" w:space="0" w:color="auto" w:frame="1"/>
            <w:shd w:val="clear" w:color="auto" w:fill="FFFFFF"/>
          </w:rPr>
          <w:t>3. How does AWS IAM work?</w:t>
        </w:r>
      </w:ins>
    </w:p>
    <w:p w:rsidR="00442C8F" w:rsidRDefault="00442C8F" w:rsidP="00442C8F">
      <w:pPr>
        <w:pStyle w:val="rich-diff-level-zero"/>
        <w:spacing w:before="0" w:beforeAutospacing="0" w:after="240" w:afterAutospacing="0"/>
        <w:ind w:left="240"/>
        <w:rPr>
          <w:ins w:id="1492" w:author="Unknown"/>
          <w:rFonts w:ascii="Segoe UI" w:hAnsi="Segoe UI" w:cs="Segoe UI"/>
          <w:color w:val="1F2328"/>
          <w:bdr w:val="none" w:sz="0" w:space="0" w:color="auto" w:frame="1"/>
          <w:shd w:val="clear" w:color="auto" w:fill="FFFFFF"/>
        </w:rPr>
      </w:pPr>
      <w:ins w:id="1493" w:author="Unknown">
        <w:r>
          <w:rPr>
            <w:rFonts w:ascii="Segoe UI" w:hAnsi="Segoe UI" w:cs="Segoe UI"/>
            <w:color w:val="1F2328"/>
            <w:bdr w:val="none" w:sz="0" w:space="0" w:color="auto" w:frame="1"/>
            <w:shd w:val="clear" w:color="auto" w:fill="FFFFFF"/>
          </w:rPr>
          <w:t>AWS IAM allows you to create users and groups, assign policies that define permissions, and use roles to delegate permissions to AWS services and resources.</w:t>
        </w:r>
      </w:ins>
    </w:p>
    <w:p w:rsidR="00442C8F" w:rsidRDefault="00442C8F" w:rsidP="00442C8F">
      <w:pPr>
        <w:pStyle w:val="Heading3"/>
        <w:spacing w:before="360" w:beforeAutospacing="0" w:after="240" w:afterAutospacing="0"/>
        <w:ind w:left="240"/>
        <w:rPr>
          <w:ins w:id="1494" w:author="Unknown"/>
          <w:rFonts w:ascii="Segoe UI" w:hAnsi="Segoe UI" w:cs="Segoe UI"/>
          <w:color w:val="1F2328"/>
          <w:sz w:val="30"/>
          <w:szCs w:val="30"/>
          <w:bdr w:val="none" w:sz="0" w:space="0" w:color="auto" w:frame="1"/>
          <w:shd w:val="clear" w:color="auto" w:fill="FFFFFF"/>
        </w:rPr>
      </w:pPr>
      <w:ins w:id="1495" w:author="Unknown">
        <w:r>
          <w:rPr>
            <w:rFonts w:ascii="Segoe UI" w:hAnsi="Segoe UI" w:cs="Segoe UI"/>
            <w:color w:val="1F2328"/>
            <w:sz w:val="30"/>
            <w:szCs w:val="30"/>
            <w:bdr w:val="none" w:sz="0" w:space="0" w:color="auto" w:frame="1"/>
            <w:shd w:val="clear" w:color="auto" w:fill="FFFFFF"/>
          </w:rPr>
          <w:t>4. What is the difference between authentication and authorization in AWS IAM?</w:t>
        </w:r>
      </w:ins>
    </w:p>
    <w:p w:rsidR="00442C8F" w:rsidRDefault="00442C8F" w:rsidP="00442C8F">
      <w:pPr>
        <w:pStyle w:val="rich-diff-level-zero"/>
        <w:spacing w:before="0" w:beforeAutospacing="0" w:after="240" w:afterAutospacing="0"/>
        <w:ind w:left="240"/>
        <w:rPr>
          <w:ins w:id="1496" w:author="Unknown"/>
          <w:rFonts w:ascii="Segoe UI" w:hAnsi="Segoe UI" w:cs="Segoe UI"/>
          <w:color w:val="1F2328"/>
          <w:bdr w:val="none" w:sz="0" w:space="0" w:color="auto" w:frame="1"/>
          <w:shd w:val="clear" w:color="auto" w:fill="FFFFFF"/>
        </w:rPr>
      </w:pPr>
      <w:ins w:id="1497" w:author="Unknown">
        <w:r>
          <w:rPr>
            <w:rFonts w:ascii="Segoe UI" w:hAnsi="Segoe UI" w:cs="Segoe UI"/>
            <w:color w:val="1F2328"/>
            <w:bdr w:val="none" w:sz="0" w:space="0" w:color="auto" w:frame="1"/>
            <w:shd w:val="clear" w:color="auto" w:fill="FFFFFF"/>
          </w:rPr>
          <w:t>Authentication is the process of verifying the identity of users or entities, while authorization is the process of granting or denying access to resources based on policies and permissions.</w:t>
        </w:r>
      </w:ins>
    </w:p>
    <w:p w:rsidR="00442C8F" w:rsidRDefault="00442C8F" w:rsidP="00442C8F">
      <w:pPr>
        <w:pStyle w:val="Heading3"/>
        <w:spacing w:before="360" w:beforeAutospacing="0" w:after="240" w:afterAutospacing="0"/>
        <w:ind w:left="240"/>
        <w:rPr>
          <w:ins w:id="1498" w:author="Unknown"/>
          <w:rFonts w:ascii="Segoe UI" w:hAnsi="Segoe UI" w:cs="Segoe UI"/>
          <w:color w:val="1F2328"/>
          <w:sz w:val="30"/>
          <w:szCs w:val="30"/>
          <w:bdr w:val="none" w:sz="0" w:space="0" w:color="auto" w:frame="1"/>
          <w:shd w:val="clear" w:color="auto" w:fill="FFFFFF"/>
        </w:rPr>
      </w:pPr>
      <w:ins w:id="1499" w:author="Unknown">
        <w:r>
          <w:rPr>
            <w:rFonts w:ascii="Segoe UI" w:hAnsi="Segoe UI" w:cs="Segoe UI"/>
            <w:color w:val="1F2328"/>
            <w:sz w:val="30"/>
            <w:szCs w:val="30"/>
            <w:bdr w:val="none" w:sz="0" w:space="0" w:color="auto" w:frame="1"/>
            <w:shd w:val="clear" w:color="auto" w:fill="FFFFFF"/>
          </w:rPr>
          <w:t>5. How can you secure your AWS account using IAM?</w:t>
        </w:r>
      </w:ins>
    </w:p>
    <w:p w:rsidR="00442C8F" w:rsidRDefault="00442C8F" w:rsidP="00442C8F">
      <w:pPr>
        <w:pStyle w:val="rich-diff-level-zero"/>
        <w:spacing w:before="0" w:beforeAutospacing="0" w:after="240" w:afterAutospacing="0"/>
        <w:ind w:left="240"/>
        <w:rPr>
          <w:ins w:id="1500" w:author="Unknown"/>
          <w:rFonts w:ascii="Segoe UI" w:hAnsi="Segoe UI" w:cs="Segoe UI"/>
          <w:color w:val="1F2328"/>
          <w:bdr w:val="none" w:sz="0" w:space="0" w:color="auto" w:frame="1"/>
          <w:shd w:val="clear" w:color="auto" w:fill="FFFFFF"/>
        </w:rPr>
      </w:pPr>
      <w:ins w:id="1501" w:author="Unknown">
        <w:r>
          <w:rPr>
            <w:rFonts w:ascii="Segoe UI" w:hAnsi="Segoe UI" w:cs="Segoe UI"/>
            <w:color w:val="1F2328"/>
            <w:bdr w:val="none" w:sz="0" w:space="0" w:color="auto" w:frame="1"/>
            <w:shd w:val="clear" w:color="auto" w:fill="FFFFFF"/>
          </w:rPr>
          <w:t>You can secure your AWS account by enforcing the principle of least privilege, creating strong password policies, enabling multi-factor authentication (MFA), and regularly reviewing permissions.</w:t>
        </w:r>
      </w:ins>
    </w:p>
    <w:p w:rsidR="00442C8F" w:rsidRDefault="00442C8F" w:rsidP="00442C8F">
      <w:pPr>
        <w:pStyle w:val="Heading3"/>
        <w:spacing w:before="360" w:beforeAutospacing="0" w:after="240" w:afterAutospacing="0"/>
        <w:ind w:left="240"/>
        <w:rPr>
          <w:ins w:id="1502" w:author="Unknown"/>
          <w:rFonts w:ascii="Segoe UI" w:hAnsi="Segoe UI" w:cs="Segoe UI"/>
          <w:color w:val="1F2328"/>
          <w:sz w:val="30"/>
          <w:szCs w:val="30"/>
          <w:bdr w:val="none" w:sz="0" w:space="0" w:color="auto" w:frame="1"/>
          <w:shd w:val="clear" w:color="auto" w:fill="FFFFFF"/>
        </w:rPr>
      </w:pPr>
      <w:ins w:id="1503" w:author="Unknown">
        <w:r>
          <w:rPr>
            <w:rFonts w:ascii="Segoe UI" w:hAnsi="Segoe UI" w:cs="Segoe UI"/>
            <w:color w:val="1F2328"/>
            <w:sz w:val="30"/>
            <w:szCs w:val="30"/>
            <w:bdr w:val="none" w:sz="0" w:space="0" w:color="auto" w:frame="1"/>
            <w:shd w:val="clear" w:color="auto" w:fill="FFFFFF"/>
          </w:rPr>
          <w:t>6. How do IAM users differ from IAM roles?</w:t>
        </w:r>
      </w:ins>
    </w:p>
    <w:p w:rsidR="00442C8F" w:rsidRDefault="00442C8F" w:rsidP="00442C8F">
      <w:pPr>
        <w:pStyle w:val="rich-diff-level-zero"/>
        <w:spacing w:before="0" w:beforeAutospacing="0" w:after="240" w:afterAutospacing="0"/>
        <w:ind w:left="240"/>
        <w:rPr>
          <w:ins w:id="1504" w:author="Unknown"/>
          <w:rFonts w:ascii="Segoe UI" w:hAnsi="Segoe UI" w:cs="Segoe UI"/>
          <w:color w:val="1F2328"/>
          <w:bdr w:val="none" w:sz="0" w:space="0" w:color="auto" w:frame="1"/>
          <w:shd w:val="clear" w:color="auto" w:fill="FFFFFF"/>
        </w:rPr>
      </w:pPr>
      <w:ins w:id="1505" w:author="Unknown">
        <w:r>
          <w:rPr>
            <w:rFonts w:ascii="Segoe UI" w:hAnsi="Segoe UI" w:cs="Segoe UI"/>
            <w:color w:val="1F2328"/>
            <w:bdr w:val="none" w:sz="0" w:space="0" w:color="auto" w:frame="1"/>
            <w:shd w:val="clear" w:color="auto" w:fill="FFFFFF"/>
          </w:rPr>
          <w:lastRenderedPageBreak/>
          <w:t xml:space="preserve">IAM users are individuals or entities that have a fixed set of permissions associated with them. IAM roles are temporary credentials that </w:t>
        </w:r>
        <w:proofErr w:type="gramStart"/>
        <w:r>
          <w:rPr>
            <w:rFonts w:ascii="Segoe UI" w:hAnsi="Segoe UI" w:cs="Segoe UI"/>
            <w:color w:val="1F2328"/>
            <w:bdr w:val="none" w:sz="0" w:space="0" w:color="auto" w:frame="1"/>
            <w:shd w:val="clear" w:color="auto" w:fill="FFFFFF"/>
          </w:rPr>
          <w:t>can be assumed</w:t>
        </w:r>
        <w:proofErr w:type="gramEnd"/>
        <w:r>
          <w:rPr>
            <w:rFonts w:ascii="Segoe UI" w:hAnsi="Segoe UI" w:cs="Segoe UI"/>
            <w:color w:val="1F2328"/>
            <w:bdr w:val="none" w:sz="0" w:space="0" w:color="auto" w:frame="1"/>
            <w:shd w:val="clear" w:color="auto" w:fill="FFFFFF"/>
          </w:rPr>
          <w:t xml:space="preserve"> by users or AWS services to access resources.</w:t>
        </w:r>
      </w:ins>
    </w:p>
    <w:p w:rsidR="00442C8F" w:rsidRDefault="00442C8F" w:rsidP="00442C8F">
      <w:pPr>
        <w:pStyle w:val="Heading3"/>
        <w:spacing w:before="360" w:beforeAutospacing="0" w:after="240" w:afterAutospacing="0"/>
        <w:ind w:left="240"/>
        <w:rPr>
          <w:ins w:id="1506" w:author="Unknown"/>
          <w:rFonts w:ascii="Segoe UI" w:hAnsi="Segoe UI" w:cs="Segoe UI"/>
          <w:color w:val="1F2328"/>
          <w:sz w:val="30"/>
          <w:szCs w:val="30"/>
          <w:bdr w:val="none" w:sz="0" w:space="0" w:color="auto" w:frame="1"/>
          <w:shd w:val="clear" w:color="auto" w:fill="FFFFFF"/>
        </w:rPr>
      </w:pPr>
      <w:ins w:id="1507" w:author="Unknown">
        <w:r>
          <w:rPr>
            <w:rFonts w:ascii="Segoe UI" w:hAnsi="Segoe UI" w:cs="Segoe UI"/>
            <w:color w:val="1F2328"/>
            <w:sz w:val="30"/>
            <w:szCs w:val="30"/>
            <w:bdr w:val="none" w:sz="0" w:space="0" w:color="auto" w:frame="1"/>
            <w:shd w:val="clear" w:color="auto" w:fill="FFFFFF"/>
          </w:rPr>
          <w:t>7. What is an IAM policy?</w:t>
        </w:r>
      </w:ins>
    </w:p>
    <w:p w:rsidR="00442C8F" w:rsidRDefault="00442C8F" w:rsidP="00442C8F">
      <w:pPr>
        <w:pStyle w:val="rich-diff-level-zero"/>
        <w:spacing w:before="0" w:beforeAutospacing="0" w:after="240" w:afterAutospacing="0"/>
        <w:ind w:left="240"/>
        <w:rPr>
          <w:ins w:id="1508" w:author="Unknown"/>
          <w:rFonts w:ascii="Segoe UI" w:hAnsi="Segoe UI" w:cs="Segoe UI"/>
          <w:color w:val="1F2328"/>
          <w:bdr w:val="none" w:sz="0" w:space="0" w:color="auto" w:frame="1"/>
          <w:shd w:val="clear" w:color="auto" w:fill="FFFFFF"/>
        </w:rPr>
      </w:pPr>
      <w:ins w:id="1509" w:author="Unknown">
        <w:r>
          <w:rPr>
            <w:rFonts w:ascii="Segoe UI" w:hAnsi="Segoe UI" w:cs="Segoe UI"/>
            <w:color w:val="1F2328"/>
            <w:bdr w:val="none" w:sz="0" w:space="0" w:color="auto" w:frame="1"/>
            <w:shd w:val="clear" w:color="auto" w:fill="FFFFFF"/>
          </w:rPr>
          <w:t xml:space="preserve">An IAM policy is a JSON document that defines permissions. It specifies what actions </w:t>
        </w:r>
        <w:proofErr w:type="gramStart"/>
        <w:r>
          <w:rPr>
            <w:rFonts w:ascii="Segoe UI" w:hAnsi="Segoe UI" w:cs="Segoe UI"/>
            <w:color w:val="1F2328"/>
            <w:bdr w:val="none" w:sz="0" w:space="0" w:color="auto" w:frame="1"/>
            <w:shd w:val="clear" w:color="auto" w:fill="FFFFFF"/>
          </w:rPr>
          <w:t>are allowed or denied on which AWS resources for whom</w:t>
        </w:r>
        <w:proofErr w:type="gramEnd"/>
        <w:r>
          <w:rPr>
            <w:rFonts w:ascii="Segoe UI" w:hAnsi="Segoe UI" w:cs="Segoe UI"/>
            <w:color w:val="1F2328"/>
            <w:bdr w:val="none" w:sz="0" w:space="0" w:color="auto" w:frame="1"/>
            <w:shd w:val="clear" w:color="auto" w:fill="FFFFFF"/>
          </w:rPr>
          <w:t xml:space="preserve"> (users, groups, or roles).</w:t>
        </w:r>
      </w:ins>
    </w:p>
    <w:p w:rsidR="00442C8F" w:rsidRDefault="00442C8F" w:rsidP="00442C8F">
      <w:pPr>
        <w:pStyle w:val="Heading3"/>
        <w:spacing w:before="360" w:beforeAutospacing="0" w:after="240" w:afterAutospacing="0"/>
        <w:ind w:left="240"/>
        <w:rPr>
          <w:ins w:id="1510" w:author="Unknown"/>
          <w:rFonts w:ascii="Segoe UI" w:hAnsi="Segoe UI" w:cs="Segoe UI"/>
          <w:color w:val="1F2328"/>
          <w:sz w:val="30"/>
          <w:szCs w:val="30"/>
          <w:bdr w:val="none" w:sz="0" w:space="0" w:color="auto" w:frame="1"/>
          <w:shd w:val="clear" w:color="auto" w:fill="FFFFFF"/>
        </w:rPr>
      </w:pPr>
      <w:ins w:id="1511" w:author="Unknown">
        <w:r>
          <w:rPr>
            <w:rFonts w:ascii="Segoe UI" w:hAnsi="Segoe UI" w:cs="Segoe UI"/>
            <w:color w:val="1F2328"/>
            <w:sz w:val="30"/>
            <w:szCs w:val="30"/>
            <w:bdr w:val="none" w:sz="0" w:space="0" w:color="auto" w:frame="1"/>
            <w:shd w:val="clear" w:color="auto" w:fill="FFFFFF"/>
          </w:rPr>
          <w:t>8. What is the AWS Management Console?</w:t>
        </w:r>
      </w:ins>
    </w:p>
    <w:p w:rsidR="00442C8F" w:rsidRDefault="00442C8F" w:rsidP="00442C8F">
      <w:pPr>
        <w:pStyle w:val="rich-diff-level-zero"/>
        <w:spacing w:before="0" w:beforeAutospacing="0" w:after="240" w:afterAutospacing="0"/>
        <w:ind w:left="240"/>
        <w:rPr>
          <w:ins w:id="1512" w:author="Unknown"/>
          <w:rFonts w:ascii="Segoe UI" w:hAnsi="Segoe UI" w:cs="Segoe UI"/>
          <w:color w:val="1F2328"/>
          <w:bdr w:val="none" w:sz="0" w:space="0" w:color="auto" w:frame="1"/>
          <w:shd w:val="clear" w:color="auto" w:fill="FFFFFF"/>
        </w:rPr>
      </w:pPr>
      <w:ins w:id="1513" w:author="Unknown">
        <w:r>
          <w:rPr>
            <w:rFonts w:ascii="Segoe UI" w:hAnsi="Segoe UI" w:cs="Segoe UI"/>
            <w:color w:val="1F2328"/>
            <w:bdr w:val="none" w:sz="0" w:space="0" w:color="auto" w:frame="1"/>
            <w:shd w:val="clear" w:color="auto" w:fill="FFFFFF"/>
          </w:rPr>
          <w:t>The AWS Management Console is a web-based interface that allows you to interact with and manage AWS resources. IAM users can use the console to access resources based on their permissions.</w:t>
        </w:r>
      </w:ins>
    </w:p>
    <w:p w:rsidR="00442C8F" w:rsidRDefault="00442C8F" w:rsidP="00442C8F">
      <w:pPr>
        <w:pStyle w:val="Heading3"/>
        <w:spacing w:before="360" w:beforeAutospacing="0" w:after="240" w:afterAutospacing="0"/>
        <w:ind w:left="240"/>
        <w:rPr>
          <w:ins w:id="1514" w:author="Unknown"/>
          <w:rFonts w:ascii="Segoe UI" w:hAnsi="Segoe UI" w:cs="Segoe UI"/>
          <w:color w:val="1F2328"/>
          <w:sz w:val="30"/>
          <w:szCs w:val="30"/>
          <w:bdr w:val="none" w:sz="0" w:space="0" w:color="auto" w:frame="1"/>
          <w:shd w:val="clear" w:color="auto" w:fill="FFFFFF"/>
        </w:rPr>
      </w:pPr>
      <w:ins w:id="1515" w:author="Unknown">
        <w:r>
          <w:rPr>
            <w:rFonts w:ascii="Segoe UI" w:hAnsi="Segoe UI" w:cs="Segoe UI"/>
            <w:color w:val="1F2328"/>
            <w:sz w:val="30"/>
            <w:szCs w:val="30"/>
            <w:bdr w:val="none" w:sz="0" w:space="0" w:color="auto" w:frame="1"/>
            <w:shd w:val="clear" w:color="auto" w:fill="FFFFFF"/>
          </w:rPr>
          <w:t>9. How does IAM manage access keys?</w:t>
        </w:r>
      </w:ins>
    </w:p>
    <w:p w:rsidR="00442C8F" w:rsidRDefault="00442C8F" w:rsidP="00442C8F">
      <w:pPr>
        <w:pStyle w:val="rich-diff-level-zero"/>
        <w:spacing w:before="0" w:beforeAutospacing="0" w:after="240" w:afterAutospacing="0"/>
        <w:ind w:left="240"/>
        <w:rPr>
          <w:ins w:id="1516" w:author="Unknown"/>
          <w:rFonts w:ascii="Segoe UI" w:hAnsi="Segoe UI" w:cs="Segoe UI"/>
          <w:color w:val="1F2328"/>
          <w:bdr w:val="none" w:sz="0" w:space="0" w:color="auto" w:frame="1"/>
          <w:shd w:val="clear" w:color="auto" w:fill="FFFFFF"/>
        </w:rPr>
      </w:pPr>
      <w:ins w:id="1517" w:author="Unknown">
        <w:r>
          <w:rPr>
            <w:rFonts w:ascii="Segoe UI" w:hAnsi="Segoe UI" w:cs="Segoe UI"/>
            <w:color w:val="1F2328"/>
            <w:bdr w:val="none" w:sz="0" w:space="0" w:color="auto" w:frame="1"/>
            <w:shd w:val="clear" w:color="auto" w:fill="FFFFFF"/>
          </w:rPr>
          <w:t xml:space="preserve">IAM users can have access keys (access key ID and secret access key) associated with their accounts, which </w:t>
        </w:r>
        <w:proofErr w:type="gramStart"/>
        <w:r>
          <w:rPr>
            <w:rFonts w:ascii="Segoe UI" w:hAnsi="Segoe UI" w:cs="Segoe UI"/>
            <w:color w:val="1F2328"/>
            <w:bdr w:val="none" w:sz="0" w:space="0" w:color="auto" w:frame="1"/>
            <w:shd w:val="clear" w:color="auto" w:fill="FFFFFF"/>
          </w:rPr>
          <w:t>are used</w:t>
        </w:r>
        <w:proofErr w:type="gramEnd"/>
        <w:r>
          <w:rPr>
            <w:rFonts w:ascii="Segoe UI" w:hAnsi="Segoe UI" w:cs="Segoe UI"/>
            <w:color w:val="1F2328"/>
            <w:bdr w:val="none" w:sz="0" w:space="0" w:color="auto" w:frame="1"/>
            <w:shd w:val="clear" w:color="auto" w:fill="FFFFFF"/>
          </w:rPr>
          <w:t xml:space="preserve"> for programmatic access to AWS resources.</w:t>
        </w:r>
      </w:ins>
    </w:p>
    <w:p w:rsidR="00442C8F" w:rsidRDefault="00442C8F" w:rsidP="00442C8F">
      <w:pPr>
        <w:pStyle w:val="Heading3"/>
        <w:spacing w:before="360" w:beforeAutospacing="0" w:after="240" w:afterAutospacing="0"/>
        <w:ind w:left="240"/>
        <w:rPr>
          <w:ins w:id="1518" w:author="Unknown"/>
          <w:rFonts w:ascii="Segoe UI" w:hAnsi="Segoe UI" w:cs="Segoe UI"/>
          <w:color w:val="1F2328"/>
          <w:sz w:val="30"/>
          <w:szCs w:val="30"/>
          <w:bdr w:val="none" w:sz="0" w:space="0" w:color="auto" w:frame="1"/>
          <w:shd w:val="clear" w:color="auto" w:fill="FFFFFF"/>
        </w:rPr>
      </w:pPr>
      <w:ins w:id="1519" w:author="Unknown">
        <w:r>
          <w:rPr>
            <w:rFonts w:ascii="Segoe UI" w:hAnsi="Segoe UI" w:cs="Segoe UI"/>
            <w:color w:val="1F2328"/>
            <w:sz w:val="30"/>
            <w:szCs w:val="30"/>
            <w:bdr w:val="none" w:sz="0" w:space="0" w:color="auto" w:frame="1"/>
            <w:shd w:val="clear" w:color="auto" w:fill="FFFFFF"/>
          </w:rPr>
          <w:t>10. What is the purpose of IAM groups?</w:t>
        </w:r>
      </w:ins>
    </w:p>
    <w:p w:rsidR="00442C8F" w:rsidRDefault="00442C8F" w:rsidP="00442C8F">
      <w:pPr>
        <w:pStyle w:val="rich-diff-level-zero"/>
        <w:spacing w:before="0" w:beforeAutospacing="0" w:after="240" w:afterAutospacing="0"/>
        <w:ind w:left="240"/>
        <w:rPr>
          <w:ins w:id="1520" w:author="Unknown"/>
          <w:rFonts w:ascii="Segoe UI" w:hAnsi="Segoe UI" w:cs="Segoe UI"/>
          <w:color w:val="1F2328"/>
          <w:bdr w:val="none" w:sz="0" w:space="0" w:color="auto" w:frame="1"/>
          <w:shd w:val="clear" w:color="auto" w:fill="FFFFFF"/>
        </w:rPr>
      </w:pPr>
      <w:ins w:id="1521" w:author="Unknown">
        <w:r>
          <w:rPr>
            <w:rFonts w:ascii="Segoe UI" w:hAnsi="Segoe UI" w:cs="Segoe UI"/>
            <w:color w:val="1F2328"/>
            <w:bdr w:val="none" w:sz="0" w:space="0" w:color="auto" w:frame="1"/>
            <w:shd w:val="clear" w:color="auto" w:fill="FFFFFF"/>
          </w:rPr>
          <w:t>IAM groups allow you to group users and apply policies to them collectively, simplifying permission management by granting the same set of permissions to multiple users.</w:t>
        </w:r>
      </w:ins>
    </w:p>
    <w:p w:rsidR="00442C8F" w:rsidRDefault="00442C8F" w:rsidP="00442C8F">
      <w:pPr>
        <w:pStyle w:val="Heading3"/>
        <w:spacing w:before="360" w:beforeAutospacing="0" w:after="240" w:afterAutospacing="0"/>
        <w:ind w:left="240"/>
        <w:rPr>
          <w:ins w:id="1522" w:author="Unknown"/>
          <w:rFonts w:ascii="Segoe UI" w:hAnsi="Segoe UI" w:cs="Segoe UI"/>
          <w:color w:val="1F2328"/>
          <w:sz w:val="30"/>
          <w:szCs w:val="30"/>
          <w:bdr w:val="none" w:sz="0" w:space="0" w:color="auto" w:frame="1"/>
          <w:shd w:val="clear" w:color="auto" w:fill="FFFFFF"/>
        </w:rPr>
      </w:pPr>
      <w:ins w:id="1523" w:author="Unknown">
        <w:r>
          <w:rPr>
            <w:rFonts w:ascii="Segoe UI" w:hAnsi="Segoe UI" w:cs="Segoe UI"/>
            <w:color w:val="1F2328"/>
            <w:sz w:val="30"/>
            <w:szCs w:val="30"/>
            <w:bdr w:val="none" w:sz="0" w:space="0" w:color="auto" w:frame="1"/>
            <w:shd w:val="clear" w:color="auto" w:fill="FFFFFF"/>
          </w:rPr>
          <w:t>11. What is the role of an IAM policy document?</w:t>
        </w:r>
      </w:ins>
    </w:p>
    <w:p w:rsidR="00442C8F" w:rsidRDefault="00442C8F" w:rsidP="00442C8F">
      <w:pPr>
        <w:pStyle w:val="rich-diff-level-zero"/>
        <w:spacing w:before="0" w:beforeAutospacing="0" w:after="240" w:afterAutospacing="0"/>
        <w:ind w:left="240"/>
        <w:rPr>
          <w:ins w:id="1524" w:author="Unknown"/>
          <w:rFonts w:ascii="Segoe UI" w:hAnsi="Segoe UI" w:cs="Segoe UI"/>
          <w:color w:val="1F2328"/>
          <w:bdr w:val="none" w:sz="0" w:space="0" w:color="auto" w:frame="1"/>
          <w:shd w:val="clear" w:color="auto" w:fill="FFFFFF"/>
        </w:rPr>
      </w:pPr>
      <w:ins w:id="1525" w:author="Unknown">
        <w:r>
          <w:rPr>
            <w:rFonts w:ascii="Segoe UI" w:hAnsi="Segoe UI" w:cs="Segoe UI"/>
            <w:color w:val="1F2328"/>
            <w:bdr w:val="none" w:sz="0" w:space="0" w:color="auto" w:frame="1"/>
            <w:shd w:val="clear" w:color="auto" w:fill="FFFFFF"/>
          </w:rPr>
          <w:t xml:space="preserve">An IAM policy document defines the permissions and actions that </w:t>
        </w:r>
        <w:proofErr w:type="gramStart"/>
        <w:r>
          <w:rPr>
            <w:rFonts w:ascii="Segoe UI" w:hAnsi="Segoe UI" w:cs="Segoe UI"/>
            <w:color w:val="1F2328"/>
            <w:bdr w:val="none" w:sz="0" w:space="0" w:color="auto" w:frame="1"/>
            <w:shd w:val="clear" w:color="auto" w:fill="FFFFFF"/>
          </w:rPr>
          <w:t>are allowed or denied</w:t>
        </w:r>
        <w:proofErr w:type="gramEnd"/>
        <w:r>
          <w:rPr>
            <w:rFonts w:ascii="Segoe UI" w:hAnsi="Segoe UI" w:cs="Segoe UI"/>
            <w:color w:val="1F2328"/>
            <w:bdr w:val="none" w:sz="0" w:space="0" w:color="auto" w:frame="1"/>
            <w:shd w:val="clear" w:color="auto" w:fill="FFFFFF"/>
          </w:rPr>
          <w:t xml:space="preserve">. It </w:t>
        </w:r>
        <w:proofErr w:type="gramStart"/>
        <w:r>
          <w:rPr>
            <w:rFonts w:ascii="Segoe UI" w:hAnsi="Segoe UI" w:cs="Segoe UI"/>
            <w:color w:val="1F2328"/>
            <w:bdr w:val="none" w:sz="0" w:space="0" w:color="auto" w:frame="1"/>
            <w:shd w:val="clear" w:color="auto" w:fill="FFFFFF"/>
          </w:rPr>
          <w:t>is written in JSON format and attached to users, groups, or roles</w:t>
        </w:r>
        <w:proofErr w:type="gramEnd"/>
        <w:r>
          <w:rPr>
            <w:rFonts w:ascii="Segoe UI" w:hAnsi="Segoe UI" w:cs="Segoe UI"/>
            <w:color w:val="1F2328"/>
            <w:bdr w:val="none" w:sz="0" w:space="0" w:color="auto" w:frame="1"/>
            <w:shd w:val="clear" w:color="auto" w:fill="FFFFFF"/>
          </w:rPr>
          <w:t>.</w:t>
        </w:r>
      </w:ins>
    </w:p>
    <w:p w:rsidR="00442C8F" w:rsidRDefault="00442C8F" w:rsidP="00442C8F">
      <w:pPr>
        <w:pStyle w:val="Heading3"/>
        <w:spacing w:before="360" w:beforeAutospacing="0" w:after="240" w:afterAutospacing="0"/>
        <w:ind w:left="240"/>
        <w:rPr>
          <w:ins w:id="1526" w:author="Unknown"/>
          <w:rFonts w:ascii="Segoe UI" w:hAnsi="Segoe UI" w:cs="Segoe UI"/>
          <w:color w:val="1F2328"/>
          <w:sz w:val="30"/>
          <w:szCs w:val="30"/>
          <w:bdr w:val="none" w:sz="0" w:space="0" w:color="auto" w:frame="1"/>
          <w:shd w:val="clear" w:color="auto" w:fill="FFFFFF"/>
        </w:rPr>
      </w:pPr>
      <w:ins w:id="1527" w:author="Unknown">
        <w:r>
          <w:rPr>
            <w:rFonts w:ascii="Segoe UI" w:hAnsi="Segoe UI" w:cs="Segoe UI"/>
            <w:color w:val="1F2328"/>
            <w:sz w:val="30"/>
            <w:szCs w:val="30"/>
            <w:bdr w:val="none" w:sz="0" w:space="0" w:color="auto" w:frame="1"/>
            <w:shd w:val="clear" w:color="auto" w:fill="FFFFFF"/>
          </w:rPr>
          <w:t>12. How can you grant permissions to an IAM user?</w:t>
        </w:r>
      </w:ins>
    </w:p>
    <w:p w:rsidR="00442C8F" w:rsidRDefault="00442C8F" w:rsidP="00442C8F">
      <w:pPr>
        <w:pStyle w:val="rich-diff-level-zero"/>
        <w:spacing w:before="0" w:beforeAutospacing="0" w:after="240" w:afterAutospacing="0"/>
        <w:ind w:left="240"/>
        <w:rPr>
          <w:ins w:id="1528" w:author="Unknown"/>
          <w:rFonts w:ascii="Segoe UI" w:hAnsi="Segoe UI" w:cs="Segoe UI"/>
          <w:color w:val="1F2328"/>
          <w:bdr w:val="none" w:sz="0" w:space="0" w:color="auto" w:frame="1"/>
          <w:shd w:val="clear" w:color="auto" w:fill="FFFFFF"/>
        </w:rPr>
      </w:pPr>
      <w:ins w:id="1529" w:author="Unknown">
        <w:r>
          <w:rPr>
            <w:rFonts w:ascii="Segoe UI" w:hAnsi="Segoe UI" w:cs="Segoe UI"/>
            <w:color w:val="1F2328"/>
            <w:bdr w:val="none" w:sz="0" w:space="0" w:color="auto" w:frame="1"/>
            <w:shd w:val="clear" w:color="auto" w:fill="FFFFFF"/>
          </w:rPr>
          <w:t>You can grant permissions to an IAM user by attaching policies to the user directly or by adding the user to groups with associated policies.</w:t>
        </w:r>
      </w:ins>
    </w:p>
    <w:p w:rsidR="00442C8F" w:rsidRDefault="00442C8F" w:rsidP="00442C8F">
      <w:pPr>
        <w:pStyle w:val="Heading3"/>
        <w:spacing w:before="360" w:beforeAutospacing="0" w:after="240" w:afterAutospacing="0"/>
        <w:ind w:left="240"/>
        <w:rPr>
          <w:ins w:id="1530" w:author="Unknown"/>
          <w:rFonts w:ascii="Segoe UI" w:hAnsi="Segoe UI" w:cs="Segoe UI"/>
          <w:color w:val="1F2328"/>
          <w:sz w:val="30"/>
          <w:szCs w:val="30"/>
          <w:bdr w:val="none" w:sz="0" w:space="0" w:color="auto" w:frame="1"/>
          <w:shd w:val="clear" w:color="auto" w:fill="FFFFFF"/>
        </w:rPr>
      </w:pPr>
      <w:ins w:id="1531" w:author="Unknown">
        <w:r>
          <w:rPr>
            <w:rFonts w:ascii="Segoe UI" w:hAnsi="Segoe UI" w:cs="Segoe UI"/>
            <w:color w:val="1F2328"/>
            <w:sz w:val="30"/>
            <w:szCs w:val="30"/>
            <w:bdr w:val="none" w:sz="0" w:space="0" w:color="auto" w:frame="1"/>
            <w:shd w:val="clear" w:color="auto" w:fill="FFFFFF"/>
          </w:rPr>
          <w:t>13. How can you delegate permissions to AWS services using IAM roles?</w:t>
        </w:r>
      </w:ins>
    </w:p>
    <w:p w:rsidR="00442C8F" w:rsidRDefault="00442C8F" w:rsidP="00442C8F">
      <w:pPr>
        <w:pStyle w:val="rich-diff-level-zero"/>
        <w:spacing w:before="0" w:beforeAutospacing="0" w:after="240" w:afterAutospacing="0"/>
        <w:ind w:left="240"/>
        <w:rPr>
          <w:ins w:id="1532" w:author="Unknown"/>
          <w:rFonts w:ascii="Segoe UI" w:hAnsi="Segoe UI" w:cs="Segoe UI"/>
          <w:color w:val="1F2328"/>
          <w:bdr w:val="none" w:sz="0" w:space="0" w:color="auto" w:frame="1"/>
          <w:shd w:val="clear" w:color="auto" w:fill="FFFFFF"/>
        </w:rPr>
      </w:pPr>
      <w:ins w:id="1533" w:author="Unknown">
        <w:r>
          <w:rPr>
            <w:rFonts w:ascii="Segoe UI" w:hAnsi="Segoe UI" w:cs="Segoe UI"/>
            <w:color w:val="1F2328"/>
            <w:bdr w:val="none" w:sz="0" w:space="0" w:color="auto" w:frame="1"/>
            <w:shd w:val="clear" w:color="auto" w:fill="FFFFFF"/>
          </w:rPr>
          <w:lastRenderedPageBreak/>
          <w:t>IAM roles allow you to delegate permissions to AWS services like EC2 instances, Lambda functions, and more, without exposing long-term credentials.</w:t>
        </w:r>
      </w:ins>
    </w:p>
    <w:p w:rsidR="00442C8F" w:rsidRDefault="00442C8F" w:rsidP="00442C8F">
      <w:pPr>
        <w:pStyle w:val="Heading3"/>
        <w:spacing w:before="360" w:beforeAutospacing="0" w:after="240" w:afterAutospacing="0"/>
        <w:ind w:left="240"/>
        <w:rPr>
          <w:ins w:id="1534" w:author="Unknown"/>
          <w:rFonts w:ascii="Segoe UI" w:hAnsi="Segoe UI" w:cs="Segoe UI"/>
          <w:color w:val="1F2328"/>
          <w:sz w:val="30"/>
          <w:szCs w:val="30"/>
          <w:bdr w:val="none" w:sz="0" w:space="0" w:color="auto" w:frame="1"/>
          <w:shd w:val="clear" w:color="auto" w:fill="FFFFFF"/>
        </w:rPr>
      </w:pPr>
      <w:ins w:id="1535" w:author="Unknown">
        <w:r>
          <w:rPr>
            <w:rFonts w:ascii="Segoe UI" w:hAnsi="Segoe UI" w:cs="Segoe UI"/>
            <w:color w:val="1F2328"/>
            <w:sz w:val="30"/>
            <w:szCs w:val="30"/>
            <w:bdr w:val="none" w:sz="0" w:space="0" w:color="auto" w:frame="1"/>
            <w:shd w:val="clear" w:color="auto" w:fill="FFFFFF"/>
          </w:rPr>
          <w:t>14. What is cross-account access in AWS IAM?</w:t>
        </w:r>
      </w:ins>
    </w:p>
    <w:p w:rsidR="00442C8F" w:rsidRDefault="00442C8F" w:rsidP="00442C8F">
      <w:pPr>
        <w:pStyle w:val="rich-diff-level-zero"/>
        <w:spacing w:before="0" w:beforeAutospacing="0" w:after="240" w:afterAutospacing="0"/>
        <w:ind w:left="240"/>
        <w:rPr>
          <w:ins w:id="1536" w:author="Unknown"/>
          <w:rFonts w:ascii="Segoe UI" w:hAnsi="Segoe UI" w:cs="Segoe UI"/>
          <w:color w:val="1F2328"/>
          <w:bdr w:val="none" w:sz="0" w:space="0" w:color="auto" w:frame="1"/>
          <w:shd w:val="clear" w:color="auto" w:fill="FFFFFF"/>
        </w:rPr>
      </w:pPr>
      <w:ins w:id="1537" w:author="Unknown">
        <w:r>
          <w:rPr>
            <w:rFonts w:ascii="Segoe UI" w:hAnsi="Segoe UI" w:cs="Segoe UI"/>
            <w:color w:val="1F2328"/>
            <w:bdr w:val="none" w:sz="0" w:space="0" w:color="auto" w:frame="1"/>
            <w:shd w:val="clear" w:color="auto" w:fill="FFFFFF"/>
          </w:rPr>
          <w:t>Cross-account access allows you to grant permissions to users or entities from one AWS account to access resources in another AWS account.</w:t>
        </w:r>
      </w:ins>
    </w:p>
    <w:p w:rsidR="00442C8F" w:rsidRDefault="00442C8F" w:rsidP="00442C8F">
      <w:pPr>
        <w:pStyle w:val="Heading3"/>
        <w:spacing w:before="360" w:beforeAutospacing="0" w:after="240" w:afterAutospacing="0"/>
        <w:ind w:left="240"/>
        <w:rPr>
          <w:ins w:id="1538" w:author="Unknown"/>
          <w:rFonts w:ascii="Segoe UI" w:hAnsi="Segoe UI" w:cs="Segoe UI"/>
          <w:color w:val="1F2328"/>
          <w:sz w:val="30"/>
          <w:szCs w:val="30"/>
          <w:bdr w:val="none" w:sz="0" w:space="0" w:color="auto" w:frame="1"/>
          <w:shd w:val="clear" w:color="auto" w:fill="FFFFFF"/>
        </w:rPr>
      </w:pPr>
      <w:ins w:id="1539" w:author="Unknown">
        <w:r>
          <w:rPr>
            <w:rFonts w:ascii="Segoe UI" w:hAnsi="Segoe UI" w:cs="Segoe UI"/>
            <w:color w:val="1F2328"/>
            <w:sz w:val="30"/>
            <w:szCs w:val="30"/>
            <w:bdr w:val="none" w:sz="0" w:space="0" w:color="auto" w:frame="1"/>
            <w:shd w:val="clear" w:color="auto" w:fill="FFFFFF"/>
          </w:rPr>
          <w:t>15. How does IAM support identity federation?</w:t>
        </w:r>
      </w:ins>
    </w:p>
    <w:p w:rsidR="00442C8F" w:rsidRDefault="00442C8F" w:rsidP="00442C8F">
      <w:pPr>
        <w:pStyle w:val="rich-diff-level-zero"/>
        <w:spacing w:before="0" w:beforeAutospacing="0" w:after="240" w:afterAutospacing="0"/>
        <w:ind w:left="240"/>
        <w:rPr>
          <w:ins w:id="1540" w:author="Unknown"/>
          <w:rFonts w:ascii="Segoe UI" w:hAnsi="Segoe UI" w:cs="Segoe UI"/>
          <w:color w:val="1F2328"/>
          <w:bdr w:val="none" w:sz="0" w:space="0" w:color="auto" w:frame="1"/>
          <w:shd w:val="clear" w:color="auto" w:fill="FFFFFF"/>
        </w:rPr>
      </w:pPr>
      <w:ins w:id="1541" w:author="Unknown">
        <w:r>
          <w:rPr>
            <w:rFonts w:ascii="Segoe UI" w:hAnsi="Segoe UI" w:cs="Segoe UI"/>
            <w:color w:val="1F2328"/>
            <w:bdr w:val="none" w:sz="0" w:space="0" w:color="auto" w:frame="1"/>
            <w:shd w:val="clear" w:color="auto" w:fill="FFFFFF"/>
          </w:rPr>
          <w:t xml:space="preserve">IAM supports identity federation by allowing users to access AWS resources using temporary security credentials obtained from trusted identity providers (e.g., SAML, </w:t>
        </w:r>
        <w:proofErr w:type="spellStart"/>
        <w:r>
          <w:rPr>
            <w:rFonts w:ascii="Segoe UI" w:hAnsi="Segoe UI" w:cs="Segoe UI"/>
            <w:color w:val="1F2328"/>
            <w:bdr w:val="none" w:sz="0" w:space="0" w:color="auto" w:frame="1"/>
            <w:shd w:val="clear" w:color="auto" w:fill="FFFFFF"/>
          </w:rPr>
          <w:t>OpenID</w:t>
        </w:r>
        <w:proofErr w:type="spellEnd"/>
        <w:r>
          <w:rPr>
            <w:rFonts w:ascii="Segoe UI" w:hAnsi="Segoe UI" w:cs="Segoe UI"/>
            <w:color w:val="1F2328"/>
            <w:bdr w:val="none" w:sz="0" w:space="0" w:color="auto" w:frame="1"/>
            <w:shd w:val="clear" w:color="auto" w:fill="FFFFFF"/>
          </w:rPr>
          <w:t xml:space="preserve"> Connect).</w:t>
        </w:r>
      </w:ins>
    </w:p>
    <w:p w:rsidR="00442C8F" w:rsidRDefault="00442C8F" w:rsidP="00442C8F">
      <w:pPr>
        <w:pStyle w:val="Heading3"/>
        <w:spacing w:before="360" w:beforeAutospacing="0" w:after="240" w:afterAutospacing="0"/>
        <w:ind w:left="240"/>
        <w:rPr>
          <w:ins w:id="1542" w:author="Unknown"/>
          <w:rFonts w:ascii="Segoe UI" w:hAnsi="Segoe UI" w:cs="Segoe UI"/>
          <w:color w:val="1F2328"/>
          <w:sz w:val="30"/>
          <w:szCs w:val="30"/>
          <w:bdr w:val="none" w:sz="0" w:space="0" w:color="auto" w:frame="1"/>
          <w:shd w:val="clear" w:color="auto" w:fill="FFFFFF"/>
        </w:rPr>
      </w:pPr>
      <w:ins w:id="1543" w:author="Unknown">
        <w:r>
          <w:rPr>
            <w:rFonts w:ascii="Segoe UI" w:hAnsi="Segoe UI" w:cs="Segoe UI"/>
            <w:color w:val="1F2328"/>
            <w:sz w:val="30"/>
            <w:szCs w:val="30"/>
            <w:bdr w:val="none" w:sz="0" w:space="0" w:color="auto" w:frame="1"/>
            <w:shd w:val="clear" w:color="auto" w:fill="FFFFFF"/>
          </w:rPr>
          <w:t>16. What is the purpose of an IAM access advisor?</w:t>
        </w:r>
      </w:ins>
    </w:p>
    <w:p w:rsidR="00442C8F" w:rsidRDefault="00442C8F" w:rsidP="00442C8F">
      <w:pPr>
        <w:pStyle w:val="rich-diff-level-zero"/>
        <w:spacing w:before="0" w:beforeAutospacing="0" w:after="240" w:afterAutospacing="0"/>
        <w:ind w:left="240"/>
        <w:rPr>
          <w:ins w:id="1544" w:author="Unknown"/>
          <w:rFonts w:ascii="Segoe UI" w:hAnsi="Segoe UI" w:cs="Segoe UI"/>
          <w:color w:val="1F2328"/>
          <w:bdr w:val="none" w:sz="0" w:space="0" w:color="auto" w:frame="1"/>
          <w:shd w:val="clear" w:color="auto" w:fill="FFFFFF"/>
        </w:rPr>
      </w:pPr>
      <w:ins w:id="1545" w:author="Unknown">
        <w:r>
          <w:rPr>
            <w:rFonts w:ascii="Segoe UI" w:hAnsi="Segoe UI" w:cs="Segoe UI"/>
            <w:color w:val="1F2328"/>
            <w:bdr w:val="none" w:sz="0" w:space="0" w:color="auto" w:frame="1"/>
            <w:shd w:val="clear" w:color="auto" w:fill="FFFFFF"/>
          </w:rPr>
          <w:t>IAM access advisors provide insights into the services that users accessed and the actions they performed. This helps in auditing and understanding resource usage.</w:t>
        </w:r>
      </w:ins>
    </w:p>
    <w:p w:rsidR="00442C8F" w:rsidRDefault="00442C8F" w:rsidP="00442C8F">
      <w:pPr>
        <w:pStyle w:val="Heading3"/>
        <w:spacing w:before="360" w:beforeAutospacing="0" w:after="240" w:afterAutospacing="0"/>
        <w:ind w:left="240"/>
        <w:rPr>
          <w:ins w:id="1546" w:author="Unknown"/>
          <w:rFonts w:ascii="Segoe UI" w:hAnsi="Segoe UI" w:cs="Segoe UI"/>
          <w:color w:val="1F2328"/>
          <w:sz w:val="30"/>
          <w:szCs w:val="30"/>
          <w:bdr w:val="none" w:sz="0" w:space="0" w:color="auto" w:frame="1"/>
          <w:shd w:val="clear" w:color="auto" w:fill="FFFFFF"/>
        </w:rPr>
      </w:pPr>
      <w:ins w:id="1547" w:author="Unknown">
        <w:r>
          <w:rPr>
            <w:rFonts w:ascii="Segoe UI" w:hAnsi="Segoe UI" w:cs="Segoe UI"/>
            <w:color w:val="1F2328"/>
            <w:sz w:val="30"/>
            <w:szCs w:val="30"/>
            <w:bdr w:val="none" w:sz="0" w:space="0" w:color="auto" w:frame="1"/>
            <w:shd w:val="clear" w:color="auto" w:fill="FFFFFF"/>
          </w:rPr>
          <w:t>17. How does IAM enforce the principle of least privilege?</w:t>
        </w:r>
      </w:ins>
    </w:p>
    <w:p w:rsidR="00442C8F" w:rsidRDefault="00442C8F" w:rsidP="00442C8F">
      <w:pPr>
        <w:pStyle w:val="rich-diff-level-zero"/>
        <w:spacing w:before="0" w:beforeAutospacing="0" w:after="240" w:afterAutospacing="0"/>
        <w:ind w:left="240"/>
        <w:rPr>
          <w:ins w:id="1548" w:author="Unknown"/>
          <w:rFonts w:ascii="Segoe UI" w:hAnsi="Segoe UI" w:cs="Segoe UI"/>
          <w:color w:val="1F2328"/>
          <w:bdr w:val="none" w:sz="0" w:space="0" w:color="auto" w:frame="1"/>
          <w:shd w:val="clear" w:color="auto" w:fill="FFFFFF"/>
        </w:rPr>
      </w:pPr>
      <w:ins w:id="1549" w:author="Unknown">
        <w:r>
          <w:rPr>
            <w:rFonts w:ascii="Segoe UI" w:hAnsi="Segoe UI" w:cs="Segoe UI"/>
            <w:color w:val="1F2328"/>
            <w:bdr w:val="none" w:sz="0" w:space="0" w:color="auto" w:frame="1"/>
            <w:shd w:val="clear" w:color="auto" w:fill="FFFFFF"/>
          </w:rPr>
          <w:t>IAM enforces the principle of least privilege by allowing you to define specific permissions for users, groups, or roles, reducing the risk of unauthorized access.</w:t>
        </w:r>
      </w:ins>
    </w:p>
    <w:p w:rsidR="00442C8F" w:rsidRDefault="00442C8F" w:rsidP="00442C8F">
      <w:pPr>
        <w:pStyle w:val="Heading3"/>
        <w:spacing w:before="360" w:beforeAutospacing="0" w:after="240" w:afterAutospacing="0"/>
        <w:ind w:left="240"/>
        <w:rPr>
          <w:ins w:id="1550" w:author="Unknown"/>
          <w:rFonts w:ascii="Segoe UI" w:hAnsi="Segoe UI" w:cs="Segoe UI"/>
          <w:color w:val="1F2328"/>
          <w:sz w:val="30"/>
          <w:szCs w:val="30"/>
          <w:bdr w:val="none" w:sz="0" w:space="0" w:color="auto" w:frame="1"/>
          <w:shd w:val="clear" w:color="auto" w:fill="FFFFFF"/>
        </w:rPr>
      </w:pPr>
      <w:ins w:id="1551" w:author="Unknown">
        <w:r>
          <w:rPr>
            <w:rFonts w:ascii="Segoe UI" w:hAnsi="Segoe UI" w:cs="Segoe UI"/>
            <w:color w:val="1F2328"/>
            <w:sz w:val="30"/>
            <w:szCs w:val="30"/>
            <w:bdr w:val="none" w:sz="0" w:space="0" w:color="auto" w:frame="1"/>
            <w:shd w:val="clear" w:color="auto" w:fill="FFFFFF"/>
          </w:rPr>
          <w:t>18. What is the difference between IAM policies and resource-based policies?</w:t>
        </w:r>
      </w:ins>
    </w:p>
    <w:p w:rsidR="00442C8F" w:rsidRDefault="00442C8F" w:rsidP="00442C8F">
      <w:pPr>
        <w:pStyle w:val="rich-diff-level-zero"/>
        <w:spacing w:before="0" w:beforeAutospacing="0" w:after="240" w:afterAutospacing="0"/>
        <w:ind w:left="240"/>
        <w:rPr>
          <w:ins w:id="1552" w:author="Unknown"/>
          <w:rFonts w:ascii="Segoe UI" w:hAnsi="Segoe UI" w:cs="Segoe UI"/>
          <w:color w:val="1F2328"/>
          <w:bdr w:val="none" w:sz="0" w:space="0" w:color="auto" w:frame="1"/>
          <w:shd w:val="clear" w:color="auto" w:fill="FFFFFF"/>
        </w:rPr>
      </w:pPr>
      <w:ins w:id="1553" w:author="Unknown">
        <w:r>
          <w:rPr>
            <w:rFonts w:ascii="Segoe UI" w:hAnsi="Segoe UI" w:cs="Segoe UI"/>
            <w:color w:val="1F2328"/>
            <w:bdr w:val="none" w:sz="0" w:space="0" w:color="auto" w:frame="1"/>
            <w:shd w:val="clear" w:color="auto" w:fill="FFFFFF"/>
          </w:rPr>
          <w:t>IAM policies are attached to identities (users, groups, roles), while resource-based policies are attached to AWS resources (e.g., S3 buckets, Lambda functions) to control access from different identities.</w:t>
        </w:r>
      </w:ins>
    </w:p>
    <w:p w:rsidR="00442C8F" w:rsidRDefault="00442C8F" w:rsidP="00442C8F">
      <w:pPr>
        <w:pStyle w:val="Heading3"/>
        <w:spacing w:before="360" w:beforeAutospacing="0" w:after="240" w:afterAutospacing="0"/>
        <w:ind w:left="240"/>
        <w:rPr>
          <w:ins w:id="1554" w:author="Unknown"/>
          <w:rFonts w:ascii="Segoe UI" w:hAnsi="Segoe UI" w:cs="Segoe UI"/>
          <w:color w:val="1F2328"/>
          <w:sz w:val="30"/>
          <w:szCs w:val="30"/>
          <w:bdr w:val="none" w:sz="0" w:space="0" w:color="auto" w:frame="1"/>
          <w:shd w:val="clear" w:color="auto" w:fill="FFFFFF"/>
        </w:rPr>
      </w:pPr>
      <w:ins w:id="1555" w:author="Unknown">
        <w:r>
          <w:rPr>
            <w:rFonts w:ascii="Segoe UI" w:hAnsi="Segoe UI" w:cs="Segoe UI"/>
            <w:color w:val="1F2328"/>
            <w:sz w:val="30"/>
            <w:szCs w:val="30"/>
            <w:bdr w:val="none" w:sz="0" w:space="0" w:color="auto" w:frame="1"/>
            <w:shd w:val="clear" w:color="auto" w:fill="FFFFFF"/>
          </w:rPr>
          <w:t>19. How can you implement multi-factor authentication (MFA) in IAM?</w:t>
        </w:r>
      </w:ins>
    </w:p>
    <w:p w:rsidR="00442C8F" w:rsidRDefault="00442C8F" w:rsidP="00442C8F">
      <w:pPr>
        <w:pStyle w:val="rich-diff-level-zero"/>
        <w:spacing w:before="0" w:beforeAutospacing="0" w:after="240" w:afterAutospacing="0"/>
        <w:ind w:left="240"/>
        <w:rPr>
          <w:ins w:id="1556" w:author="Unknown"/>
          <w:rFonts w:ascii="Segoe UI" w:hAnsi="Segoe UI" w:cs="Segoe UI"/>
          <w:color w:val="1F2328"/>
          <w:bdr w:val="none" w:sz="0" w:space="0" w:color="auto" w:frame="1"/>
          <w:shd w:val="clear" w:color="auto" w:fill="FFFFFF"/>
        </w:rPr>
      </w:pPr>
      <w:ins w:id="1557" w:author="Unknown">
        <w:r>
          <w:rPr>
            <w:rFonts w:ascii="Segoe UI" w:hAnsi="Segoe UI" w:cs="Segoe UI"/>
            <w:color w:val="1F2328"/>
            <w:bdr w:val="none" w:sz="0" w:space="0" w:color="auto" w:frame="1"/>
            <w:shd w:val="clear" w:color="auto" w:fill="FFFFFF"/>
          </w:rPr>
          <w:t>You can enable MFA for IAM users to require an additional authentication factor (e.g., a code from a virtual MFA device) along with their password when signing in.</w:t>
        </w:r>
      </w:ins>
    </w:p>
    <w:p w:rsidR="00442C8F" w:rsidRDefault="00442C8F" w:rsidP="00442C8F">
      <w:pPr>
        <w:pStyle w:val="Heading3"/>
        <w:spacing w:before="360" w:beforeAutospacing="0" w:after="240" w:afterAutospacing="0"/>
        <w:ind w:left="240"/>
        <w:rPr>
          <w:ins w:id="1558" w:author="Unknown"/>
          <w:rFonts w:ascii="Segoe UI" w:hAnsi="Segoe UI" w:cs="Segoe UI"/>
          <w:color w:val="1F2328"/>
          <w:sz w:val="30"/>
          <w:szCs w:val="30"/>
          <w:bdr w:val="none" w:sz="0" w:space="0" w:color="auto" w:frame="1"/>
          <w:shd w:val="clear" w:color="auto" w:fill="FFFFFF"/>
        </w:rPr>
      </w:pPr>
      <w:ins w:id="1559" w:author="Unknown">
        <w:r>
          <w:rPr>
            <w:rFonts w:ascii="Segoe UI" w:hAnsi="Segoe UI" w:cs="Segoe UI"/>
            <w:color w:val="1F2328"/>
            <w:sz w:val="30"/>
            <w:szCs w:val="30"/>
            <w:bdr w:val="none" w:sz="0" w:space="0" w:color="auto" w:frame="1"/>
            <w:shd w:val="clear" w:color="auto" w:fill="FFFFFF"/>
          </w:rPr>
          <w:t>20. What is the IAM policy evaluation logic?</w:t>
        </w:r>
      </w:ins>
    </w:p>
    <w:p w:rsidR="00442C8F" w:rsidRDefault="00442C8F" w:rsidP="00442C8F">
      <w:pPr>
        <w:pStyle w:val="rich-diff-level-zero"/>
        <w:spacing w:before="0" w:beforeAutospacing="0" w:after="240" w:afterAutospacing="0"/>
        <w:ind w:left="240"/>
        <w:rPr>
          <w:ins w:id="1560" w:author="Unknown"/>
          <w:rFonts w:ascii="Segoe UI" w:hAnsi="Segoe UI" w:cs="Segoe UI"/>
          <w:color w:val="1F2328"/>
          <w:bdr w:val="none" w:sz="0" w:space="0" w:color="auto" w:frame="1"/>
          <w:shd w:val="clear" w:color="auto" w:fill="FFFFFF"/>
        </w:rPr>
      </w:pPr>
      <w:ins w:id="1561" w:author="Unknown">
        <w:r>
          <w:rPr>
            <w:rFonts w:ascii="Segoe UI" w:hAnsi="Segoe UI" w:cs="Segoe UI"/>
            <w:color w:val="1F2328"/>
            <w:bdr w:val="none" w:sz="0" w:space="0" w:color="auto" w:frame="1"/>
            <w:shd w:val="clear" w:color="auto" w:fill="FFFFFF"/>
          </w:rPr>
          <w:lastRenderedPageBreak/>
          <w:t>IAM uses an explicit deny model, which means that if a user's permissions include an explicit deny statement, it overrides any allow statements in the policy.</w:t>
        </w:r>
      </w:ins>
    </w:p>
    <w:p w:rsidR="00442C8F" w:rsidRDefault="00442C8F"/>
    <w:p w:rsidR="00442C8F" w:rsidRDefault="00442C8F" w:rsidP="00442C8F">
      <w:pPr>
        <w:pStyle w:val="Heading3"/>
        <w:spacing w:before="0" w:beforeAutospacing="0" w:after="240" w:afterAutospacing="0"/>
        <w:ind w:left="240"/>
        <w:rPr>
          <w:ins w:id="1562" w:author="Unknown"/>
          <w:rFonts w:ascii="Segoe UI" w:hAnsi="Segoe UI" w:cs="Segoe UI"/>
          <w:color w:val="1F2328"/>
          <w:sz w:val="30"/>
          <w:szCs w:val="30"/>
          <w:bdr w:val="none" w:sz="0" w:space="0" w:color="auto" w:frame="1"/>
          <w:shd w:val="clear" w:color="auto" w:fill="FFFFFF"/>
        </w:rPr>
      </w:pPr>
      <w:ins w:id="1563" w:author="Unknown">
        <w:r>
          <w:rPr>
            <w:rFonts w:ascii="Segoe UI" w:hAnsi="Segoe UI" w:cs="Segoe UI"/>
            <w:color w:val="1F2328"/>
            <w:sz w:val="30"/>
            <w:szCs w:val="30"/>
            <w:bdr w:val="none" w:sz="0" w:space="0" w:color="auto" w:frame="1"/>
            <w:shd w:val="clear" w:color="auto" w:fill="FFFFFF"/>
          </w:rPr>
          <w:t>1. What is AWS Lambda?</w:t>
        </w:r>
      </w:ins>
    </w:p>
    <w:p w:rsidR="00442C8F" w:rsidRDefault="00442C8F" w:rsidP="00442C8F">
      <w:pPr>
        <w:pStyle w:val="rich-diff-level-zero"/>
        <w:spacing w:before="0" w:beforeAutospacing="0" w:after="240" w:afterAutospacing="0"/>
        <w:ind w:left="240"/>
        <w:rPr>
          <w:ins w:id="1564" w:author="Unknown"/>
          <w:rFonts w:ascii="Segoe UI" w:hAnsi="Segoe UI" w:cs="Segoe UI"/>
          <w:color w:val="1F2328"/>
          <w:bdr w:val="none" w:sz="0" w:space="0" w:color="auto" w:frame="1"/>
          <w:shd w:val="clear" w:color="auto" w:fill="FFFFFF"/>
        </w:rPr>
      </w:pPr>
      <w:ins w:id="1565" w:author="Unknown">
        <w:r>
          <w:rPr>
            <w:rFonts w:ascii="Segoe UI" w:hAnsi="Segoe UI" w:cs="Segoe UI"/>
            <w:color w:val="1F2328"/>
            <w:bdr w:val="none" w:sz="0" w:space="0" w:color="auto" w:frame="1"/>
            <w:shd w:val="clear" w:color="auto" w:fill="FFFFFF"/>
          </w:rPr>
          <w:t xml:space="preserve">AWS Lambda is a </w:t>
        </w:r>
        <w:proofErr w:type="spellStart"/>
        <w:r>
          <w:rPr>
            <w:rFonts w:ascii="Segoe UI" w:hAnsi="Segoe UI" w:cs="Segoe UI"/>
            <w:color w:val="1F2328"/>
            <w:bdr w:val="none" w:sz="0" w:space="0" w:color="auto" w:frame="1"/>
            <w:shd w:val="clear" w:color="auto" w:fill="FFFFFF"/>
          </w:rPr>
          <w:t>serverless</w:t>
        </w:r>
        <w:proofErr w:type="spellEnd"/>
        <w:r>
          <w:rPr>
            <w:rFonts w:ascii="Segoe UI" w:hAnsi="Segoe UI" w:cs="Segoe UI"/>
            <w:color w:val="1F2328"/>
            <w:bdr w:val="none" w:sz="0" w:space="0" w:color="auto" w:frame="1"/>
            <w:shd w:val="clear" w:color="auto" w:fill="FFFFFF"/>
          </w:rPr>
          <w:t xml:space="preserve"> compute service that lets you run code without provisioning or managing servers. It automatically scales and manages the infrastructure required to run your code in response to events.</w:t>
        </w:r>
      </w:ins>
    </w:p>
    <w:p w:rsidR="00442C8F" w:rsidRDefault="00442C8F" w:rsidP="00442C8F">
      <w:pPr>
        <w:pStyle w:val="Heading3"/>
        <w:spacing w:before="360" w:beforeAutospacing="0" w:after="240" w:afterAutospacing="0"/>
        <w:ind w:left="240"/>
        <w:rPr>
          <w:ins w:id="1566" w:author="Unknown"/>
          <w:rFonts w:ascii="Segoe UI" w:hAnsi="Segoe UI" w:cs="Segoe UI"/>
          <w:color w:val="1F2328"/>
          <w:sz w:val="30"/>
          <w:szCs w:val="30"/>
          <w:bdr w:val="none" w:sz="0" w:space="0" w:color="auto" w:frame="1"/>
          <w:shd w:val="clear" w:color="auto" w:fill="FFFFFF"/>
        </w:rPr>
      </w:pPr>
      <w:ins w:id="1567" w:author="Unknown">
        <w:r>
          <w:rPr>
            <w:rFonts w:ascii="Segoe UI" w:hAnsi="Segoe UI" w:cs="Segoe UI"/>
            <w:color w:val="1F2328"/>
            <w:sz w:val="30"/>
            <w:szCs w:val="30"/>
            <w:bdr w:val="none" w:sz="0" w:space="0" w:color="auto" w:frame="1"/>
            <w:shd w:val="clear" w:color="auto" w:fill="FFFFFF"/>
          </w:rPr>
          <w:t>2. How does AWS Lambda work?</w:t>
        </w:r>
      </w:ins>
    </w:p>
    <w:p w:rsidR="00442C8F" w:rsidRDefault="00442C8F" w:rsidP="00442C8F">
      <w:pPr>
        <w:pStyle w:val="rich-diff-level-zero"/>
        <w:spacing w:before="0" w:beforeAutospacing="0" w:after="240" w:afterAutospacing="0"/>
        <w:ind w:left="240"/>
        <w:rPr>
          <w:ins w:id="1568" w:author="Unknown"/>
          <w:rFonts w:ascii="Segoe UI" w:hAnsi="Segoe UI" w:cs="Segoe UI"/>
          <w:color w:val="1F2328"/>
          <w:bdr w:val="none" w:sz="0" w:space="0" w:color="auto" w:frame="1"/>
          <w:shd w:val="clear" w:color="auto" w:fill="FFFFFF"/>
        </w:rPr>
      </w:pPr>
      <w:ins w:id="1569" w:author="Unknown">
        <w:r>
          <w:rPr>
            <w:rFonts w:ascii="Segoe UI" w:hAnsi="Segoe UI" w:cs="Segoe UI"/>
            <w:color w:val="1F2328"/>
            <w:bdr w:val="none" w:sz="0" w:space="0" w:color="auto" w:frame="1"/>
            <w:shd w:val="clear" w:color="auto" w:fill="FFFFFF"/>
          </w:rPr>
          <w:t>You can upload your code to Lambda and define event sources that trigger the execution of your code. Lambda automatically manages the execution environment, scales it as needed, and provides monitoring and logging.</w:t>
        </w:r>
      </w:ins>
    </w:p>
    <w:p w:rsidR="00442C8F" w:rsidRDefault="00442C8F" w:rsidP="00442C8F">
      <w:pPr>
        <w:pStyle w:val="Heading3"/>
        <w:spacing w:before="360" w:beforeAutospacing="0" w:after="240" w:afterAutospacing="0"/>
        <w:ind w:left="240"/>
        <w:rPr>
          <w:ins w:id="1570" w:author="Unknown"/>
          <w:rFonts w:ascii="Segoe UI" w:hAnsi="Segoe UI" w:cs="Segoe UI"/>
          <w:color w:val="1F2328"/>
          <w:sz w:val="30"/>
          <w:szCs w:val="30"/>
          <w:bdr w:val="none" w:sz="0" w:space="0" w:color="auto" w:frame="1"/>
          <w:shd w:val="clear" w:color="auto" w:fill="FFFFFF"/>
        </w:rPr>
      </w:pPr>
      <w:ins w:id="1571" w:author="Unknown">
        <w:r>
          <w:rPr>
            <w:rFonts w:ascii="Segoe UI" w:hAnsi="Segoe UI" w:cs="Segoe UI"/>
            <w:color w:val="1F2328"/>
            <w:sz w:val="30"/>
            <w:szCs w:val="30"/>
            <w:bdr w:val="none" w:sz="0" w:space="0" w:color="auto" w:frame="1"/>
            <w:shd w:val="clear" w:color="auto" w:fill="FFFFFF"/>
          </w:rPr>
          <w:t>3. What are the key benefits of using AWS Lambda?</w:t>
        </w:r>
      </w:ins>
    </w:p>
    <w:p w:rsidR="00442C8F" w:rsidRDefault="00442C8F" w:rsidP="00442C8F">
      <w:pPr>
        <w:pStyle w:val="rich-diff-level-zero"/>
        <w:spacing w:before="0" w:beforeAutospacing="0" w:after="240" w:afterAutospacing="0"/>
        <w:ind w:left="240"/>
        <w:rPr>
          <w:ins w:id="1572" w:author="Unknown"/>
          <w:rFonts w:ascii="Segoe UI" w:hAnsi="Segoe UI" w:cs="Segoe UI"/>
          <w:color w:val="1F2328"/>
          <w:bdr w:val="none" w:sz="0" w:space="0" w:color="auto" w:frame="1"/>
          <w:shd w:val="clear" w:color="auto" w:fill="FFFFFF"/>
        </w:rPr>
      </w:pPr>
      <w:ins w:id="1573" w:author="Unknown">
        <w:r>
          <w:rPr>
            <w:rFonts w:ascii="Segoe UI" w:hAnsi="Segoe UI" w:cs="Segoe UI"/>
            <w:color w:val="1F2328"/>
            <w:bdr w:val="none" w:sz="0" w:space="0" w:color="auto" w:frame="1"/>
            <w:shd w:val="clear" w:color="auto" w:fill="FFFFFF"/>
          </w:rPr>
          <w:t>The benefits of AWS Lambda include automatic scaling, reduced operational overhead, cost efficiency (as you pay only for the compute time used), and the ability to build event-driven architectures.</w:t>
        </w:r>
      </w:ins>
    </w:p>
    <w:p w:rsidR="00442C8F" w:rsidRDefault="00442C8F" w:rsidP="00442C8F">
      <w:pPr>
        <w:pStyle w:val="Heading3"/>
        <w:spacing w:before="360" w:beforeAutospacing="0" w:after="240" w:afterAutospacing="0"/>
        <w:ind w:left="240"/>
        <w:rPr>
          <w:ins w:id="1574" w:author="Unknown"/>
          <w:rFonts w:ascii="Segoe UI" w:hAnsi="Segoe UI" w:cs="Segoe UI"/>
          <w:color w:val="1F2328"/>
          <w:sz w:val="30"/>
          <w:szCs w:val="30"/>
          <w:bdr w:val="none" w:sz="0" w:space="0" w:color="auto" w:frame="1"/>
          <w:shd w:val="clear" w:color="auto" w:fill="FFFFFF"/>
        </w:rPr>
      </w:pPr>
      <w:ins w:id="1575" w:author="Unknown">
        <w:r>
          <w:rPr>
            <w:rFonts w:ascii="Segoe UI" w:hAnsi="Segoe UI" w:cs="Segoe UI"/>
            <w:color w:val="1F2328"/>
            <w:sz w:val="30"/>
            <w:szCs w:val="30"/>
            <w:bdr w:val="none" w:sz="0" w:space="0" w:color="auto" w:frame="1"/>
            <w:shd w:val="clear" w:color="auto" w:fill="FFFFFF"/>
          </w:rPr>
          <w:t>4. What types of events can trigger AWS Lambda functions?</w:t>
        </w:r>
      </w:ins>
    </w:p>
    <w:p w:rsidR="00442C8F" w:rsidRDefault="00442C8F" w:rsidP="00442C8F">
      <w:pPr>
        <w:pStyle w:val="rich-diff-level-zero"/>
        <w:spacing w:before="0" w:beforeAutospacing="0" w:after="240" w:afterAutospacing="0"/>
        <w:ind w:left="240"/>
        <w:rPr>
          <w:ins w:id="1576" w:author="Unknown"/>
          <w:rFonts w:ascii="Segoe UI" w:hAnsi="Segoe UI" w:cs="Segoe UI"/>
          <w:color w:val="1F2328"/>
          <w:bdr w:val="none" w:sz="0" w:space="0" w:color="auto" w:frame="1"/>
          <w:shd w:val="clear" w:color="auto" w:fill="FFFFFF"/>
        </w:rPr>
      </w:pPr>
      <w:ins w:id="1577" w:author="Unknown">
        <w:r>
          <w:rPr>
            <w:rFonts w:ascii="Segoe UI" w:hAnsi="Segoe UI" w:cs="Segoe UI"/>
            <w:color w:val="1F2328"/>
            <w:bdr w:val="none" w:sz="0" w:space="0" w:color="auto" w:frame="1"/>
            <w:shd w:val="clear" w:color="auto" w:fill="FFFFFF"/>
          </w:rPr>
          <w:t xml:space="preserve">AWS Lambda functions </w:t>
        </w:r>
        <w:proofErr w:type="gramStart"/>
        <w:r>
          <w:rPr>
            <w:rFonts w:ascii="Segoe UI" w:hAnsi="Segoe UI" w:cs="Segoe UI"/>
            <w:color w:val="1F2328"/>
            <w:bdr w:val="none" w:sz="0" w:space="0" w:color="auto" w:frame="1"/>
            <w:shd w:val="clear" w:color="auto" w:fill="FFFFFF"/>
          </w:rPr>
          <w:t>can be triggered</w:t>
        </w:r>
        <w:proofErr w:type="gramEnd"/>
        <w:r>
          <w:rPr>
            <w:rFonts w:ascii="Segoe UI" w:hAnsi="Segoe UI" w:cs="Segoe UI"/>
            <w:color w:val="1F2328"/>
            <w:bdr w:val="none" w:sz="0" w:space="0" w:color="auto" w:frame="1"/>
            <w:shd w:val="clear" w:color="auto" w:fill="FFFFFF"/>
          </w:rPr>
          <w:t xml:space="preserve"> by various event sources, such as changes in Amazon S3 objects, updates to Amazon </w:t>
        </w:r>
        <w:proofErr w:type="spellStart"/>
        <w:r>
          <w:rPr>
            <w:rFonts w:ascii="Segoe UI" w:hAnsi="Segoe UI" w:cs="Segoe UI"/>
            <w:color w:val="1F2328"/>
            <w:bdr w:val="none" w:sz="0" w:space="0" w:color="auto" w:frame="1"/>
            <w:shd w:val="clear" w:color="auto" w:fill="FFFFFF"/>
          </w:rPr>
          <w:t>DynamoDB</w:t>
        </w:r>
        <w:proofErr w:type="spellEnd"/>
        <w:r>
          <w:rPr>
            <w:rFonts w:ascii="Segoe UI" w:hAnsi="Segoe UI" w:cs="Segoe UI"/>
            <w:color w:val="1F2328"/>
            <w:bdr w:val="none" w:sz="0" w:space="0" w:color="auto" w:frame="1"/>
            <w:shd w:val="clear" w:color="auto" w:fill="FFFFFF"/>
          </w:rPr>
          <w:t xml:space="preserve"> tables, HTTP requests through Amazon API Gateway, and more.</w:t>
        </w:r>
      </w:ins>
    </w:p>
    <w:p w:rsidR="00442C8F" w:rsidRDefault="00442C8F" w:rsidP="00442C8F">
      <w:pPr>
        <w:pStyle w:val="Heading3"/>
        <w:spacing w:before="360" w:beforeAutospacing="0" w:after="240" w:afterAutospacing="0"/>
        <w:ind w:left="240"/>
        <w:rPr>
          <w:ins w:id="1578" w:author="Unknown"/>
          <w:rFonts w:ascii="Segoe UI" w:hAnsi="Segoe UI" w:cs="Segoe UI"/>
          <w:color w:val="1F2328"/>
          <w:sz w:val="30"/>
          <w:szCs w:val="30"/>
          <w:bdr w:val="none" w:sz="0" w:space="0" w:color="auto" w:frame="1"/>
          <w:shd w:val="clear" w:color="auto" w:fill="FFFFFF"/>
        </w:rPr>
      </w:pPr>
      <w:ins w:id="1579" w:author="Unknown">
        <w:r>
          <w:rPr>
            <w:rFonts w:ascii="Segoe UI" w:hAnsi="Segoe UI" w:cs="Segoe UI"/>
            <w:color w:val="1F2328"/>
            <w:sz w:val="30"/>
            <w:szCs w:val="30"/>
            <w:bdr w:val="none" w:sz="0" w:space="0" w:color="auto" w:frame="1"/>
            <w:shd w:val="clear" w:color="auto" w:fill="FFFFFF"/>
          </w:rPr>
          <w:t xml:space="preserve">5. How </w:t>
        </w:r>
        <w:proofErr w:type="gramStart"/>
        <w:r>
          <w:rPr>
            <w:rFonts w:ascii="Segoe UI" w:hAnsi="Segoe UI" w:cs="Segoe UI"/>
            <w:color w:val="1F2328"/>
            <w:sz w:val="30"/>
            <w:szCs w:val="30"/>
            <w:bdr w:val="none" w:sz="0" w:space="0" w:color="auto" w:frame="1"/>
            <w:shd w:val="clear" w:color="auto" w:fill="FFFFFF"/>
          </w:rPr>
          <w:t>is concurrency managed</w:t>
        </w:r>
        <w:proofErr w:type="gramEnd"/>
        <w:r>
          <w:rPr>
            <w:rFonts w:ascii="Segoe UI" w:hAnsi="Segoe UI" w:cs="Segoe UI"/>
            <w:color w:val="1F2328"/>
            <w:sz w:val="30"/>
            <w:szCs w:val="30"/>
            <w:bdr w:val="none" w:sz="0" w:space="0" w:color="auto" w:frame="1"/>
            <w:shd w:val="clear" w:color="auto" w:fill="FFFFFF"/>
          </w:rPr>
          <w:t xml:space="preserve"> in AWS Lambda?</w:t>
        </w:r>
      </w:ins>
    </w:p>
    <w:p w:rsidR="00442C8F" w:rsidRDefault="00442C8F" w:rsidP="00442C8F">
      <w:pPr>
        <w:pStyle w:val="rich-diff-level-zero"/>
        <w:spacing w:before="0" w:beforeAutospacing="0" w:after="240" w:afterAutospacing="0"/>
        <w:ind w:left="240"/>
        <w:rPr>
          <w:ins w:id="1580" w:author="Unknown"/>
          <w:rFonts w:ascii="Segoe UI" w:hAnsi="Segoe UI" w:cs="Segoe UI"/>
          <w:color w:val="1F2328"/>
          <w:bdr w:val="none" w:sz="0" w:space="0" w:color="auto" w:frame="1"/>
          <w:shd w:val="clear" w:color="auto" w:fill="FFFFFF"/>
        </w:rPr>
      </w:pPr>
      <w:ins w:id="1581" w:author="Unknown">
        <w:r>
          <w:rPr>
            <w:rFonts w:ascii="Segoe UI" w:hAnsi="Segoe UI" w:cs="Segoe UI"/>
            <w:color w:val="1F2328"/>
            <w:bdr w:val="none" w:sz="0" w:space="0" w:color="auto" w:frame="1"/>
            <w:shd w:val="clear" w:color="auto" w:fill="FFFFFF"/>
          </w:rPr>
          <w:t xml:space="preserve">Lambda automatically handles concurrency by scaling out instances of your function in response to incoming requests. You can set a concurrency limit to control how many concurrent executions </w:t>
        </w:r>
        <w:proofErr w:type="gramStart"/>
        <w:r>
          <w:rPr>
            <w:rFonts w:ascii="Segoe UI" w:hAnsi="Segoe UI" w:cs="Segoe UI"/>
            <w:color w:val="1F2328"/>
            <w:bdr w:val="none" w:sz="0" w:space="0" w:color="auto" w:frame="1"/>
            <w:shd w:val="clear" w:color="auto" w:fill="FFFFFF"/>
          </w:rPr>
          <w:t>are allowed</w:t>
        </w:r>
        <w:proofErr w:type="gramEnd"/>
        <w:r>
          <w:rPr>
            <w:rFonts w:ascii="Segoe UI" w:hAnsi="Segoe UI" w:cs="Segoe UI"/>
            <w:color w:val="1F2328"/>
            <w:bdr w:val="none" w:sz="0" w:space="0" w:color="auto" w:frame="1"/>
            <w:shd w:val="clear" w:color="auto" w:fill="FFFFFF"/>
          </w:rPr>
          <w:t>.</w:t>
        </w:r>
      </w:ins>
    </w:p>
    <w:p w:rsidR="00442C8F" w:rsidRDefault="00442C8F" w:rsidP="00442C8F">
      <w:pPr>
        <w:pStyle w:val="Heading3"/>
        <w:spacing w:before="360" w:beforeAutospacing="0" w:after="240" w:afterAutospacing="0"/>
        <w:ind w:left="240"/>
        <w:rPr>
          <w:ins w:id="1582" w:author="Unknown"/>
          <w:rFonts w:ascii="Segoe UI" w:hAnsi="Segoe UI" w:cs="Segoe UI"/>
          <w:color w:val="1F2328"/>
          <w:sz w:val="30"/>
          <w:szCs w:val="30"/>
          <w:bdr w:val="none" w:sz="0" w:space="0" w:color="auto" w:frame="1"/>
          <w:shd w:val="clear" w:color="auto" w:fill="FFFFFF"/>
        </w:rPr>
      </w:pPr>
      <w:ins w:id="1583" w:author="Unknown">
        <w:r>
          <w:rPr>
            <w:rFonts w:ascii="Segoe UI" w:hAnsi="Segoe UI" w:cs="Segoe UI"/>
            <w:color w:val="1F2328"/>
            <w:sz w:val="30"/>
            <w:szCs w:val="30"/>
            <w:bdr w:val="none" w:sz="0" w:space="0" w:color="auto" w:frame="1"/>
            <w:shd w:val="clear" w:color="auto" w:fill="FFFFFF"/>
          </w:rPr>
          <w:t>6. What is the maximum execution duration for a single AWS Lambda invocation?</w:t>
        </w:r>
      </w:ins>
    </w:p>
    <w:p w:rsidR="00442C8F" w:rsidRDefault="00442C8F" w:rsidP="00442C8F">
      <w:pPr>
        <w:pStyle w:val="rich-diff-level-zero"/>
        <w:spacing w:before="0" w:beforeAutospacing="0" w:after="240" w:afterAutospacing="0"/>
        <w:ind w:left="240"/>
        <w:rPr>
          <w:ins w:id="1584" w:author="Unknown"/>
          <w:rFonts w:ascii="Segoe UI" w:hAnsi="Segoe UI" w:cs="Segoe UI"/>
          <w:color w:val="1F2328"/>
          <w:bdr w:val="none" w:sz="0" w:space="0" w:color="auto" w:frame="1"/>
          <w:shd w:val="clear" w:color="auto" w:fill="FFFFFF"/>
        </w:rPr>
      </w:pPr>
      <w:ins w:id="1585" w:author="Unknown">
        <w:r>
          <w:rPr>
            <w:rFonts w:ascii="Segoe UI" w:hAnsi="Segoe UI" w:cs="Segoe UI"/>
            <w:color w:val="1F2328"/>
            <w:bdr w:val="none" w:sz="0" w:space="0" w:color="auto" w:frame="1"/>
            <w:shd w:val="clear" w:color="auto" w:fill="FFFFFF"/>
          </w:rPr>
          <w:t>The maximum execution duration for a single Lambda invocation is 15 minutes.</w:t>
        </w:r>
      </w:ins>
    </w:p>
    <w:p w:rsidR="00442C8F" w:rsidRDefault="00442C8F" w:rsidP="00442C8F">
      <w:pPr>
        <w:pStyle w:val="Heading3"/>
        <w:spacing w:before="360" w:beforeAutospacing="0" w:after="240" w:afterAutospacing="0"/>
        <w:ind w:left="240"/>
        <w:rPr>
          <w:ins w:id="1586" w:author="Unknown"/>
          <w:rFonts w:ascii="Segoe UI" w:hAnsi="Segoe UI" w:cs="Segoe UI"/>
          <w:color w:val="1F2328"/>
          <w:sz w:val="30"/>
          <w:szCs w:val="30"/>
          <w:bdr w:val="none" w:sz="0" w:space="0" w:color="auto" w:frame="1"/>
          <w:shd w:val="clear" w:color="auto" w:fill="FFFFFF"/>
        </w:rPr>
      </w:pPr>
      <w:ins w:id="1587" w:author="Unknown">
        <w:r>
          <w:rPr>
            <w:rFonts w:ascii="Segoe UI" w:hAnsi="Segoe UI" w:cs="Segoe UI"/>
            <w:color w:val="1F2328"/>
            <w:sz w:val="30"/>
            <w:szCs w:val="30"/>
            <w:bdr w:val="none" w:sz="0" w:space="0" w:color="auto" w:frame="1"/>
            <w:shd w:val="clear" w:color="auto" w:fill="FFFFFF"/>
          </w:rPr>
          <w:lastRenderedPageBreak/>
          <w:t>7. How do you pass data to and from AWS Lambda functions?</w:t>
        </w:r>
      </w:ins>
    </w:p>
    <w:p w:rsidR="00442C8F" w:rsidRDefault="00442C8F" w:rsidP="00442C8F">
      <w:pPr>
        <w:pStyle w:val="rich-diff-level-zero"/>
        <w:spacing w:before="0" w:beforeAutospacing="0" w:after="240" w:afterAutospacing="0"/>
        <w:ind w:left="240"/>
        <w:rPr>
          <w:ins w:id="1588" w:author="Unknown"/>
          <w:rFonts w:ascii="Segoe UI" w:hAnsi="Segoe UI" w:cs="Segoe UI"/>
          <w:color w:val="1F2328"/>
          <w:bdr w:val="none" w:sz="0" w:space="0" w:color="auto" w:frame="1"/>
          <w:shd w:val="clear" w:color="auto" w:fill="FFFFFF"/>
        </w:rPr>
      </w:pPr>
      <w:ins w:id="1589" w:author="Unknown">
        <w:r>
          <w:rPr>
            <w:rFonts w:ascii="Segoe UI" w:hAnsi="Segoe UI" w:cs="Segoe UI"/>
            <w:color w:val="1F2328"/>
            <w:bdr w:val="none" w:sz="0" w:space="0" w:color="auto" w:frame="1"/>
            <w:shd w:val="clear" w:color="auto" w:fill="FFFFFF"/>
          </w:rPr>
          <w:t>You can pass data to Lambda functions through event objects, which contain information about the triggering event. You can also return data by using the return statement or creating a response object.</w:t>
        </w:r>
      </w:ins>
    </w:p>
    <w:p w:rsidR="00442C8F" w:rsidRDefault="00442C8F" w:rsidP="00442C8F">
      <w:pPr>
        <w:pStyle w:val="Heading3"/>
        <w:spacing w:before="360" w:beforeAutospacing="0" w:after="240" w:afterAutospacing="0"/>
        <w:ind w:left="240"/>
        <w:rPr>
          <w:ins w:id="1590" w:author="Unknown"/>
          <w:rFonts w:ascii="Segoe UI" w:hAnsi="Segoe UI" w:cs="Segoe UI"/>
          <w:color w:val="1F2328"/>
          <w:sz w:val="30"/>
          <w:szCs w:val="30"/>
          <w:bdr w:val="none" w:sz="0" w:space="0" w:color="auto" w:frame="1"/>
          <w:shd w:val="clear" w:color="auto" w:fill="FFFFFF"/>
        </w:rPr>
      </w:pPr>
      <w:ins w:id="1591" w:author="Unknown">
        <w:r>
          <w:rPr>
            <w:rFonts w:ascii="Segoe UI" w:hAnsi="Segoe UI" w:cs="Segoe UI"/>
            <w:color w:val="1F2328"/>
            <w:sz w:val="30"/>
            <w:szCs w:val="30"/>
            <w:bdr w:val="none" w:sz="0" w:space="0" w:color="auto" w:frame="1"/>
            <w:shd w:val="clear" w:color="auto" w:fill="FFFFFF"/>
          </w:rPr>
          <w:t>8. Can AWS Lambda functions communicate with external resources?</w:t>
        </w:r>
      </w:ins>
    </w:p>
    <w:p w:rsidR="00442C8F" w:rsidRDefault="00442C8F" w:rsidP="00442C8F">
      <w:pPr>
        <w:pStyle w:val="rich-diff-level-zero"/>
        <w:spacing w:before="0" w:beforeAutospacing="0" w:after="240" w:afterAutospacing="0"/>
        <w:ind w:left="240"/>
        <w:rPr>
          <w:ins w:id="1592" w:author="Unknown"/>
          <w:rFonts w:ascii="Segoe UI" w:hAnsi="Segoe UI" w:cs="Segoe UI"/>
          <w:color w:val="1F2328"/>
          <w:bdr w:val="none" w:sz="0" w:space="0" w:color="auto" w:frame="1"/>
          <w:shd w:val="clear" w:color="auto" w:fill="FFFFFF"/>
        </w:rPr>
      </w:pPr>
      <w:ins w:id="1593" w:author="Unknown">
        <w:r>
          <w:rPr>
            <w:rFonts w:ascii="Segoe UI" w:hAnsi="Segoe UI" w:cs="Segoe UI"/>
            <w:color w:val="1F2328"/>
            <w:bdr w:val="none" w:sz="0" w:space="0" w:color="auto" w:frame="1"/>
            <w:shd w:val="clear" w:color="auto" w:fill="FFFFFF"/>
          </w:rPr>
          <w:t>Yes, Lambda functions can communicate with external resources such as databases, APIs, and other AWS services by using appropriate SDKs and APIs provided by AWS.</w:t>
        </w:r>
      </w:ins>
    </w:p>
    <w:p w:rsidR="00442C8F" w:rsidRDefault="00442C8F" w:rsidP="00442C8F">
      <w:pPr>
        <w:pStyle w:val="Heading3"/>
        <w:spacing w:before="360" w:beforeAutospacing="0" w:after="240" w:afterAutospacing="0"/>
        <w:ind w:left="240"/>
        <w:rPr>
          <w:ins w:id="1594" w:author="Unknown"/>
          <w:rFonts w:ascii="Segoe UI" w:hAnsi="Segoe UI" w:cs="Segoe UI"/>
          <w:color w:val="1F2328"/>
          <w:sz w:val="30"/>
          <w:szCs w:val="30"/>
          <w:bdr w:val="none" w:sz="0" w:space="0" w:color="auto" w:frame="1"/>
          <w:shd w:val="clear" w:color="auto" w:fill="FFFFFF"/>
        </w:rPr>
      </w:pPr>
      <w:ins w:id="1595" w:author="Unknown">
        <w:r>
          <w:rPr>
            <w:rFonts w:ascii="Segoe UI" w:hAnsi="Segoe UI" w:cs="Segoe UI"/>
            <w:color w:val="1F2328"/>
            <w:sz w:val="30"/>
            <w:szCs w:val="30"/>
            <w:bdr w:val="none" w:sz="0" w:space="0" w:color="auto" w:frame="1"/>
            <w:shd w:val="clear" w:color="auto" w:fill="FFFFFF"/>
          </w:rPr>
          <w:t>9. What are AWS Lambda layers?</w:t>
        </w:r>
      </w:ins>
    </w:p>
    <w:p w:rsidR="00442C8F" w:rsidRDefault="00442C8F" w:rsidP="00442C8F">
      <w:pPr>
        <w:pStyle w:val="rich-diff-level-zero"/>
        <w:spacing w:before="0" w:beforeAutospacing="0" w:after="240" w:afterAutospacing="0"/>
        <w:ind w:left="240"/>
        <w:rPr>
          <w:ins w:id="1596" w:author="Unknown"/>
          <w:rFonts w:ascii="Segoe UI" w:hAnsi="Segoe UI" w:cs="Segoe UI"/>
          <w:color w:val="1F2328"/>
          <w:bdr w:val="none" w:sz="0" w:space="0" w:color="auto" w:frame="1"/>
          <w:shd w:val="clear" w:color="auto" w:fill="FFFFFF"/>
        </w:rPr>
      </w:pPr>
      <w:ins w:id="1597" w:author="Unknown">
        <w:r>
          <w:rPr>
            <w:rFonts w:ascii="Segoe UI" w:hAnsi="Segoe UI" w:cs="Segoe UI"/>
            <w:color w:val="1F2328"/>
            <w:bdr w:val="none" w:sz="0" w:space="0" w:color="auto" w:frame="1"/>
            <w:shd w:val="clear" w:color="auto" w:fill="FFFFFF"/>
          </w:rPr>
          <w:t>AWS Lambda layers are a way to manage and share code that is common across multiple functions. Layers can include libraries, custom runtimes, and other function dependencies.</w:t>
        </w:r>
      </w:ins>
    </w:p>
    <w:p w:rsidR="00442C8F" w:rsidRDefault="00442C8F" w:rsidP="00442C8F">
      <w:pPr>
        <w:pStyle w:val="Heading3"/>
        <w:spacing w:before="360" w:beforeAutospacing="0" w:after="240" w:afterAutospacing="0"/>
        <w:ind w:left="240"/>
        <w:rPr>
          <w:ins w:id="1598" w:author="Unknown"/>
          <w:rFonts w:ascii="Segoe UI" w:hAnsi="Segoe UI" w:cs="Segoe UI"/>
          <w:color w:val="1F2328"/>
          <w:sz w:val="30"/>
          <w:szCs w:val="30"/>
          <w:bdr w:val="none" w:sz="0" w:space="0" w:color="auto" w:frame="1"/>
          <w:shd w:val="clear" w:color="auto" w:fill="FFFFFF"/>
        </w:rPr>
      </w:pPr>
      <w:ins w:id="1599" w:author="Unknown">
        <w:r>
          <w:rPr>
            <w:rFonts w:ascii="Segoe UI" w:hAnsi="Segoe UI" w:cs="Segoe UI"/>
            <w:color w:val="1F2328"/>
            <w:sz w:val="30"/>
            <w:szCs w:val="30"/>
            <w:bdr w:val="none" w:sz="0" w:space="0" w:color="auto" w:frame="1"/>
            <w:shd w:val="clear" w:color="auto" w:fill="FFFFFF"/>
          </w:rPr>
          <w:t>10. How can you handle errors in AWS Lambda functions?</w:t>
        </w:r>
      </w:ins>
    </w:p>
    <w:p w:rsidR="00442C8F" w:rsidRDefault="00442C8F" w:rsidP="00442C8F">
      <w:pPr>
        <w:pStyle w:val="rich-diff-level-zero"/>
        <w:spacing w:before="0" w:beforeAutospacing="0" w:after="240" w:afterAutospacing="0"/>
        <w:ind w:left="240"/>
        <w:rPr>
          <w:ins w:id="1600" w:author="Unknown"/>
          <w:rFonts w:ascii="Segoe UI" w:hAnsi="Segoe UI" w:cs="Segoe UI"/>
          <w:color w:val="1F2328"/>
          <w:bdr w:val="none" w:sz="0" w:space="0" w:color="auto" w:frame="1"/>
          <w:shd w:val="clear" w:color="auto" w:fill="FFFFFF"/>
        </w:rPr>
      </w:pPr>
      <w:ins w:id="1601" w:author="Unknown">
        <w:r>
          <w:rPr>
            <w:rFonts w:ascii="Segoe UI" w:hAnsi="Segoe UI" w:cs="Segoe UI"/>
            <w:color w:val="1F2328"/>
            <w:bdr w:val="none" w:sz="0" w:space="0" w:color="auto" w:frame="1"/>
            <w:shd w:val="clear" w:color="auto" w:fill="FFFFFF"/>
          </w:rPr>
          <w:t xml:space="preserve">You can handle errors by using try-catch blocks in your code. Lambda also provides </w:t>
        </w:r>
        <w:proofErr w:type="spellStart"/>
        <w:r>
          <w:rPr>
            <w:rFonts w:ascii="Segoe UI" w:hAnsi="Segoe UI" w:cs="Segoe UI"/>
            <w:color w:val="1F2328"/>
            <w:bdr w:val="none" w:sz="0" w:space="0" w:color="auto" w:frame="1"/>
            <w:shd w:val="clear" w:color="auto" w:fill="FFFFFF"/>
          </w:rPr>
          <w:t>CloudWatch</w:t>
        </w:r>
        <w:proofErr w:type="spellEnd"/>
        <w:r>
          <w:rPr>
            <w:rFonts w:ascii="Segoe UI" w:hAnsi="Segoe UI" w:cs="Segoe UI"/>
            <w:color w:val="1F2328"/>
            <w:bdr w:val="none" w:sz="0" w:space="0" w:color="auto" w:frame="1"/>
            <w:shd w:val="clear" w:color="auto" w:fill="FFFFFF"/>
          </w:rPr>
          <w:t xml:space="preserve"> Logs for monitoring, and you can set up error handling and retries for asynchronous invocations.</w:t>
        </w:r>
      </w:ins>
    </w:p>
    <w:p w:rsidR="00442C8F" w:rsidRDefault="00442C8F" w:rsidP="00442C8F">
      <w:pPr>
        <w:pStyle w:val="Heading3"/>
        <w:spacing w:before="360" w:beforeAutospacing="0" w:after="240" w:afterAutospacing="0"/>
        <w:ind w:left="240"/>
        <w:rPr>
          <w:ins w:id="1602" w:author="Unknown"/>
          <w:rFonts w:ascii="Segoe UI" w:hAnsi="Segoe UI" w:cs="Segoe UI"/>
          <w:color w:val="1F2328"/>
          <w:sz w:val="30"/>
          <w:szCs w:val="30"/>
          <w:bdr w:val="none" w:sz="0" w:space="0" w:color="auto" w:frame="1"/>
          <w:shd w:val="clear" w:color="auto" w:fill="FFFFFF"/>
        </w:rPr>
      </w:pPr>
      <w:ins w:id="1603" w:author="Unknown">
        <w:r>
          <w:rPr>
            <w:rFonts w:ascii="Segoe UI" w:hAnsi="Segoe UI" w:cs="Segoe UI"/>
            <w:color w:val="1F2328"/>
            <w:sz w:val="30"/>
            <w:szCs w:val="30"/>
            <w:bdr w:val="none" w:sz="0" w:space="0" w:color="auto" w:frame="1"/>
            <w:shd w:val="clear" w:color="auto" w:fill="FFFFFF"/>
          </w:rPr>
          <w:t xml:space="preserve">11. Can AWS Lambda functions access the </w:t>
        </w:r>
        <w:proofErr w:type="gramStart"/>
        <w:r>
          <w:rPr>
            <w:rFonts w:ascii="Segoe UI" w:hAnsi="Segoe UI" w:cs="Segoe UI"/>
            <w:color w:val="1F2328"/>
            <w:sz w:val="30"/>
            <w:szCs w:val="30"/>
            <w:bdr w:val="none" w:sz="0" w:space="0" w:color="auto" w:frame="1"/>
            <w:shd w:val="clear" w:color="auto" w:fill="FFFFFF"/>
          </w:rPr>
          <w:t>internet?</w:t>
        </w:r>
        <w:proofErr w:type="gramEnd"/>
      </w:ins>
    </w:p>
    <w:p w:rsidR="00442C8F" w:rsidRDefault="00442C8F" w:rsidP="00442C8F">
      <w:pPr>
        <w:pStyle w:val="rich-diff-level-zero"/>
        <w:spacing w:before="0" w:beforeAutospacing="0" w:after="240" w:afterAutospacing="0"/>
        <w:ind w:left="240"/>
        <w:rPr>
          <w:ins w:id="1604" w:author="Unknown"/>
          <w:rFonts w:ascii="Segoe UI" w:hAnsi="Segoe UI" w:cs="Segoe UI"/>
          <w:color w:val="1F2328"/>
          <w:bdr w:val="none" w:sz="0" w:space="0" w:color="auto" w:frame="1"/>
          <w:shd w:val="clear" w:color="auto" w:fill="FFFFFF"/>
        </w:rPr>
      </w:pPr>
      <w:ins w:id="1605" w:author="Unknown">
        <w:r>
          <w:rPr>
            <w:rFonts w:ascii="Segoe UI" w:hAnsi="Segoe UI" w:cs="Segoe UI"/>
            <w:color w:val="1F2328"/>
            <w:bdr w:val="none" w:sz="0" w:space="0" w:color="auto" w:frame="1"/>
            <w:shd w:val="clear" w:color="auto" w:fill="FFFFFF"/>
          </w:rPr>
          <w:t xml:space="preserve">Yes, Lambda functions can access the internet through the Virtual Private Cloud (VPC) or through public endpoints if your function </w:t>
        </w:r>
        <w:proofErr w:type="gramStart"/>
        <w:r>
          <w:rPr>
            <w:rFonts w:ascii="Segoe UI" w:hAnsi="Segoe UI" w:cs="Segoe UI"/>
            <w:color w:val="1F2328"/>
            <w:bdr w:val="none" w:sz="0" w:space="0" w:color="auto" w:frame="1"/>
            <w:shd w:val="clear" w:color="auto" w:fill="FFFFFF"/>
          </w:rPr>
          <w:t>is not configured</w:t>
        </w:r>
        <w:proofErr w:type="gramEnd"/>
        <w:r>
          <w:rPr>
            <w:rFonts w:ascii="Segoe UI" w:hAnsi="Segoe UI" w:cs="Segoe UI"/>
            <w:color w:val="1F2328"/>
            <w:bdr w:val="none" w:sz="0" w:space="0" w:color="auto" w:frame="1"/>
            <w:shd w:val="clear" w:color="auto" w:fill="FFFFFF"/>
          </w:rPr>
          <w:t xml:space="preserve"> within a VPC.</w:t>
        </w:r>
      </w:ins>
    </w:p>
    <w:p w:rsidR="00442C8F" w:rsidRDefault="00442C8F" w:rsidP="00442C8F">
      <w:pPr>
        <w:pStyle w:val="Heading3"/>
        <w:spacing w:before="360" w:beforeAutospacing="0" w:after="240" w:afterAutospacing="0"/>
        <w:ind w:left="240"/>
        <w:rPr>
          <w:ins w:id="1606" w:author="Unknown"/>
          <w:rFonts w:ascii="Segoe UI" w:hAnsi="Segoe UI" w:cs="Segoe UI"/>
          <w:color w:val="1F2328"/>
          <w:sz w:val="30"/>
          <w:szCs w:val="30"/>
          <w:bdr w:val="none" w:sz="0" w:space="0" w:color="auto" w:frame="1"/>
          <w:shd w:val="clear" w:color="auto" w:fill="FFFFFF"/>
        </w:rPr>
      </w:pPr>
      <w:ins w:id="1607" w:author="Unknown">
        <w:r>
          <w:rPr>
            <w:rFonts w:ascii="Segoe UI" w:hAnsi="Segoe UI" w:cs="Segoe UI"/>
            <w:color w:val="1F2328"/>
            <w:sz w:val="30"/>
            <w:szCs w:val="30"/>
            <w:bdr w:val="none" w:sz="0" w:space="0" w:color="auto" w:frame="1"/>
            <w:shd w:val="clear" w:color="auto" w:fill="FFFFFF"/>
          </w:rPr>
          <w:t>12. What are the execution environments available for AWS Lambda functions?</w:t>
        </w:r>
      </w:ins>
    </w:p>
    <w:p w:rsidR="00442C8F" w:rsidRDefault="00442C8F" w:rsidP="00442C8F">
      <w:pPr>
        <w:pStyle w:val="rich-diff-level-zero"/>
        <w:spacing w:before="0" w:beforeAutospacing="0" w:after="240" w:afterAutospacing="0"/>
        <w:ind w:left="240"/>
        <w:rPr>
          <w:ins w:id="1608" w:author="Unknown"/>
          <w:rFonts w:ascii="Segoe UI" w:hAnsi="Segoe UI" w:cs="Segoe UI"/>
          <w:color w:val="1F2328"/>
          <w:bdr w:val="none" w:sz="0" w:space="0" w:color="auto" w:frame="1"/>
          <w:shd w:val="clear" w:color="auto" w:fill="FFFFFF"/>
        </w:rPr>
      </w:pPr>
      <w:ins w:id="1609" w:author="Unknown">
        <w:r>
          <w:rPr>
            <w:rFonts w:ascii="Segoe UI" w:hAnsi="Segoe UI" w:cs="Segoe UI"/>
            <w:color w:val="1F2328"/>
            <w:bdr w:val="none" w:sz="0" w:space="0" w:color="auto" w:frame="1"/>
            <w:shd w:val="clear" w:color="auto" w:fill="FFFFFF"/>
          </w:rPr>
          <w:t>Lambda supports several runtimes, including Node.js, Python, Java, Go, Ruby, .NET Core, and custom runtimes using the Runtime API.</w:t>
        </w:r>
      </w:ins>
    </w:p>
    <w:p w:rsidR="00442C8F" w:rsidRDefault="00442C8F" w:rsidP="00442C8F">
      <w:pPr>
        <w:pStyle w:val="Heading3"/>
        <w:spacing w:before="360" w:beforeAutospacing="0" w:after="240" w:afterAutospacing="0"/>
        <w:ind w:left="240"/>
        <w:rPr>
          <w:ins w:id="1610" w:author="Unknown"/>
          <w:rFonts w:ascii="Segoe UI" w:hAnsi="Segoe UI" w:cs="Segoe UI"/>
          <w:color w:val="1F2328"/>
          <w:sz w:val="30"/>
          <w:szCs w:val="30"/>
          <w:bdr w:val="none" w:sz="0" w:space="0" w:color="auto" w:frame="1"/>
          <w:shd w:val="clear" w:color="auto" w:fill="FFFFFF"/>
        </w:rPr>
      </w:pPr>
      <w:ins w:id="1611" w:author="Unknown">
        <w:r>
          <w:rPr>
            <w:rFonts w:ascii="Segoe UI" w:hAnsi="Segoe UI" w:cs="Segoe UI"/>
            <w:color w:val="1F2328"/>
            <w:sz w:val="30"/>
            <w:szCs w:val="30"/>
            <w:bdr w:val="none" w:sz="0" w:space="0" w:color="auto" w:frame="1"/>
            <w:shd w:val="clear" w:color="auto" w:fill="FFFFFF"/>
          </w:rPr>
          <w:t>13. How can you configure environment variables for AWS Lambda functions?</w:t>
        </w:r>
      </w:ins>
    </w:p>
    <w:p w:rsidR="00442C8F" w:rsidRDefault="00442C8F" w:rsidP="00442C8F">
      <w:pPr>
        <w:pStyle w:val="rich-diff-level-zero"/>
        <w:spacing w:before="0" w:beforeAutospacing="0" w:after="240" w:afterAutospacing="0"/>
        <w:ind w:left="240"/>
        <w:rPr>
          <w:ins w:id="1612" w:author="Unknown"/>
          <w:rFonts w:ascii="Segoe UI" w:hAnsi="Segoe UI" w:cs="Segoe UI"/>
          <w:color w:val="1F2328"/>
          <w:bdr w:val="none" w:sz="0" w:space="0" w:color="auto" w:frame="1"/>
          <w:shd w:val="clear" w:color="auto" w:fill="FFFFFF"/>
        </w:rPr>
      </w:pPr>
      <w:ins w:id="1613" w:author="Unknown">
        <w:r>
          <w:rPr>
            <w:rFonts w:ascii="Segoe UI" w:hAnsi="Segoe UI" w:cs="Segoe UI"/>
            <w:color w:val="1F2328"/>
            <w:bdr w:val="none" w:sz="0" w:space="0" w:color="auto" w:frame="1"/>
            <w:shd w:val="clear" w:color="auto" w:fill="FFFFFF"/>
          </w:rPr>
          <w:lastRenderedPageBreak/>
          <w:t xml:space="preserve">You can set environment variables for Lambda functions when creating or updating the function. These variables </w:t>
        </w:r>
        <w:proofErr w:type="gramStart"/>
        <w:r>
          <w:rPr>
            <w:rFonts w:ascii="Segoe UI" w:hAnsi="Segoe UI" w:cs="Segoe UI"/>
            <w:color w:val="1F2328"/>
            <w:bdr w:val="none" w:sz="0" w:space="0" w:color="auto" w:frame="1"/>
            <w:shd w:val="clear" w:color="auto" w:fill="FFFFFF"/>
          </w:rPr>
          <w:t>can be accessed</w:t>
        </w:r>
        <w:proofErr w:type="gramEnd"/>
        <w:r>
          <w:rPr>
            <w:rFonts w:ascii="Segoe UI" w:hAnsi="Segoe UI" w:cs="Segoe UI"/>
            <w:color w:val="1F2328"/>
            <w:bdr w:val="none" w:sz="0" w:space="0" w:color="auto" w:frame="1"/>
            <w:shd w:val="clear" w:color="auto" w:fill="FFFFFF"/>
          </w:rPr>
          <w:t xml:space="preserve"> within your code.</w:t>
        </w:r>
      </w:ins>
    </w:p>
    <w:p w:rsidR="00442C8F" w:rsidRDefault="00442C8F" w:rsidP="00442C8F">
      <w:pPr>
        <w:pStyle w:val="Heading3"/>
        <w:spacing w:before="360" w:beforeAutospacing="0" w:after="240" w:afterAutospacing="0"/>
        <w:ind w:left="240"/>
        <w:rPr>
          <w:ins w:id="1614" w:author="Unknown"/>
          <w:rFonts w:ascii="Segoe UI" w:hAnsi="Segoe UI" w:cs="Segoe UI"/>
          <w:color w:val="1F2328"/>
          <w:sz w:val="30"/>
          <w:szCs w:val="30"/>
          <w:bdr w:val="none" w:sz="0" w:space="0" w:color="auto" w:frame="1"/>
          <w:shd w:val="clear" w:color="auto" w:fill="FFFFFF"/>
        </w:rPr>
      </w:pPr>
      <w:ins w:id="1615" w:author="Unknown">
        <w:r>
          <w:rPr>
            <w:rFonts w:ascii="Segoe UI" w:hAnsi="Segoe UI" w:cs="Segoe UI"/>
            <w:color w:val="1F2328"/>
            <w:sz w:val="30"/>
            <w:szCs w:val="30"/>
            <w:bdr w:val="none" w:sz="0" w:space="0" w:color="auto" w:frame="1"/>
            <w:shd w:val="clear" w:color="auto" w:fill="FFFFFF"/>
          </w:rPr>
          <w:t>14. What is the difference between synchronous and asynchronous invocation of Lambda functions?</w:t>
        </w:r>
      </w:ins>
    </w:p>
    <w:p w:rsidR="00442C8F" w:rsidRDefault="00442C8F" w:rsidP="00442C8F">
      <w:pPr>
        <w:pStyle w:val="rich-diff-level-zero"/>
        <w:spacing w:before="0" w:beforeAutospacing="0" w:after="240" w:afterAutospacing="0"/>
        <w:ind w:left="240"/>
        <w:rPr>
          <w:ins w:id="1616" w:author="Unknown"/>
          <w:rFonts w:ascii="Segoe UI" w:hAnsi="Segoe UI" w:cs="Segoe UI"/>
          <w:color w:val="1F2328"/>
          <w:bdr w:val="none" w:sz="0" w:space="0" w:color="auto" w:frame="1"/>
          <w:shd w:val="clear" w:color="auto" w:fill="FFFFFF"/>
        </w:rPr>
      </w:pPr>
      <w:ins w:id="1617" w:author="Unknown">
        <w:r>
          <w:rPr>
            <w:rFonts w:ascii="Segoe UI" w:hAnsi="Segoe UI" w:cs="Segoe UI"/>
            <w:color w:val="1F2328"/>
            <w:bdr w:val="none" w:sz="0" w:space="0" w:color="auto" w:frame="1"/>
            <w:shd w:val="clear" w:color="auto" w:fill="FFFFFF"/>
          </w:rPr>
          <w:t xml:space="preserve">Synchronous invocations wait for the function to complete and return a response, while asynchronous invocations return immediately, and the response </w:t>
        </w:r>
        <w:proofErr w:type="gramStart"/>
        <w:r>
          <w:rPr>
            <w:rFonts w:ascii="Segoe UI" w:hAnsi="Segoe UI" w:cs="Segoe UI"/>
            <w:color w:val="1F2328"/>
            <w:bdr w:val="none" w:sz="0" w:space="0" w:color="auto" w:frame="1"/>
            <w:shd w:val="clear" w:color="auto" w:fill="FFFFFF"/>
          </w:rPr>
          <w:t>is sent</w:t>
        </w:r>
        <w:proofErr w:type="gramEnd"/>
        <w:r>
          <w:rPr>
            <w:rFonts w:ascii="Segoe UI" w:hAnsi="Segoe UI" w:cs="Segoe UI"/>
            <w:color w:val="1F2328"/>
            <w:bdr w:val="none" w:sz="0" w:space="0" w:color="auto" w:frame="1"/>
            <w:shd w:val="clear" w:color="auto" w:fill="FFFFFF"/>
          </w:rPr>
          <w:t xml:space="preserve"> to a specified destination.</w:t>
        </w:r>
      </w:ins>
    </w:p>
    <w:p w:rsidR="00442C8F" w:rsidRDefault="00442C8F" w:rsidP="00442C8F">
      <w:pPr>
        <w:pStyle w:val="Heading3"/>
        <w:spacing w:before="360" w:beforeAutospacing="0" w:after="240" w:afterAutospacing="0"/>
        <w:ind w:left="240"/>
        <w:rPr>
          <w:ins w:id="1618" w:author="Unknown"/>
          <w:rFonts w:ascii="Segoe UI" w:hAnsi="Segoe UI" w:cs="Segoe UI"/>
          <w:color w:val="1F2328"/>
          <w:sz w:val="30"/>
          <w:szCs w:val="30"/>
          <w:bdr w:val="none" w:sz="0" w:space="0" w:color="auto" w:frame="1"/>
          <w:shd w:val="clear" w:color="auto" w:fill="FFFFFF"/>
        </w:rPr>
      </w:pPr>
      <w:ins w:id="1619" w:author="Unknown">
        <w:r>
          <w:rPr>
            <w:rFonts w:ascii="Segoe UI" w:hAnsi="Segoe UI" w:cs="Segoe UI"/>
            <w:color w:val="1F2328"/>
            <w:sz w:val="30"/>
            <w:szCs w:val="30"/>
            <w:bdr w:val="none" w:sz="0" w:space="0" w:color="auto" w:frame="1"/>
            <w:shd w:val="clear" w:color="auto" w:fill="FFFFFF"/>
          </w:rPr>
          <w:t>15. What is the AWS Lambda Event Source Mapping?</w:t>
        </w:r>
      </w:ins>
    </w:p>
    <w:p w:rsidR="00442C8F" w:rsidRDefault="00442C8F" w:rsidP="00442C8F">
      <w:pPr>
        <w:pStyle w:val="rich-diff-level-zero"/>
        <w:spacing w:before="0" w:beforeAutospacing="0" w:after="240" w:afterAutospacing="0"/>
        <w:ind w:left="240"/>
        <w:rPr>
          <w:ins w:id="1620" w:author="Unknown"/>
          <w:rFonts w:ascii="Segoe UI" w:hAnsi="Segoe UI" w:cs="Segoe UI"/>
          <w:color w:val="1F2328"/>
          <w:bdr w:val="none" w:sz="0" w:space="0" w:color="auto" w:frame="1"/>
          <w:shd w:val="clear" w:color="auto" w:fill="FFFFFF"/>
        </w:rPr>
      </w:pPr>
      <w:ins w:id="1621" w:author="Unknown">
        <w:r>
          <w:rPr>
            <w:rFonts w:ascii="Segoe UI" w:hAnsi="Segoe UI" w:cs="Segoe UI"/>
            <w:color w:val="1F2328"/>
            <w:bdr w:val="none" w:sz="0" w:space="0" w:color="auto" w:frame="1"/>
            <w:shd w:val="clear" w:color="auto" w:fill="FFFFFF"/>
          </w:rPr>
          <w:t xml:space="preserve">Event Source Mapping allows you to connect event sources like Amazon </w:t>
        </w:r>
        <w:proofErr w:type="spellStart"/>
        <w:r>
          <w:rPr>
            <w:rFonts w:ascii="Segoe UI" w:hAnsi="Segoe UI" w:cs="Segoe UI"/>
            <w:color w:val="1F2328"/>
            <w:bdr w:val="none" w:sz="0" w:space="0" w:color="auto" w:frame="1"/>
            <w:shd w:val="clear" w:color="auto" w:fill="FFFFFF"/>
          </w:rPr>
          <w:t>DynamoDB</w:t>
        </w:r>
        <w:proofErr w:type="spellEnd"/>
        <w:r>
          <w:rPr>
            <w:rFonts w:ascii="Segoe UI" w:hAnsi="Segoe UI" w:cs="Segoe UI"/>
            <w:color w:val="1F2328"/>
            <w:bdr w:val="none" w:sz="0" w:space="0" w:color="auto" w:frame="1"/>
            <w:shd w:val="clear" w:color="auto" w:fill="FFFFFF"/>
          </w:rPr>
          <w:t xml:space="preserve"> streams or Amazon Kinesis streams to Lambda functions. This enables the function to process events as they occur.</w:t>
        </w:r>
      </w:ins>
    </w:p>
    <w:p w:rsidR="00442C8F" w:rsidRDefault="00442C8F" w:rsidP="00442C8F">
      <w:pPr>
        <w:pStyle w:val="Heading3"/>
        <w:spacing w:before="360" w:beforeAutospacing="0" w:after="240" w:afterAutospacing="0"/>
        <w:ind w:left="240"/>
        <w:rPr>
          <w:ins w:id="1622" w:author="Unknown"/>
          <w:rFonts w:ascii="Segoe UI" w:hAnsi="Segoe UI" w:cs="Segoe UI"/>
          <w:color w:val="1F2328"/>
          <w:sz w:val="30"/>
          <w:szCs w:val="30"/>
          <w:bdr w:val="none" w:sz="0" w:space="0" w:color="auto" w:frame="1"/>
          <w:shd w:val="clear" w:color="auto" w:fill="FFFFFF"/>
        </w:rPr>
      </w:pPr>
      <w:ins w:id="1623" w:author="Unknown">
        <w:r>
          <w:rPr>
            <w:rFonts w:ascii="Segoe UI" w:hAnsi="Segoe UI" w:cs="Segoe UI"/>
            <w:color w:val="1F2328"/>
            <w:sz w:val="30"/>
            <w:szCs w:val="30"/>
            <w:bdr w:val="none" w:sz="0" w:space="0" w:color="auto" w:frame="1"/>
            <w:shd w:val="clear" w:color="auto" w:fill="FFFFFF"/>
          </w:rPr>
          <w:t>16. How can you manage the permissions and execution roles for AWS Lambda functions?</w:t>
        </w:r>
      </w:ins>
    </w:p>
    <w:p w:rsidR="00442C8F" w:rsidRDefault="00442C8F" w:rsidP="00442C8F">
      <w:pPr>
        <w:pStyle w:val="rich-diff-level-zero"/>
        <w:spacing w:before="0" w:beforeAutospacing="0" w:after="240" w:afterAutospacing="0"/>
        <w:ind w:left="240"/>
        <w:rPr>
          <w:ins w:id="1624" w:author="Unknown"/>
          <w:rFonts w:ascii="Segoe UI" w:hAnsi="Segoe UI" w:cs="Segoe UI"/>
          <w:color w:val="1F2328"/>
          <w:bdr w:val="none" w:sz="0" w:space="0" w:color="auto" w:frame="1"/>
          <w:shd w:val="clear" w:color="auto" w:fill="FFFFFF"/>
        </w:rPr>
      </w:pPr>
      <w:ins w:id="1625" w:author="Unknown">
        <w:r>
          <w:rPr>
            <w:rFonts w:ascii="Segoe UI" w:hAnsi="Segoe UI" w:cs="Segoe UI"/>
            <w:color w:val="1F2328"/>
            <w:bdr w:val="none" w:sz="0" w:space="0" w:color="auto" w:frame="1"/>
            <w:shd w:val="clear" w:color="auto" w:fill="FFFFFF"/>
          </w:rPr>
          <w:t>You can use AWS Identity and Access Management (IAM) roles to grant permissions to your Lambda functions. Execution roles define what AWS resources the function can access.</w:t>
        </w:r>
      </w:ins>
    </w:p>
    <w:p w:rsidR="00442C8F" w:rsidRDefault="00442C8F" w:rsidP="00442C8F">
      <w:pPr>
        <w:pStyle w:val="Heading3"/>
        <w:spacing w:before="360" w:beforeAutospacing="0" w:after="240" w:afterAutospacing="0"/>
        <w:ind w:left="240"/>
        <w:rPr>
          <w:ins w:id="1626" w:author="Unknown"/>
          <w:rFonts w:ascii="Segoe UI" w:hAnsi="Segoe UI" w:cs="Segoe UI"/>
          <w:color w:val="1F2328"/>
          <w:sz w:val="30"/>
          <w:szCs w:val="30"/>
          <w:bdr w:val="none" w:sz="0" w:space="0" w:color="auto" w:frame="1"/>
          <w:shd w:val="clear" w:color="auto" w:fill="FFFFFF"/>
        </w:rPr>
      </w:pPr>
      <w:ins w:id="1627" w:author="Unknown">
        <w:r>
          <w:rPr>
            <w:rFonts w:ascii="Segoe UI" w:hAnsi="Segoe UI" w:cs="Segoe UI"/>
            <w:color w:val="1F2328"/>
            <w:sz w:val="30"/>
            <w:szCs w:val="30"/>
            <w:bdr w:val="none" w:sz="0" w:space="0" w:color="auto" w:frame="1"/>
            <w:shd w:val="clear" w:color="auto" w:fill="FFFFFF"/>
          </w:rPr>
          <w:t>17. What is AWS Step Functions?</w:t>
        </w:r>
      </w:ins>
    </w:p>
    <w:p w:rsidR="00442C8F" w:rsidRDefault="00442C8F" w:rsidP="00442C8F">
      <w:pPr>
        <w:pStyle w:val="rich-diff-level-zero"/>
        <w:spacing w:before="0" w:beforeAutospacing="0" w:after="240" w:afterAutospacing="0"/>
        <w:ind w:left="240"/>
        <w:rPr>
          <w:ins w:id="1628" w:author="Unknown"/>
          <w:rFonts w:ascii="Segoe UI" w:hAnsi="Segoe UI" w:cs="Segoe UI"/>
          <w:color w:val="1F2328"/>
          <w:bdr w:val="none" w:sz="0" w:space="0" w:color="auto" w:frame="1"/>
          <w:shd w:val="clear" w:color="auto" w:fill="FFFFFF"/>
        </w:rPr>
      </w:pPr>
      <w:ins w:id="1629" w:author="Unknown">
        <w:r>
          <w:rPr>
            <w:rFonts w:ascii="Segoe UI" w:hAnsi="Segoe UI" w:cs="Segoe UI"/>
            <w:color w:val="1F2328"/>
            <w:bdr w:val="none" w:sz="0" w:space="0" w:color="auto" w:frame="1"/>
            <w:shd w:val="clear" w:color="auto" w:fill="FFFFFF"/>
          </w:rPr>
          <w:t xml:space="preserve">AWS Step Functions is a </w:t>
        </w:r>
        <w:proofErr w:type="spellStart"/>
        <w:r>
          <w:rPr>
            <w:rFonts w:ascii="Segoe UI" w:hAnsi="Segoe UI" w:cs="Segoe UI"/>
            <w:color w:val="1F2328"/>
            <w:bdr w:val="none" w:sz="0" w:space="0" w:color="auto" w:frame="1"/>
            <w:shd w:val="clear" w:color="auto" w:fill="FFFFFF"/>
          </w:rPr>
          <w:t>serverless</w:t>
        </w:r>
        <w:proofErr w:type="spellEnd"/>
        <w:r>
          <w:rPr>
            <w:rFonts w:ascii="Segoe UI" w:hAnsi="Segoe UI" w:cs="Segoe UI"/>
            <w:color w:val="1F2328"/>
            <w:bdr w:val="none" w:sz="0" w:space="0" w:color="auto" w:frame="1"/>
            <w:shd w:val="clear" w:color="auto" w:fill="FFFFFF"/>
          </w:rPr>
          <w:t xml:space="preserve"> orchestration service that lets you coordinate multiple AWS services into </w:t>
        </w:r>
        <w:proofErr w:type="spellStart"/>
        <w:r>
          <w:rPr>
            <w:rFonts w:ascii="Segoe UI" w:hAnsi="Segoe UI" w:cs="Segoe UI"/>
            <w:color w:val="1F2328"/>
            <w:bdr w:val="none" w:sz="0" w:space="0" w:color="auto" w:frame="1"/>
            <w:shd w:val="clear" w:color="auto" w:fill="FFFFFF"/>
          </w:rPr>
          <w:t>serverless</w:t>
        </w:r>
        <w:proofErr w:type="spellEnd"/>
        <w:r>
          <w:rPr>
            <w:rFonts w:ascii="Segoe UI" w:hAnsi="Segoe UI" w:cs="Segoe UI"/>
            <w:color w:val="1F2328"/>
            <w:bdr w:val="none" w:sz="0" w:space="0" w:color="auto" w:frame="1"/>
            <w:shd w:val="clear" w:color="auto" w:fill="FFFFFF"/>
          </w:rPr>
          <w:t xml:space="preserve"> workflows using visual workflows called state machines.</w:t>
        </w:r>
      </w:ins>
    </w:p>
    <w:p w:rsidR="00442C8F" w:rsidRDefault="00442C8F" w:rsidP="00442C8F">
      <w:pPr>
        <w:pStyle w:val="Heading3"/>
        <w:spacing w:before="360" w:beforeAutospacing="0" w:after="240" w:afterAutospacing="0"/>
        <w:ind w:left="240"/>
        <w:rPr>
          <w:ins w:id="1630" w:author="Unknown"/>
          <w:rFonts w:ascii="Segoe UI" w:hAnsi="Segoe UI" w:cs="Segoe UI"/>
          <w:color w:val="1F2328"/>
          <w:sz w:val="30"/>
          <w:szCs w:val="30"/>
          <w:bdr w:val="none" w:sz="0" w:space="0" w:color="auto" w:frame="1"/>
          <w:shd w:val="clear" w:color="auto" w:fill="FFFFFF"/>
        </w:rPr>
      </w:pPr>
      <w:ins w:id="1631" w:author="Unknown">
        <w:r>
          <w:rPr>
            <w:rFonts w:ascii="Segoe UI" w:hAnsi="Segoe UI" w:cs="Segoe UI"/>
            <w:color w:val="1F2328"/>
            <w:sz w:val="30"/>
            <w:szCs w:val="30"/>
            <w:bdr w:val="none" w:sz="0" w:space="0" w:color="auto" w:frame="1"/>
            <w:shd w:val="clear" w:color="auto" w:fill="FFFFFF"/>
          </w:rPr>
          <w:t>18. How can you automate the deployment of AWS Lambda functions?</w:t>
        </w:r>
      </w:ins>
    </w:p>
    <w:p w:rsidR="00442C8F" w:rsidRDefault="00442C8F" w:rsidP="00442C8F">
      <w:pPr>
        <w:pStyle w:val="rich-diff-level-zero"/>
        <w:spacing w:before="0" w:beforeAutospacing="0" w:after="240" w:afterAutospacing="0"/>
        <w:ind w:left="240"/>
        <w:rPr>
          <w:ins w:id="1632" w:author="Unknown"/>
          <w:rFonts w:ascii="Segoe UI" w:hAnsi="Segoe UI" w:cs="Segoe UI"/>
          <w:color w:val="1F2328"/>
          <w:bdr w:val="none" w:sz="0" w:space="0" w:color="auto" w:frame="1"/>
          <w:shd w:val="clear" w:color="auto" w:fill="FFFFFF"/>
        </w:rPr>
      </w:pPr>
      <w:ins w:id="1633" w:author="Unknown">
        <w:r>
          <w:rPr>
            <w:rFonts w:ascii="Segoe UI" w:hAnsi="Segoe UI" w:cs="Segoe UI"/>
            <w:color w:val="1F2328"/>
            <w:bdr w:val="none" w:sz="0" w:space="0" w:color="auto" w:frame="1"/>
            <w:shd w:val="clear" w:color="auto" w:fill="FFFFFF"/>
          </w:rPr>
          <w:t xml:space="preserve">You can use AWS </w:t>
        </w:r>
        <w:proofErr w:type="spellStart"/>
        <w:r>
          <w:rPr>
            <w:rFonts w:ascii="Segoe UI" w:hAnsi="Segoe UI" w:cs="Segoe UI"/>
            <w:color w:val="1F2328"/>
            <w:bdr w:val="none" w:sz="0" w:space="0" w:color="auto" w:frame="1"/>
            <w:shd w:val="clear" w:color="auto" w:fill="FFFFFF"/>
          </w:rPr>
          <w:t>Serverless</w:t>
        </w:r>
        <w:proofErr w:type="spellEnd"/>
        <w:r>
          <w:rPr>
            <w:rFonts w:ascii="Segoe UI" w:hAnsi="Segoe UI" w:cs="Segoe UI"/>
            <w:color w:val="1F2328"/>
            <w:bdr w:val="none" w:sz="0" w:space="0" w:color="auto" w:frame="1"/>
            <w:shd w:val="clear" w:color="auto" w:fill="FFFFFF"/>
          </w:rPr>
          <w:t xml:space="preserve"> Application Model (SAM) templates, AWS </w:t>
        </w:r>
        <w:proofErr w:type="spellStart"/>
        <w:r>
          <w:rPr>
            <w:rFonts w:ascii="Segoe UI" w:hAnsi="Segoe UI" w:cs="Segoe UI"/>
            <w:color w:val="1F2328"/>
            <w:bdr w:val="none" w:sz="0" w:space="0" w:color="auto" w:frame="1"/>
            <w:shd w:val="clear" w:color="auto" w:fill="FFFFFF"/>
          </w:rPr>
          <w:t>CloudFormation</w:t>
        </w:r>
        <w:proofErr w:type="spellEnd"/>
        <w:r>
          <w:rPr>
            <w:rFonts w:ascii="Segoe UI" w:hAnsi="Segoe UI" w:cs="Segoe UI"/>
            <w:color w:val="1F2328"/>
            <w:bdr w:val="none" w:sz="0" w:space="0" w:color="auto" w:frame="1"/>
            <w:shd w:val="clear" w:color="auto" w:fill="FFFFFF"/>
          </w:rPr>
          <w:t xml:space="preserve">, or CI/CD tools like AWS </w:t>
        </w:r>
        <w:proofErr w:type="spellStart"/>
        <w:r>
          <w:rPr>
            <w:rFonts w:ascii="Segoe UI" w:hAnsi="Segoe UI" w:cs="Segoe UI"/>
            <w:color w:val="1F2328"/>
            <w:bdr w:val="none" w:sz="0" w:space="0" w:color="auto" w:frame="1"/>
            <w:shd w:val="clear" w:color="auto" w:fill="FFFFFF"/>
          </w:rPr>
          <w:t>CodePipeline</w:t>
        </w:r>
        <w:proofErr w:type="spellEnd"/>
        <w:r>
          <w:rPr>
            <w:rFonts w:ascii="Segoe UI" w:hAnsi="Segoe UI" w:cs="Segoe UI"/>
            <w:color w:val="1F2328"/>
            <w:bdr w:val="none" w:sz="0" w:space="0" w:color="auto" w:frame="1"/>
            <w:shd w:val="clear" w:color="auto" w:fill="FFFFFF"/>
          </w:rPr>
          <w:t xml:space="preserve"> to automate the deployment of Lambda functions.</w:t>
        </w:r>
      </w:ins>
    </w:p>
    <w:p w:rsidR="00442C8F" w:rsidRDefault="00442C8F" w:rsidP="00442C8F">
      <w:pPr>
        <w:pStyle w:val="Heading3"/>
        <w:spacing w:before="360" w:beforeAutospacing="0" w:after="240" w:afterAutospacing="0"/>
        <w:ind w:left="240"/>
        <w:rPr>
          <w:ins w:id="1634" w:author="Unknown"/>
          <w:rFonts w:ascii="Segoe UI" w:hAnsi="Segoe UI" w:cs="Segoe UI"/>
          <w:color w:val="1F2328"/>
          <w:sz w:val="30"/>
          <w:szCs w:val="30"/>
          <w:bdr w:val="none" w:sz="0" w:space="0" w:color="auto" w:frame="1"/>
          <w:shd w:val="clear" w:color="auto" w:fill="FFFFFF"/>
        </w:rPr>
      </w:pPr>
      <w:ins w:id="1635" w:author="Unknown">
        <w:r>
          <w:rPr>
            <w:rFonts w:ascii="Segoe UI" w:hAnsi="Segoe UI" w:cs="Segoe UI"/>
            <w:color w:val="1F2328"/>
            <w:sz w:val="30"/>
            <w:szCs w:val="30"/>
            <w:bdr w:val="none" w:sz="0" w:space="0" w:color="auto" w:frame="1"/>
            <w:shd w:val="clear" w:color="auto" w:fill="FFFFFF"/>
          </w:rPr>
          <w:t>19. Can AWS Lambda functions connect to on-premises resources?</w:t>
        </w:r>
      </w:ins>
    </w:p>
    <w:p w:rsidR="00442C8F" w:rsidRDefault="00442C8F" w:rsidP="00442C8F">
      <w:pPr>
        <w:pStyle w:val="rich-diff-level-zero"/>
        <w:spacing w:before="0" w:beforeAutospacing="0" w:after="240" w:afterAutospacing="0"/>
        <w:ind w:left="240"/>
        <w:rPr>
          <w:ins w:id="1636" w:author="Unknown"/>
          <w:rFonts w:ascii="Segoe UI" w:hAnsi="Segoe UI" w:cs="Segoe UI"/>
          <w:color w:val="1F2328"/>
          <w:bdr w:val="none" w:sz="0" w:space="0" w:color="auto" w:frame="1"/>
          <w:shd w:val="clear" w:color="auto" w:fill="FFFFFF"/>
        </w:rPr>
      </w:pPr>
      <w:ins w:id="1637" w:author="Unknown">
        <w:r>
          <w:rPr>
            <w:rFonts w:ascii="Segoe UI" w:hAnsi="Segoe UI" w:cs="Segoe UI"/>
            <w:color w:val="1F2328"/>
            <w:bdr w:val="none" w:sz="0" w:space="0" w:color="auto" w:frame="1"/>
            <w:shd w:val="clear" w:color="auto" w:fill="FFFFFF"/>
          </w:rPr>
          <w:lastRenderedPageBreak/>
          <w:t>Yes, Lambda functions can connect to on-premises resources by placing the function inside a VPC and using a VPN or Direct Connect connection to establish connectivity.</w:t>
        </w:r>
      </w:ins>
    </w:p>
    <w:p w:rsidR="00442C8F" w:rsidRDefault="00442C8F" w:rsidP="00442C8F">
      <w:pPr>
        <w:pStyle w:val="Heading3"/>
        <w:spacing w:before="360" w:beforeAutospacing="0" w:after="240" w:afterAutospacing="0"/>
        <w:ind w:left="240"/>
        <w:rPr>
          <w:ins w:id="1638" w:author="Unknown"/>
          <w:rFonts w:ascii="Segoe UI" w:hAnsi="Segoe UI" w:cs="Segoe UI"/>
          <w:color w:val="1F2328"/>
          <w:sz w:val="30"/>
          <w:szCs w:val="30"/>
          <w:bdr w:val="none" w:sz="0" w:space="0" w:color="auto" w:frame="1"/>
          <w:shd w:val="clear" w:color="auto" w:fill="FFFFFF"/>
        </w:rPr>
      </w:pPr>
      <w:ins w:id="1639" w:author="Unknown">
        <w:r>
          <w:rPr>
            <w:rFonts w:ascii="Segoe UI" w:hAnsi="Segoe UI" w:cs="Segoe UI"/>
            <w:color w:val="1F2328"/>
            <w:sz w:val="30"/>
            <w:szCs w:val="30"/>
            <w:bdr w:val="none" w:sz="0" w:space="0" w:color="auto" w:frame="1"/>
            <w:shd w:val="clear" w:color="auto" w:fill="FFFFFF"/>
          </w:rPr>
          <w:t>20. What is the Cold Start issue in AWS Lambda?</w:t>
        </w:r>
      </w:ins>
    </w:p>
    <w:p w:rsidR="00442C8F" w:rsidRDefault="00442C8F" w:rsidP="00442C8F">
      <w:pPr>
        <w:pStyle w:val="rich-diff-level-zero"/>
        <w:spacing w:before="0" w:beforeAutospacing="0" w:after="240" w:afterAutospacing="0"/>
        <w:ind w:left="240"/>
        <w:rPr>
          <w:ins w:id="1640" w:author="Unknown"/>
          <w:rFonts w:ascii="Segoe UI" w:hAnsi="Segoe UI" w:cs="Segoe UI"/>
          <w:color w:val="1F2328"/>
          <w:bdr w:val="none" w:sz="0" w:space="0" w:color="auto" w:frame="1"/>
          <w:shd w:val="clear" w:color="auto" w:fill="FFFFFF"/>
        </w:rPr>
      </w:pPr>
      <w:ins w:id="1641" w:author="Unknown">
        <w:r>
          <w:rPr>
            <w:rFonts w:ascii="Segoe UI" w:hAnsi="Segoe UI" w:cs="Segoe UI"/>
            <w:color w:val="1F2328"/>
            <w:bdr w:val="none" w:sz="0" w:space="0" w:color="auto" w:frame="1"/>
            <w:shd w:val="clear" w:color="auto" w:fill="FFFFFF"/>
          </w:rPr>
          <w:t xml:space="preserve">The Cold Start issue occurs when a Lambda function </w:t>
        </w:r>
        <w:proofErr w:type="gramStart"/>
        <w:r>
          <w:rPr>
            <w:rFonts w:ascii="Segoe UI" w:hAnsi="Segoe UI" w:cs="Segoe UI"/>
            <w:color w:val="1F2328"/>
            <w:bdr w:val="none" w:sz="0" w:space="0" w:color="auto" w:frame="1"/>
            <w:shd w:val="clear" w:color="auto" w:fill="FFFFFF"/>
          </w:rPr>
          <w:t>is invoked</w:t>
        </w:r>
        <w:proofErr w:type="gramEnd"/>
        <w:r>
          <w:rPr>
            <w:rFonts w:ascii="Segoe UI" w:hAnsi="Segoe UI" w:cs="Segoe UI"/>
            <w:color w:val="1F2328"/>
            <w:bdr w:val="none" w:sz="0" w:space="0" w:color="auto" w:frame="1"/>
            <w:shd w:val="clear" w:color="auto" w:fill="FFFFFF"/>
          </w:rPr>
          <w:t xml:space="preserve"> for the first time or after it has been idle for a while. The function needs to </w:t>
        </w:r>
        <w:proofErr w:type="gramStart"/>
        <w:r>
          <w:rPr>
            <w:rFonts w:ascii="Segoe UI" w:hAnsi="Segoe UI" w:cs="Segoe UI"/>
            <w:color w:val="1F2328"/>
            <w:bdr w:val="none" w:sz="0" w:space="0" w:color="auto" w:frame="1"/>
            <w:shd w:val="clear" w:color="auto" w:fill="FFFFFF"/>
          </w:rPr>
          <w:t>be initialized</w:t>
        </w:r>
        <w:proofErr w:type="gramEnd"/>
        <w:r>
          <w:rPr>
            <w:rFonts w:ascii="Segoe UI" w:hAnsi="Segoe UI" w:cs="Segoe UI"/>
            <w:color w:val="1F2328"/>
            <w:bdr w:val="none" w:sz="0" w:space="0" w:color="auto" w:frame="1"/>
            <w:shd w:val="clear" w:color="auto" w:fill="FFFFFF"/>
          </w:rPr>
          <w:t>, causing a slight delay in response time.</w:t>
        </w:r>
      </w:ins>
    </w:p>
    <w:p w:rsidR="00442C8F" w:rsidRDefault="00442C8F"/>
    <w:p w:rsidR="00442C8F" w:rsidRDefault="00442C8F" w:rsidP="00442C8F">
      <w:pPr>
        <w:pStyle w:val="Heading3"/>
        <w:spacing w:before="0" w:beforeAutospacing="0" w:after="240" w:afterAutospacing="0"/>
        <w:ind w:left="240"/>
        <w:rPr>
          <w:ins w:id="1642" w:author="Unknown"/>
          <w:rFonts w:ascii="Segoe UI" w:hAnsi="Segoe UI" w:cs="Segoe UI"/>
          <w:color w:val="1F2328"/>
          <w:sz w:val="30"/>
          <w:szCs w:val="30"/>
          <w:bdr w:val="none" w:sz="0" w:space="0" w:color="auto" w:frame="1"/>
          <w:shd w:val="clear" w:color="auto" w:fill="FFFFFF"/>
        </w:rPr>
      </w:pPr>
      <w:ins w:id="1643" w:author="Unknown">
        <w:r>
          <w:rPr>
            <w:rFonts w:ascii="Segoe UI" w:hAnsi="Segoe UI" w:cs="Segoe UI"/>
            <w:color w:val="1F2328"/>
            <w:sz w:val="30"/>
            <w:szCs w:val="30"/>
            <w:bdr w:val="none" w:sz="0" w:space="0" w:color="auto" w:frame="1"/>
            <w:shd w:val="clear" w:color="auto" w:fill="FFFFFF"/>
          </w:rPr>
          <w:t>1. What is Amazon RDS?</w:t>
        </w:r>
      </w:ins>
    </w:p>
    <w:p w:rsidR="00442C8F" w:rsidRDefault="00442C8F" w:rsidP="00442C8F">
      <w:pPr>
        <w:pStyle w:val="rich-diff-level-zero"/>
        <w:spacing w:before="0" w:beforeAutospacing="0" w:after="240" w:afterAutospacing="0"/>
        <w:ind w:left="240"/>
        <w:rPr>
          <w:ins w:id="1644" w:author="Unknown"/>
          <w:rFonts w:ascii="Segoe UI" w:hAnsi="Segoe UI" w:cs="Segoe UI"/>
          <w:color w:val="1F2328"/>
          <w:bdr w:val="none" w:sz="0" w:space="0" w:color="auto" w:frame="1"/>
          <w:shd w:val="clear" w:color="auto" w:fill="FFFFFF"/>
        </w:rPr>
      </w:pPr>
      <w:ins w:id="1645" w:author="Unknown">
        <w:r>
          <w:rPr>
            <w:rFonts w:ascii="Segoe UI" w:hAnsi="Segoe UI" w:cs="Segoe UI"/>
            <w:color w:val="1F2328"/>
            <w:bdr w:val="none" w:sz="0" w:space="0" w:color="auto" w:frame="1"/>
            <w:shd w:val="clear" w:color="auto" w:fill="FFFFFF"/>
          </w:rPr>
          <w:t>Amazon RDS is a managed relational database service that simplifies database setup, operation, and scaling. It supports various database engines like MySQL, PostgreSQL, Oracle, SQL Server, and Amazon Aurora.</w:t>
        </w:r>
      </w:ins>
    </w:p>
    <w:p w:rsidR="00442C8F" w:rsidRDefault="00442C8F" w:rsidP="00442C8F">
      <w:pPr>
        <w:pStyle w:val="Heading3"/>
        <w:spacing w:before="360" w:beforeAutospacing="0" w:after="240" w:afterAutospacing="0"/>
        <w:ind w:left="240"/>
        <w:rPr>
          <w:ins w:id="1646" w:author="Unknown"/>
          <w:rFonts w:ascii="Segoe UI" w:hAnsi="Segoe UI" w:cs="Segoe UI"/>
          <w:color w:val="1F2328"/>
          <w:sz w:val="30"/>
          <w:szCs w:val="30"/>
          <w:bdr w:val="none" w:sz="0" w:space="0" w:color="auto" w:frame="1"/>
          <w:shd w:val="clear" w:color="auto" w:fill="FFFFFF"/>
        </w:rPr>
      </w:pPr>
      <w:ins w:id="1647" w:author="Unknown">
        <w:r>
          <w:rPr>
            <w:rFonts w:ascii="Segoe UI" w:hAnsi="Segoe UI" w:cs="Segoe UI"/>
            <w:color w:val="1F2328"/>
            <w:sz w:val="30"/>
            <w:szCs w:val="30"/>
            <w:bdr w:val="none" w:sz="0" w:space="0" w:color="auto" w:frame="1"/>
            <w:shd w:val="clear" w:color="auto" w:fill="FFFFFF"/>
          </w:rPr>
          <w:t>2. How does Amazon RDS work?</w:t>
        </w:r>
      </w:ins>
    </w:p>
    <w:p w:rsidR="00442C8F" w:rsidRDefault="00442C8F" w:rsidP="00442C8F">
      <w:pPr>
        <w:pStyle w:val="rich-diff-level-zero"/>
        <w:spacing w:before="0" w:beforeAutospacing="0" w:after="240" w:afterAutospacing="0"/>
        <w:ind w:left="240"/>
        <w:rPr>
          <w:ins w:id="1648" w:author="Unknown"/>
          <w:rFonts w:ascii="Segoe UI" w:hAnsi="Segoe UI" w:cs="Segoe UI"/>
          <w:color w:val="1F2328"/>
          <w:bdr w:val="none" w:sz="0" w:space="0" w:color="auto" w:frame="1"/>
          <w:shd w:val="clear" w:color="auto" w:fill="FFFFFF"/>
        </w:rPr>
      </w:pPr>
      <w:ins w:id="1649" w:author="Unknown">
        <w:r>
          <w:rPr>
            <w:rFonts w:ascii="Segoe UI" w:hAnsi="Segoe UI" w:cs="Segoe UI"/>
            <w:color w:val="1F2328"/>
            <w:bdr w:val="none" w:sz="0" w:space="0" w:color="auto" w:frame="1"/>
            <w:shd w:val="clear" w:color="auto" w:fill="FFFFFF"/>
          </w:rPr>
          <w:t>Amazon RDS automates common database management tasks such as provisioning, patching, backup, recovery, and scaling. It allows you to focus on your application without managing the underlying infrastructure.</w:t>
        </w:r>
      </w:ins>
    </w:p>
    <w:p w:rsidR="00442C8F" w:rsidRDefault="00442C8F" w:rsidP="00442C8F">
      <w:pPr>
        <w:pStyle w:val="Heading3"/>
        <w:spacing w:before="360" w:beforeAutospacing="0" w:after="240" w:afterAutospacing="0"/>
        <w:ind w:left="240"/>
        <w:rPr>
          <w:ins w:id="1650" w:author="Unknown"/>
          <w:rFonts w:ascii="Segoe UI" w:hAnsi="Segoe UI" w:cs="Segoe UI"/>
          <w:color w:val="1F2328"/>
          <w:sz w:val="30"/>
          <w:szCs w:val="30"/>
          <w:bdr w:val="none" w:sz="0" w:space="0" w:color="auto" w:frame="1"/>
          <w:shd w:val="clear" w:color="auto" w:fill="FFFFFF"/>
        </w:rPr>
      </w:pPr>
      <w:ins w:id="1651" w:author="Unknown">
        <w:r>
          <w:rPr>
            <w:rFonts w:ascii="Segoe UI" w:hAnsi="Segoe UI" w:cs="Segoe UI"/>
            <w:color w:val="1F2328"/>
            <w:sz w:val="30"/>
            <w:szCs w:val="30"/>
            <w:bdr w:val="none" w:sz="0" w:space="0" w:color="auto" w:frame="1"/>
            <w:shd w:val="clear" w:color="auto" w:fill="FFFFFF"/>
          </w:rPr>
          <w:t>3. What are the key features of Amazon RDS?</w:t>
        </w:r>
      </w:ins>
    </w:p>
    <w:p w:rsidR="00442C8F" w:rsidRDefault="00442C8F" w:rsidP="00442C8F">
      <w:pPr>
        <w:pStyle w:val="rich-diff-level-zero"/>
        <w:spacing w:before="0" w:beforeAutospacing="0" w:after="240" w:afterAutospacing="0"/>
        <w:ind w:left="240"/>
        <w:rPr>
          <w:ins w:id="1652" w:author="Unknown"/>
          <w:rFonts w:ascii="Segoe UI" w:hAnsi="Segoe UI" w:cs="Segoe UI"/>
          <w:color w:val="1F2328"/>
          <w:bdr w:val="none" w:sz="0" w:space="0" w:color="auto" w:frame="1"/>
          <w:shd w:val="clear" w:color="auto" w:fill="FFFFFF"/>
        </w:rPr>
      </w:pPr>
      <w:ins w:id="1653" w:author="Unknown">
        <w:r>
          <w:rPr>
            <w:rFonts w:ascii="Segoe UI" w:hAnsi="Segoe UI" w:cs="Segoe UI"/>
            <w:color w:val="1F2328"/>
            <w:bdr w:val="none" w:sz="0" w:space="0" w:color="auto" w:frame="1"/>
            <w:shd w:val="clear" w:color="auto" w:fill="FFFFFF"/>
          </w:rPr>
          <w:t>Amazon RDS offers automated backups, automated software patching, high availability through Multi-AZ deployments, read replicas for scaling read operations, and the ability to create custom database snapshots.</w:t>
        </w:r>
      </w:ins>
    </w:p>
    <w:p w:rsidR="00442C8F" w:rsidRDefault="00442C8F" w:rsidP="00442C8F">
      <w:pPr>
        <w:pStyle w:val="Heading3"/>
        <w:spacing w:before="360" w:beforeAutospacing="0" w:after="240" w:afterAutospacing="0"/>
        <w:ind w:left="240"/>
        <w:rPr>
          <w:ins w:id="1654" w:author="Unknown"/>
          <w:rFonts w:ascii="Segoe UI" w:hAnsi="Segoe UI" w:cs="Segoe UI"/>
          <w:color w:val="1F2328"/>
          <w:sz w:val="30"/>
          <w:szCs w:val="30"/>
          <w:bdr w:val="none" w:sz="0" w:space="0" w:color="auto" w:frame="1"/>
          <w:shd w:val="clear" w:color="auto" w:fill="FFFFFF"/>
        </w:rPr>
      </w:pPr>
      <w:ins w:id="1655" w:author="Unknown">
        <w:r>
          <w:rPr>
            <w:rFonts w:ascii="Segoe UI" w:hAnsi="Segoe UI" w:cs="Segoe UI"/>
            <w:color w:val="1F2328"/>
            <w:sz w:val="30"/>
            <w:szCs w:val="30"/>
            <w:bdr w:val="none" w:sz="0" w:space="0" w:color="auto" w:frame="1"/>
            <w:shd w:val="clear" w:color="auto" w:fill="FFFFFF"/>
          </w:rPr>
          <w:t>4. What is Multi-AZ deployment in Amazon RDS?</w:t>
        </w:r>
      </w:ins>
    </w:p>
    <w:p w:rsidR="00442C8F" w:rsidRDefault="00442C8F" w:rsidP="00442C8F">
      <w:pPr>
        <w:pStyle w:val="rich-diff-level-zero"/>
        <w:spacing w:before="0" w:beforeAutospacing="0" w:after="240" w:afterAutospacing="0"/>
        <w:ind w:left="240"/>
        <w:rPr>
          <w:ins w:id="1656" w:author="Unknown"/>
          <w:rFonts w:ascii="Segoe UI" w:hAnsi="Segoe UI" w:cs="Segoe UI"/>
          <w:color w:val="1F2328"/>
          <w:bdr w:val="none" w:sz="0" w:space="0" w:color="auto" w:frame="1"/>
          <w:shd w:val="clear" w:color="auto" w:fill="FFFFFF"/>
        </w:rPr>
      </w:pPr>
      <w:ins w:id="1657" w:author="Unknown">
        <w:r>
          <w:rPr>
            <w:rFonts w:ascii="Segoe UI" w:hAnsi="Segoe UI" w:cs="Segoe UI"/>
            <w:color w:val="1F2328"/>
            <w:bdr w:val="none" w:sz="0" w:space="0" w:color="auto" w:frame="1"/>
            <w:shd w:val="clear" w:color="auto" w:fill="FFFFFF"/>
          </w:rPr>
          <w:t xml:space="preserve">Multi-AZ deployment is a feature that provides high availability by automatically maintaining a standby replica in a different Availability Zone (AZ). If the primary database fails, the standby replica </w:t>
        </w:r>
        <w:proofErr w:type="gramStart"/>
        <w:r>
          <w:rPr>
            <w:rFonts w:ascii="Segoe UI" w:hAnsi="Segoe UI" w:cs="Segoe UI"/>
            <w:color w:val="1F2328"/>
            <w:bdr w:val="none" w:sz="0" w:space="0" w:color="auto" w:frame="1"/>
            <w:shd w:val="clear" w:color="auto" w:fill="FFFFFF"/>
          </w:rPr>
          <w:t>is promoted</w:t>
        </w:r>
        <w:proofErr w:type="gramEnd"/>
        <w:r>
          <w:rPr>
            <w:rFonts w:ascii="Segoe UI" w:hAnsi="Segoe UI" w:cs="Segoe UI"/>
            <w:color w:val="1F2328"/>
            <w:bdr w:val="none" w:sz="0" w:space="0" w:color="auto" w:frame="1"/>
            <w:shd w:val="clear" w:color="auto" w:fill="FFFFFF"/>
          </w:rPr>
          <w:t>.</w:t>
        </w:r>
      </w:ins>
    </w:p>
    <w:p w:rsidR="00442C8F" w:rsidRDefault="00442C8F" w:rsidP="00442C8F">
      <w:pPr>
        <w:pStyle w:val="Heading3"/>
        <w:spacing w:before="360" w:beforeAutospacing="0" w:after="240" w:afterAutospacing="0"/>
        <w:ind w:left="240"/>
        <w:rPr>
          <w:ins w:id="1658" w:author="Unknown"/>
          <w:rFonts w:ascii="Segoe UI" w:hAnsi="Segoe UI" w:cs="Segoe UI"/>
          <w:color w:val="1F2328"/>
          <w:sz w:val="30"/>
          <w:szCs w:val="30"/>
          <w:bdr w:val="none" w:sz="0" w:space="0" w:color="auto" w:frame="1"/>
          <w:shd w:val="clear" w:color="auto" w:fill="FFFFFF"/>
        </w:rPr>
      </w:pPr>
      <w:ins w:id="1659" w:author="Unknown">
        <w:r>
          <w:rPr>
            <w:rFonts w:ascii="Segoe UI" w:hAnsi="Segoe UI" w:cs="Segoe UI"/>
            <w:color w:val="1F2328"/>
            <w:sz w:val="30"/>
            <w:szCs w:val="30"/>
            <w:bdr w:val="none" w:sz="0" w:space="0" w:color="auto" w:frame="1"/>
            <w:shd w:val="clear" w:color="auto" w:fill="FFFFFF"/>
          </w:rPr>
          <w:t>5. How can you improve read performance in Amazon RDS?</w:t>
        </w:r>
      </w:ins>
    </w:p>
    <w:p w:rsidR="00442C8F" w:rsidRDefault="00442C8F" w:rsidP="00442C8F">
      <w:pPr>
        <w:pStyle w:val="rich-diff-level-zero"/>
        <w:spacing w:before="0" w:beforeAutospacing="0" w:after="240" w:afterAutospacing="0"/>
        <w:ind w:left="240"/>
        <w:rPr>
          <w:ins w:id="1660" w:author="Unknown"/>
          <w:rFonts w:ascii="Segoe UI" w:hAnsi="Segoe UI" w:cs="Segoe UI"/>
          <w:color w:val="1F2328"/>
          <w:bdr w:val="none" w:sz="0" w:space="0" w:color="auto" w:frame="1"/>
          <w:shd w:val="clear" w:color="auto" w:fill="FFFFFF"/>
        </w:rPr>
      </w:pPr>
      <w:ins w:id="1661" w:author="Unknown">
        <w:r>
          <w:rPr>
            <w:rFonts w:ascii="Segoe UI" w:hAnsi="Segoe UI" w:cs="Segoe UI"/>
            <w:color w:val="1F2328"/>
            <w:bdr w:val="none" w:sz="0" w:space="0" w:color="auto" w:frame="1"/>
            <w:shd w:val="clear" w:color="auto" w:fill="FFFFFF"/>
          </w:rPr>
          <w:t>You can improve read performance by creating read replicas. Read replicas replicate data from the primary database and can be used to distribute read traffic.</w:t>
        </w:r>
      </w:ins>
    </w:p>
    <w:p w:rsidR="00442C8F" w:rsidRDefault="00442C8F" w:rsidP="00442C8F">
      <w:pPr>
        <w:pStyle w:val="Heading3"/>
        <w:spacing w:before="360" w:beforeAutospacing="0" w:after="240" w:afterAutospacing="0"/>
        <w:ind w:left="240"/>
        <w:rPr>
          <w:ins w:id="1662" w:author="Unknown"/>
          <w:rFonts w:ascii="Segoe UI" w:hAnsi="Segoe UI" w:cs="Segoe UI"/>
          <w:color w:val="1F2328"/>
          <w:sz w:val="30"/>
          <w:szCs w:val="30"/>
          <w:bdr w:val="none" w:sz="0" w:space="0" w:color="auto" w:frame="1"/>
          <w:shd w:val="clear" w:color="auto" w:fill="FFFFFF"/>
        </w:rPr>
      </w:pPr>
      <w:ins w:id="1663" w:author="Unknown">
        <w:r>
          <w:rPr>
            <w:rFonts w:ascii="Segoe UI" w:hAnsi="Segoe UI" w:cs="Segoe UI"/>
            <w:color w:val="1F2328"/>
            <w:sz w:val="30"/>
            <w:szCs w:val="30"/>
            <w:bdr w:val="none" w:sz="0" w:space="0" w:color="auto" w:frame="1"/>
            <w:shd w:val="clear" w:color="auto" w:fill="FFFFFF"/>
          </w:rPr>
          <w:lastRenderedPageBreak/>
          <w:t>6. What is Amazon Aurora?</w:t>
        </w:r>
      </w:ins>
    </w:p>
    <w:p w:rsidR="00442C8F" w:rsidRDefault="00442C8F" w:rsidP="00442C8F">
      <w:pPr>
        <w:pStyle w:val="rich-diff-level-zero"/>
        <w:spacing w:before="0" w:beforeAutospacing="0" w:after="240" w:afterAutospacing="0"/>
        <w:ind w:left="240"/>
        <w:rPr>
          <w:ins w:id="1664" w:author="Unknown"/>
          <w:rFonts w:ascii="Segoe UI" w:hAnsi="Segoe UI" w:cs="Segoe UI"/>
          <w:color w:val="1F2328"/>
          <w:bdr w:val="none" w:sz="0" w:space="0" w:color="auto" w:frame="1"/>
          <w:shd w:val="clear" w:color="auto" w:fill="FFFFFF"/>
        </w:rPr>
      </w:pPr>
      <w:ins w:id="1665" w:author="Unknown">
        <w:r>
          <w:rPr>
            <w:rFonts w:ascii="Segoe UI" w:hAnsi="Segoe UI" w:cs="Segoe UI"/>
            <w:color w:val="1F2328"/>
            <w:bdr w:val="none" w:sz="0" w:space="0" w:color="auto" w:frame="1"/>
            <w:shd w:val="clear" w:color="auto" w:fill="FFFFFF"/>
          </w:rPr>
          <w:t xml:space="preserve">Amazon Aurora is a MySQL and PostgreSQL-compatible relational database engine that provides high performance, availability, and durability. </w:t>
        </w:r>
        <w:proofErr w:type="gramStart"/>
        <w:r>
          <w:rPr>
            <w:rFonts w:ascii="Segoe UI" w:hAnsi="Segoe UI" w:cs="Segoe UI"/>
            <w:color w:val="1F2328"/>
            <w:bdr w:val="none" w:sz="0" w:space="0" w:color="auto" w:frame="1"/>
            <w:shd w:val="clear" w:color="auto" w:fill="FFFFFF"/>
          </w:rPr>
          <w:t>It's</w:t>
        </w:r>
        <w:proofErr w:type="gramEnd"/>
        <w:r>
          <w:rPr>
            <w:rFonts w:ascii="Segoe UI" w:hAnsi="Segoe UI" w:cs="Segoe UI"/>
            <w:color w:val="1F2328"/>
            <w:bdr w:val="none" w:sz="0" w:space="0" w:color="auto" w:frame="1"/>
            <w:shd w:val="clear" w:color="auto" w:fill="FFFFFF"/>
          </w:rPr>
          <w:t xml:space="preserve"> designed to be compatible with these engines while offering improved performance and features.</w:t>
        </w:r>
      </w:ins>
    </w:p>
    <w:p w:rsidR="00442C8F" w:rsidRDefault="00442C8F" w:rsidP="00442C8F">
      <w:pPr>
        <w:pStyle w:val="Heading3"/>
        <w:spacing w:before="360" w:beforeAutospacing="0" w:after="240" w:afterAutospacing="0"/>
        <w:ind w:left="240"/>
        <w:rPr>
          <w:ins w:id="1666" w:author="Unknown"/>
          <w:rFonts w:ascii="Segoe UI" w:hAnsi="Segoe UI" w:cs="Segoe UI"/>
          <w:color w:val="1F2328"/>
          <w:sz w:val="30"/>
          <w:szCs w:val="30"/>
          <w:bdr w:val="none" w:sz="0" w:space="0" w:color="auto" w:frame="1"/>
          <w:shd w:val="clear" w:color="auto" w:fill="FFFFFF"/>
        </w:rPr>
      </w:pPr>
      <w:ins w:id="1667" w:author="Unknown">
        <w:r>
          <w:rPr>
            <w:rFonts w:ascii="Segoe UI" w:hAnsi="Segoe UI" w:cs="Segoe UI"/>
            <w:color w:val="1F2328"/>
            <w:sz w:val="30"/>
            <w:szCs w:val="30"/>
            <w:bdr w:val="none" w:sz="0" w:space="0" w:color="auto" w:frame="1"/>
            <w:shd w:val="clear" w:color="auto" w:fill="FFFFFF"/>
          </w:rPr>
          <w:t>7. What is the purpose of the RDS option group?</w:t>
        </w:r>
      </w:ins>
    </w:p>
    <w:p w:rsidR="00442C8F" w:rsidRDefault="00442C8F" w:rsidP="00442C8F">
      <w:pPr>
        <w:pStyle w:val="rich-diff-level-zero"/>
        <w:spacing w:before="0" w:beforeAutospacing="0" w:after="240" w:afterAutospacing="0"/>
        <w:ind w:left="240"/>
        <w:rPr>
          <w:ins w:id="1668" w:author="Unknown"/>
          <w:rFonts w:ascii="Segoe UI" w:hAnsi="Segoe UI" w:cs="Segoe UI"/>
          <w:color w:val="1F2328"/>
          <w:bdr w:val="none" w:sz="0" w:space="0" w:color="auto" w:frame="1"/>
          <w:shd w:val="clear" w:color="auto" w:fill="FFFFFF"/>
        </w:rPr>
      </w:pPr>
      <w:ins w:id="1669" w:author="Unknown">
        <w:r>
          <w:rPr>
            <w:rFonts w:ascii="Segoe UI" w:hAnsi="Segoe UI" w:cs="Segoe UI"/>
            <w:color w:val="1F2328"/>
            <w:bdr w:val="none" w:sz="0" w:space="0" w:color="auto" w:frame="1"/>
            <w:shd w:val="clear" w:color="auto" w:fill="FFFFFF"/>
          </w:rPr>
          <w:t xml:space="preserve">An RDS option group is a collection of database engine-specific settings that </w:t>
        </w:r>
        <w:proofErr w:type="gramStart"/>
        <w:r>
          <w:rPr>
            <w:rFonts w:ascii="Segoe UI" w:hAnsi="Segoe UI" w:cs="Segoe UI"/>
            <w:color w:val="1F2328"/>
            <w:bdr w:val="none" w:sz="0" w:space="0" w:color="auto" w:frame="1"/>
            <w:shd w:val="clear" w:color="auto" w:fill="FFFFFF"/>
          </w:rPr>
          <w:t>can be applied</w:t>
        </w:r>
        <w:proofErr w:type="gramEnd"/>
        <w:r>
          <w:rPr>
            <w:rFonts w:ascii="Segoe UI" w:hAnsi="Segoe UI" w:cs="Segoe UI"/>
            <w:color w:val="1F2328"/>
            <w:bdr w:val="none" w:sz="0" w:space="0" w:color="auto" w:frame="1"/>
            <w:shd w:val="clear" w:color="auto" w:fill="FFFFFF"/>
          </w:rPr>
          <w:t xml:space="preserve"> to your DB instance. It allows you to configure features and settings that </w:t>
        </w:r>
        <w:proofErr w:type="gramStart"/>
        <w:r>
          <w:rPr>
            <w:rFonts w:ascii="Segoe UI" w:hAnsi="Segoe UI" w:cs="Segoe UI"/>
            <w:color w:val="1F2328"/>
            <w:bdr w:val="none" w:sz="0" w:space="0" w:color="auto" w:frame="1"/>
            <w:shd w:val="clear" w:color="auto" w:fill="FFFFFF"/>
          </w:rPr>
          <w:t>are not enabled</w:t>
        </w:r>
        <w:proofErr w:type="gramEnd"/>
        <w:r>
          <w:rPr>
            <w:rFonts w:ascii="Segoe UI" w:hAnsi="Segoe UI" w:cs="Segoe UI"/>
            <w:color w:val="1F2328"/>
            <w:bdr w:val="none" w:sz="0" w:space="0" w:color="auto" w:frame="1"/>
            <w:shd w:val="clear" w:color="auto" w:fill="FFFFFF"/>
          </w:rPr>
          <w:t xml:space="preserve"> by default.</w:t>
        </w:r>
      </w:ins>
    </w:p>
    <w:p w:rsidR="00442C8F" w:rsidRDefault="00442C8F" w:rsidP="00442C8F">
      <w:pPr>
        <w:pStyle w:val="Heading3"/>
        <w:spacing w:before="360" w:beforeAutospacing="0" w:after="240" w:afterAutospacing="0"/>
        <w:ind w:left="240"/>
        <w:rPr>
          <w:ins w:id="1670" w:author="Unknown"/>
          <w:rFonts w:ascii="Segoe UI" w:hAnsi="Segoe UI" w:cs="Segoe UI"/>
          <w:color w:val="1F2328"/>
          <w:sz w:val="30"/>
          <w:szCs w:val="30"/>
          <w:bdr w:val="none" w:sz="0" w:space="0" w:color="auto" w:frame="1"/>
          <w:shd w:val="clear" w:color="auto" w:fill="FFFFFF"/>
        </w:rPr>
      </w:pPr>
      <w:ins w:id="1671" w:author="Unknown">
        <w:r>
          <w:rPr>
            <w:rFonts w:ascii="Segoe UI" w:hAnsi="Segoe UI" w:cs="Segoe UI"/>
            <w:color w:val="1F2328"/>
            <w:sz w:val="30"/>
            <w:szCs w:val="30"/>
            <w:bdr w:val="none" w:sz="0" w:space="0" w:color="auto" w:frame="1"/>
            <w:shd w:val="clear" w:color="auto" w:fill="FFFFFF"/>
          </w:rPr>
          <w:t>8. How can you encrypt data in Amazon RDS?</w:t>
        </w:r>
      </w:ins>
    </w:p>
    <w:p w:rsidR="00442C8F" w:rsidRDefault="00442C8F" w:rsidP="00442C8F">
      <w:pPr>
        <w:pStyle w:val="rich-diff-level-zero"/>
        <w:spacing w:before="0" w:beforeAutospacing="0" w:after="240" w:afterAutospacing="0"/>
        <w:ind w:left="240"/>
        <w:rPr>
          <w:ins w:id="1672" w:author="Unknown"/>
          <w:rFonts w:ascii="Segoe UI" w:hAnsi="Segoe UI" w:cs="Segoe UI"/>
          <w:color w:val="1F2328"/>
          <w:bdr w:val="none" w:sz="0" w:space="0" w:color="auto" w:frame="1"/>
          <w:shd w:val="clear" w:color="auto" w:fill="FFFFFF"/>
        </w:rPr>
      </w:pPr>
      <w:ins w:id="1673" w:author="Unknown">
        <w:r>
          <w:rPr>
            <w:rFonts w:ascii="Segoe UI" w:hAnsi="Segoe UI" w:cs="Segoe UI"/>
            <w:color w:val="1F2328"/>
            <w:bdr w:val="none" w:sz="0" w:space="0" w:color="auto" w:frame="1"/>
            <w:shd w:val="clear" w:color="auto" w:fill="FFFFFF"/>
          </w:rPr>
          <w:t>You can encrypt data at rest and in transit in Amazon RDS. Data at rest can be encrypted using Amazon RDS encryption or Amazon Aurora encryption, while data in transit can be encrypted using SSL.</w:t>
        </w:r>
      </w:ins>
    </w:p>
    <w:p w:rsidR="00442C8F" w:rsidRDefault="00442C8F" w:rsidP="00442C8F">
      <w:pPr>
        <w:pStyle w:val="Heading3"/>
        <w:spacing w:before="360" w:beforeAutospacing="0" w:after="240" w:afterAutospacing="0"/>
        <w:ind w:left="240"/>
        <w:rPr>
          <w:ins w:id="1674" w:author="Unknown"/>
          <w:rFonts w:ascii="Segoe UI" w:hAnsi="Segoe UI" w:cs="Segoe UI"/>
          <w:color w:val="1F2328"/>
          <w:sz w:val="30"/>
          <w:szCs w:val="30"/>
          <w:bdr w:val="none" w:sz="0" w:space="0" w:color="auto" w:frame="1"/>
          <w:shd w:val="clear" w:color="auto" w:fill="FFFFFF"/>
        </w:rPr>
      </w:pPr>
      <w:ins w:id="1675" w:author="Unknown">
        <w:r>
          <w:rPr>
            <w:rFonts w:ascii="Segoe UI" w:hAnsi="Segoe UI" w:cs="Segoe UI"/>
            <w:color w:val="1F2328"/>
            <w:sz w:val="30"/>
            <w:szCs w:val="30"/>
            <w:bdr w:val="none" w:sz="0" w:space="0" w:color="auto" w:frame="1"/>
            <w:shd w:val="clear" w:color="auto" w:fill="FFFFFF"/>
          </w:rPr>
          <w:t>9. What is a DB parameter group in Amazon RDS?</w:t>
        </w:r>
      </w:ins>
    </w:p>
    <w:p w:rsidR="00442C8F" w:rsidRDefault="00442C8F" w:rsidP="00442C8F">
      <w:pPr>
        <w:pStyle w:val="rich-diff-level-zero"/>
        <w:spacing w:before="0" w:beforeAutospacing="0" w:after="240" w:afterAutospacing="0"/>
        <w:ind w:left="240"/>
        <w:rPr>
          <w:ins w:id="1676" w:author="Unknown"/>
          <w:rFonts w:ascii="Segoe UI" w:hAnsi="Segoe UI" w:cs="Segoe UI"/>
          <w:color w:val="1F2328"/>
          <w:bdr w:val="none" w:sz="0" w:space="0" w:color="auto" w:frame="1"/>
          <w:shd w:val="clear" w:color="auto" w:fill="FFFFFF"/>
        </w:rPr>
      </w:pPr>
      <w:ins w:id="1677" w:author="Unknown">
        <w:r>
          <w:rPr>
            <w:rFonts w:ascii="Segoe UI" w:hAnsi="Segoe UI" w:cs="Segoe UI"/>
            <w:color w:val="1F2328"/>
            <w:bdr w:val="none" w:sz="0" w:space="0" w:color="auto" w:frame="1"/>
            <w:shd w:val="clear" w:color="auto" w:fill="FFFFFF"/>
          </w:rPr>
          <w:t xml:space="preserve">A DB parameter group is a collection of </w:t>
        </w:r>
        <w:proofErr w:type="gramStart"/>
        <w:r>
          <w:rPr>
            <w:rFonts w:ascii="Segoe UI" w:hAnsi="Segoe UI" w:cs="Segoe UI"/>
            <w:color w:val="1F2328"/>
            <w:bdr w:val="none" w:sz="0" w:space="0" w:color="auto" w:frame="1"/>
            <w:shd w:val="clear" w:color="auto" w:fill="FFFFFF"/>
          </w:rPr>
          <w:t>database engine configuration values</w:t>
        </w:r>
        <w:proofErr w:type="gramEnd"/>
        <w:r>
          <w:rPr>
            <w:rFonts w:ascii="Segoe UI" w:hAnsi="Segoe UI" w:cs="Segoe UI"/>
            <w:color w:val="1F2328"/>
            <w:bdr w:val="none" w:sz="0" w:space="0" w:color="auto" w:frame="1"/>
            <w:shd w:val="clear" w:color="auto" w:fill="FFFFFF"/>
          </w:rPr>
          <w:t xml:space="preserve"> that can be applied to one or more DB instances. It allows you to customize database settings.</w:t>
        </w:r>
      </w:ins>
    </w:p>
    <w:p w:rsidR="00442C8F" w:rsidRDefault="00442C8F" w:rsidP="00442C8F">
      <w:pPr>
        <w:pStyle w:val="Heading3"/>
        <w:spacing w:before="360" w:beforeAutospacing="0" w:after="240" w:afterAutospacing="0"/>
        <w:ind w:left="240"/>
        <w:rPr>
          <w:ins w:id="1678" w:author="Unknown"/>
          <w:rFonts w:ascii="Segoe UI" w:hAnsi="Segoe UI" w:cs="Segoe UI"/>
          <w:color w:val="1F2328"/>
          <w:sz w:val="30"/>
          <w:szCs w:val="30"/>
          <w:bdr w:val="none" w:sz="0" w:space="0" w:color="auto" w:frame="1"/>
          <w:shd w:val="clear" w:color="auto" w:fill="FFFFFF"/>
        </w:rPr>
      </w:pPr>
      <w:ins w:id="1679" w:author="Unknown">
        <w:r>
          <w:rPr>
            <w:rFonts w:ascii="Segoe UI" w:hAnsi="Segoe UI" w:cs="Segoe UI"/>
            <w:color w:val="1F2328"/>
            <w:sz w:val="30"/>
            <w:szCs w:val="30"/>
            <w:bdr w:val="none" w:sz="0" w:space="0" w:color="auto" w:frame="1"/>
            <w:shd w:val="clear" w:color="auto" w:fill="FFFFFF"/>
          </w:rPr>
          <w:t>10. How can you monitor Amazon RDS instances?</w:t>
        </w:r>
      </w:ins>
    </w:p>
    <w:p w:rsidR="00442C8F" w:rsidRDefault="00442C8F" w:rsidP="00442C8F">
      <w:pPr>
        <w:pStyle w:val="rich-diff-level-zero"/>
        <w:spacing w:before="0" w:beforeAutospacing="0" w:after="240" w:afterAutospacing="0"/>
        <w:ind w:left="240"/>
        <w:rPr>
          <w:ins w:id="1680" w:author="Unknown"/>
          <w:rFonts w:ascii="Segoe UI" w:hAnsi="Segoe UI" w:cs="Segoe UI"/>
          <w:color w:val="1F2328"/>
          <w:bdr w:val="none" w:sz="0" w:space="0" w:color="auto" w:frame="1"/>
          <w:shd w:val="clear" w:color="auto" w:fill="FFFFFF"/>
        </w:rPr>
      </w:pPr>
      <w:ins w:id="1681" w:author="Unknown">
        <w:r>
          <w:rPr>
            <w:rFonts w:ascii="Segoe UI" w:hAnsi="Segoe UI" w:cs="Segoe UI"/>
            <w:color w:val="1F2328"/>
            <w:bdr w:val="none" w:sz="0" w:space="0" w:color="auto" w:frame="1"/>
            <w:shd w:val="clear" w:color="auto" w:fill="FFFFFF"/>
          </w:rPr>
          <w:t xml:space="preserve">Amazon RDS provides metrics and logs through Amazon </w:t>
        </w:r>
        <w:proofErr w:type="spellStart"/>
        <w:r>
          <w:rPr>
            <w:rFonts w:ascii="Segoe UI" w:hAnsi="Segoe UI" w:cs="Segoe UI"/>
            <w:color w:val="1F2328"/>
            <w:bdr w:val="none" w:sz="0" w:space="0" w:color="auto" w:frame="1"/>
            <w:shd w:val="clear" w:color="auto" w:fill="FFFFFF"/>
          </w:rPr>
          <w:t>CloudWatch</w:t>
        </w:r>
        <w:proofErr w:type="spellEnd"/>
        <w:r>
          <w:rPr>
            <w:rFonts w:ascii="Segoe UI" w:hAnsi="Segoe UI" w:cs="Segoe UI"/>
            <w:color w:val="1F2328"/>
            <w:bdr w:val="none" w:sz="0" w:space="0" w:color="auto" w:frame="1"/>
            <w:shd w:val="clear" w:color="auto" w:fill="FFFFFF"/>
          </w:rPr>
          <w:t xml:space="preserve">. You can set up alarms based on these metrics to </w:t>
        </w:r>
        <w:proofErr w:type="gramStart"/>
        <w:r>
          <w:rPr>
            <w:rFonts w:ascii="Segoe UI" w:hAnsi="Segoe UI" w:cs="Segoe UI"/>
            <w:color w:val="1F2328"/>
            <w:bdr w:val="none" w:sz="0" w:space="0" w:color="auto" w:frame="1"/>
            <w:shd w:val="clear" w:color="auto" w:fill="FFFFFF"/>
          </w:rPr>
          <w:t>get</w:t>
        </w:r>
        <w:proofErr w:type="gramEnd"/>
        <w:r>
          <w:rPr>
            <w:rFonts w:ascii="Segoe UI" w:hAnsi="Segoe UI" w:cs="Segoe UI"/>
            <w:color w:val="1F2328"/>
            <w:bdr w:val="none" w:sz="0" w:space="0" w:color="auto" w:frame="1"/>
            <w:shd w:val="clear" w:color="auto" w:fill="FFFFFF"/>
          </w:rPr>
          <w:t xml:space="preserve"> notified of performance issues.</w:t>
        </w:r>
      </w:ins>
    </w:p>
    <w:p w:rsidR="00442C8F" w:rsidRDefault="00442C8F" w:rsidP="00442C8F">
      <w:pPr>
        <w:pStyle w:val="Heading3"/>
        <w:spacing w:before="360" w:beforeAutospacing="0" w:after="240" w:afterAutospacing="0"/>
        <w:ind w:left="240"/>
        <w:rPr>
          <w:ins w:id="1682" w:author="Unknown"/>
          <w:rFonts w:ascii="Segoe UI" w:hAnsi="Segoe UI" w:cs="Segoe UI"/>
          <w:color w:val="1F2328"/>
          <w:sz w:val="30"/>
          <w:szCs w:val="30"/>
          <w:bdr w:val="none" w:sz="0" w:space="0" w:color="auto" w:frame="1"/>
          <w:shd w:val="clear" w:color="auto" w:fill="FFFFFF"/>
        </w:rPr>
      </w:pPr>
      <w:ins w:id="1683" w:author="Unknown">
        <w:r>
          <w:rPr>
            <w:rFonts w:ascii="Segoe UI" w:hAnsi="Segoe UI" w:cs="Segoe UI"/>
            <w:color w:val="1F2328"/>
            <w:sz w:val="30"/>
            <w:szCs w:val="30"/>
            <w:bdr w:val="none" w:sz="0" w:space="0" w:color="auto" w:frame="1"/>
            <w:shd w:val="clear" w:color="auto" w:fill="FFFFFF"/>
          </w:rPr>
          <w:t xml:space="preserve">11. What is the difference between Amazon RDS and Amazon </w:t>
        </w:r>
        <w:proofErr w:type="spellStart"/>
        <w:r>
          <w:rPr>
            <w:rFonts w:ascii="Segoe UI" w:hAnsi="Segoe UI" w:cs="Segoe UI"/>
            <w:color w:val="1F2328"/>
            <w:sz w:val="30"/>
            <w:szCs w:val="30"/>
            <w:bdr w:val="none" w:sz="0" w:space="0" w:color="auto" w:frame="1"/>
            <w:shd w:val="clear" w:color="auto" w:fill="FFFFFF"/>
          </w:rPr>
          <w:t>DynamoDB</w:t>
        </w:r>
        <w:proofErr w:type="spellEnd"/>
        <w:r>
          <w:rPr>
            <w:rFonts w:ascii="Segoe UI" w:hAnsi="Segoe UI" w:cs="Segoe UI"/>
            <w:color w:val="1F2328"/>
            <w:sz w:val="30"/>
            <w:szCs w:val="30"/>
            <w:bdr w:val="none" w:sz="0" w:space="0" w:color="auto" w:frame="1"/>
            <w:shd w:val="clear" w:color="auto" w:fill="FFFFFF"/>
          </w:rPr>
          <w:t>?</w:t>
        </w:r>
      </w:ins>
    </w:p>
    <w:p w:rsidR="00442C8F" w:rsidRDefault="00442C8F" w:rsidP="00442C8F">
      <w:pPr>
        <w:pStyle w:val="rich-diff-level-zero"/>
        <w:spacing w:before="0" w:beforeAutospacing="0" w:after="240" w:afterAutospacing="0"/>
        <w:ind w:left="240"/>
        <w:rPr>
          <w:ins w:id="1684" w:author="Unknown"/>
          <w:rFonts w:ascii="Segoe UI" w:hAnsi="Segoe UI" w:cs="Segoe UI"/>
          <w:color w:val="1F2328"/>
          <w:bdr w:val="none" w:sz="0" w:space="0" w:color="auto" w:frame="1"/>
          <w:shd w:val="clear" w:color="auto" w:fill="FFFFFF"/>
        </w:rPr>
      </w:pPr>
      <w:ins w:id="1685" w:author="Unknown">
        <w:r>
          <w:rPr>
            <w:rFonts w:ascii="Segoe UI" w:hAnsi="Segoe UI" w:cs="Segoe UI"/>
            <w:color w:val="1F2328"/>
            <w:bdr w:val="none" w:sz="0" w:space="0" w:color="auto" w:frame="1"/>
            <w:shd w:val="clear" w:color="auto" w:fill="FFFFFF"/>
          </w:rPr>
          <w:t xml:space="preserve">Amazon RDS is a managed relational database service, while Amazon </w:t>
        </w:r>
        <w:proofErr w:type="spellStart"/>
        <w:r>
          <w:rPr>
            <w:rFonts w:ascii="Segoe UI" w:hAnsi="Segoe UI" w:cs="Segoe UI"/>
            <w:color w:val="1F2328"/>
            <w:bdr w:val="none" w:sz="0" w:space="0" w:color="auto" w:frame="1"/>
            <w:shd w:val="clear" w:color="auto" w:fill="FFFFFF"/>
          </w:rPr>
          <w:t>DynamoDB</w:t>
        </w:r>
        <w:proofErr w:type="spellEnd"/>
        <w:r>
          <w:rPr>
            <w:rFonts w:ascii="Segoe UI" w:hAnsi="Segoe UI" w:cs="Segoe UI"/>
            <w:color w:val="1F2328"/>
            <w:bdr w:val="none" w:sz="0" w:space="0" w:color="auto" w:frame="1"/>
            <w:shd w:val="clear" w:color="auto" w:fill="FFFFFF"/>
          </w:rPr>
          <w:t xml:space="preserve"> is a managed NoSQL database service. RDS supports SQL databases like MySQL and PostgreSQL, while </w:t>
        </w:r>
        <w:proofErr w:type="spellStart"/>
        <w:r>
          <w:rPr>
            <w:rFonts w:ascii="Segoe UI" w:hAnsi="Segoe UI" w:cs="Segoe UI"/>
            <w:color w:val="1F2328"/>
            <w:bdr w:val="none" w:sz="0" w:space="0" w:color="auto" w:frame="1"/>
            <w:shd w:val="clear" w:color="auto" w:fill="FFFFFF"/>
          </w:rPr>
          <w:t>DynamoDB</w:t>
        </w:r>
        <w:proofErr w:type="spellEnd"/>
        <w:r>
          <w:rPr>
            <w:rFonts w:ascii="Segoe UI" w:hAnsi="Segoe UI" w:cs="Segoe UI"/>
            <w:color w:val="1F2328"/>
            <w:bdr w:val="none" w:sz="0" w:space="0" w:color="auto" w:frame="1"/>
            <w:shd w:val="clear" w:color="auto" w:fill="FFFFFF"/>
          </w:rPr>
          <w:t xml:space="preserve"> </w:t>
        </w:r>
        <w:proofErr w:type="gramStart"/>
        <w:r>
          <w:rPr>
            <w:rFonts w:ascii="Segoe UI" w:hAnsi="Segoe UI" w:cs="Segoe UI"/>
            <w:color w:val="1F2328"/>
            <w:bdr w:val="none" w:sz="0" w:space="0" w:color="auto" w:frame="1"/>
            <w:shd w:val="clear" w:color="auto" w:fill="FFFFFF"/>
          </w:rPr>
          <w:t>is designed</w:t>
        </w:r>
        <w:proofErr w:type="gramEnd"/>
        <w:r>
          <w:rPr>
            <w:rFonts w:ascii="Segoe UI" w:hAnsi="Segoe UI" w:cs="Segoe UI"/>
            <w:color w:val="1F2328"/>
            <w:bdr w:val="none" w:sz="0" w:space="0" w:color="auto" w:frame="1"/>
            <w:shd w:val="clear" w:color="auto" w:fill="FFFFFF"/>
          </w:rPr>
          <w:t xml:space="preserve"> for fast and flexible NoSQL data storage.</w:t>
        </w:r>
      </w:ins>
    </w:p>
    <w:p w:rsidR="00442C8F" w:rsidRDefault="00442C8F" w:rsidP="00442C8F">
      <w:pPr>
        <w:pStyle w:val="Heading3"/>
        <w:spacing w:before="360" w:beforeAutospacing="0" w:after="240" w:afterAutospacing="0"/>
        <w:ind w:left="240"/>
        <w:rPr>
          <w:ins w:id="1686" w:author="Unknown"/>
          <w:rFonts w:ascii="Segoe UI" w:hAnsi="Segoe UI" w:cs="Segoe UI"/>
          <w:color w:val="1F2328"/>
          <w:sz w:val="30"/>
          <w:szCs w:val="30"/>
          <w:bdr w:val="none" w:sz="0" w:space="0" w:color="auto" w:frame="1"/>
          <w:shd w:val="clear" w:color="auto" w:fill="FFFFFF"/>
        </w:rPr>
      </w:pPr>
      <w:ins w:id="1687" w:author="Unknown">
        <w:r>
          <w:rPr>
            <w:rFonts w:ascii="Segoe UI" w:hAnsi="Segoe UI" w:cs="Segoe UI"/>
            <w:color w:val="1F2328"/>
            <w:sz w:val="30"/>
            <w:szCs w:val="30"/>
            <w:bdr w:val="none" w:sz="0" w:space="0" w:color="auto" w:frame="1"/>
            <w:shd w:val="clear" w:color="auto" w:fill="FFFFFF"/>
          </w:rPr>
          <w:t>12. How can you take backups of Amazon RDS databases?</w:t>
        </w:r>
      </w:ins>
    </w:p>
    <w:p w:rsidR="00442C8F" w:rsidRDefault="00442C8F" w:rsidP="00442C8F">
      <w:pPr>
        <w:pStyle w:val="rich-diff-level-zero"/>
        <w:spacing w:before="0" w:beforeAutospacing="0" w:after="240" w:afterAutospacing="0"/>
        <w:ind w:left="240"/>
        <w:rPr>
          <w:ins w:id="1688" w:author="Unknown"/>
          <w:rFonts w:ascii="Segoe UI" w:hAnsi="Segoe UI" w:cs="Segoe UI"/>
          <w:color w:val="1F2328"/>
          <w:bdr w:val="none" w:sz="0" w:space="0" w:color="auto" w:frame="1"/>
          <w:shd w:val="clear" w:color="auto" w:fill="FFFFFF"/>
        </w:rPr>
      </w:pPr>
      <w:ins w:id="1689" w:author="Unknown">
        <w:r>
          <w:rPr>
            <w:rFonts w:ascii="Segoe UI" w:hAnsi="Segoe UI" w:cs="Segoe UI"/>
            <w:color w:val="1F2328"/>
            <w:bdr w:val="none" w:sz="0" w:space="0" w:color="auto" w:frame="1"/>
            <w:shd w:val="clear" w:color="auto" w:fill="FFFFFF"/>
          </w:rPr>
          <w:t>Amazon RDS provides automated backups. You can also create manual backups or snapshots using the AWS Management Console, AWS CLI, or APIs.</w:t>
        </w:r>
      </w:ins>
    </w:p>
    <w:p w:rsidR="00442C8F" w:rsidRDefault="00442C8F" w:rsidP="00442C8F">
      <w:pPr>
        <w:pStyle w:val="Heading3"/>
        <w:spacing w:before="360" w:beforeAutospacing="0" w:after="240" w:afterAutospacing="0"/>
        <w:ind w:left="240"/>
        <w:rPr>
          <w:ins w:id="1690" w:author="Unknown"/>
          <w:rFonts w:ascii="Segoe UI" w:hAnsi="Segoe UI" w:cs="Segoe UI"/>
          <w:color w:val="1F2328"/>
          <w:sz w:val="30"/>
          <w:szCs w:val="30"/>
          <w:bdr w:val="none" w:sz="0" w:space="0" w:color="auto" w:frame="1"/>
          <w:shd w:val="clear" w:color="auto" w:fill="FFFFFF"/>
        </w:rPr>
      </w:pPr>
      <w:ins w:id="1691" w:author="Unknown">
        <w:r>
          <w:rPr>
            <w:rFonts w:ascii="Segoe UI" w:hAnsi="Segoe UI" w:cs="Segoe UI"/>
            <w:color w:val="1F2328"/>
            <w:sz w:val="30"/>
            <w:szCs w:val="30"/>
            <w:bdr w:val="none" w:sz="0" w:space="0" w:color="auto" w:frame="1"/>
            <w:shd w:val="clear" w:color="auto" w:fill="FFFFFF"/>
          </w:rPr>
          <w:lastRenderedPageBreak/>
          <w:t>13. Can you change the DB instance type for an existing Amazon RDS instance?</w:t>
        </w:r>
      </w:ins>
    </w:p>
    <w:p w:rsidR="00442C8F" w:rsidRDefault="00442C8F" w:rsidP="00442C8F">
      <w:pPr>
        <w:pStyle w:val="rich-diff-level-zero"/>
        <w:spacing w:before="0" w:beforeAutospacing="0" w:after="240" w:afterAutospacing="0"/>
        <w:ind w:left="240"/>
        <w:rPr>
          <w:ins w:id="1692" w:author="Unknown"/>
          <w:rFonts w:ascii="Segoe UI" w:hAnsi="Segoe UI" w:cs="Segoe UI"/>
          <w:color w:val="1F2328"/>
          <w:bdr w:val="none" w:sz="0" w:space="0" w:color="auto" w:frame="1"/>
          <w:shd w:val="clear" w:color="auto" w:fill="FFFFFF"/>
        </w:rPr>
      </w:pPr>
      <w:ins w:id="1693" w:author="Unknown">
        <w:r>
          <w:rPr>
            <w:rFonts w:ascii="Segoe UI" w:hAnsi="Segoe UI" w:cs="Segoe UI"/>
            <w:color w:val="1F2328"/>
            <w:bdr w:val="none" w:sz="0" w:space="0" w:color="auto" w:frame="1"/>
            <w:shd w:val="clear" w:color="auto" w:fill="FFFFFF"/>
          </w:rPr>
          <w:t>Yes, you can modify the DB instance type for an existing Amazon RDS instance using the AWS Management Console, AWS CLI, or API.</w:t>
        </w:r>
      </w:ins>
    </w:p>
    <w:p w:rsidR="00442C8F" w:rsidRDefault="00442C8F" w:rsidP="00442C8F">
      <w:pPr>
        <w:pStyle w:val="Heading3"/>
        <w:spacing w:before="360" w:beforeAutospacing="0" w:after="240" w:afterAutospacing="0"/>
        <w:ind w:left="240"/>
        <w:rPr>
          <w:ins w:id="1694" w:author="Unknown"/>
          <w:rFonts w:ascii="Segoe UI" w:hAnsi="Segoe UI" w:cs="Segoe UI"/>
          <w:color w:val="1F2328"/>
          <w:sz w:val="30"/>
          <w:szCs w:val="30"/>
          <w:bdr w:val="none" w:sz="0" w:space="0" w:color="auto" w:frame="1"/>
          <w:shd w:val="clear" w:color="auto" w:fill="FFFFFF"/>
        </w:rPr>
      </w:pPr>
      <w:ins w:id="1695" w:author="Unknown">
        <w:r>
          <w:rPr>
            <w:rFonts w:ascii="Segoe UI" w:hAnsi="Segoe UI" w:cs="Segoe UI"/>
            <w:color w:val="1F2328"/>
            <w:sz w:val="30"/>
            <w:szCs w:val="30"/>
            <w:bdr w:val="none" w:sz="0" w:space="0" w:color="auto" w:frame="1"/>
            <w:shd w:val="clear" w:color="auto" w:fill="FFFFFF"/>
          </w:rPr>
          <w:t>14. What is the purpose of the RDS Read Replica?</w:t>
        </w:r>
      </w:ins>
    </w:p>
    <w:p w:rsidR="00442C8F" w:rsidRDefault="00442C8F" w:rsidP="00442C8F">
      <w:pPr>
        <w:pStyle w:val="rich-diff-level-zero"/>
        <w:spacing w:before="0" w:beforeAutospacing="0" w:after="240" w:afterAutospacing="0"/>
        <w:ind w:left="240"/>
        <w:rPr>
          <w:ins w:id="1696" w:author="Unknown"/>
          <w:rFonts w:ascii="Segoe UI" w:hAnsi="Segoe UI" w:cs="Segoe UI"/>
          <w:color w:val="1F2328"/>
          <w:bdr w:val="none" w:sz="0" w:space="0" w:color="auto" w:frame="1"/>
          <w:shd w:val="clear" w:color="auto" w:fill="FFFFFF"/>
        </w:rPr>
      </w:pPr>
      <w:ins w:id="1697" w:author="Unknown">
        <w:r>
          <w:rPr>
            <w:rFonts w:ascii="Segoe UI" w:hAnsi="Segoe UI" w:cs="Segoe UI"/>
            <w:color w:val="1F2328"/>
            <w:bdr w:val="none" w:sz="0" w:space="0" w:color="auto" w:frame="1"/>
            <w:shd w:val="clear" w:color="auto" w:fill="FFFFFF"/>
          </w:rPr>
          <w:t xml:space="preserve">An RDS Read Replica is a copy of a source DB instance that </w:t>
        </w:r>
        <w:proofErr w:type="gramStart"/>
        <w:r>
          <w:rPr>
            <w:rFonts w:ascii="Segoe UI" w:hAnsi="Segoe UI" w:cs="Segoe UI"/>
            <w:color w:val="1F2328"/>
            <w:bdr w:val="none" w:sz="0" w:space="0" w:color="auto" w:frame="1"/>
            <w:shd w:val="clear" w:color="auto" w:fill="FFFFFF"/>
          </w:rPr>
          <w:t>can be used</w:t>
        </w:r>
        <w:proofErr w:type="gramEnd"/>
        <w:r>
          <w:rPr>
            <w:rFonts w:ascii="Segoe UI" w:hAnsi="Segoe UI" w:cs="Segoe UI"/>
            <w:color w:val="1F2328"/>
            <w:bdr w:val="none" w:sz="0" w:space="0" w:color="auto" w:frame="1"/>
            <w:shd w:val="clear" w:color="auto" w:fill="FFFFFF"/>
          </w:rPr>
          <w:t xml:space="preserve"> to offload read traffic from the primary instance. It enhances read scalability and can be in a different region than the source.</w:t>
        </w:r>
      </w:ins>
    </w:p>
    <w:p w:rsidR="00442C8F" w:rsidRDefault="00442C8F" w:rsidP="00442C8F">
      <w:pPr>
        <w:pStyle w:val="Heading3"/>
        <w:spacing w:before="360" w:beforeAutospacing="0" w:after="240" w:afterAutospacing="0"/>
        <w:ind w:left="240"/>
        <w:rPr>
          <w:ins w:id="1698" w:author="Unknown"/>
          <w:rFonts w:ascii="Segoe UI" w:hAnsi="Segoe UI" w:cs="Segoe UI"/>
          <w:color w:val="1F2328"/>
          <w:sz w:val="30"/>
          <w:szCs w:val="30"/>
          <w:bdr w:val="none" w:sz="0" w:space="0" w:color="auto" w:frame="1"/>
          <w:shd w:val="clear" w:color="auto" w:fill="FFFFFF"/>
        </w:rPr>
      </w:pPr>
      <w:ins w:id="1699" w:author="Unknown">
        <w:r>
          <w:rPr>
            <w:rFonts w:ascii="Segoe UI" w:hAnsi="Segoe UI" w:cs="Segoe UI"/>
            <w:color w:val="1F2328"/>
            <w:sz w:val="30"/>
            <w:szCs w:val="30"/>
            <w:bdr w:val="none" w:sz="0" w:space="0" w:color="auto" w:frame="1"/>
            <w:shd w:val="clear" w:color="auto" w:fill="FFFFFF"/>
          </w:rPr>
          <w:t>15. How can you replicate data between Amazon RDS and on-premises databases?</w:t>
        </w:r>
      </w:ins>
    </w:p>
    <w:p w:rsidR="00442C8F" w:rsidRDefault="00442C8F" w:rsidP="00442C8F">
      <w:pPr>
        <w:pStyle w:val="rich-diff-level-zero"/>
        <w:spacing w:before="0" w:beforeAutospacing="0" w:after="240" w:afterAutospacing="0"/>
        <w:ind w:left="240"/>
        <w:rPr>
          <w:ins w:id="1700" w:author="Unknown"/>
          <w:rFonts w:ascii="Segoe UI" w:hAnsi="Segoe UI" w:cs="Segoe UI"/>
          <w:color w:val="1F2328"/>
          <w:bdr w:val="none" w:sz="0" w:space="0" w:color="auto" w:frame="1"/>
          <w:shd w:val="clear" w:color="auto" w:fill="FFFFFF"/>
        </w:rPr>
      </w:pPr>
      <w:ins w:id="1701" w:author="Unknown">
        <w:r>
          <w:rPr>
            <w:rFonts w:ascii="Segoe UI" w:hAnsi="Segoe UI" w:cs="Segoe UI"/>
            <w:color w:val="1F2328"/>
            <w:bdr w:val="none" w:sz="0" w:space="0" w:color="auto" w:frame="1"/>
            <w:shd w:val="clear" w:color="auto" w:fill="FFFFFF"/>
          </w:rPr>
          <w:t>You can use Amazon Database Migration Service (DMS) to replicate data between Amazon RDS and on-premises databases. DMS supports various migration scenarios.</w:t>
        </w:r>
      </w:ins>
    </w:p>
    <w:p w:rsidR="00442C8F" w:rsidRDefault="00442C8F" w:rsidP="00442C8F">
      <w:pPr>
        <w:pStyle w:val="Heading3"/>
        <w:spacing w:before="360" w:beforeAutospacing="0" w:after="240" w:afterAutospacing="0"/>
        <w:ind w:left="240"/>
        <w:rPr>
          <w:ins w:id="1702" w:author="Unknown"/>
          <w:rFonts w:ascii="Segoe UI" w:hAnsi="Segoe UI" w:cs="Segoe UI"/>
          <w:color w:val="1F2328"/>
          <w:sz w:val="30"/>
          <w:szCs w:val="30"/>
          <w:bdr w:val="none" w:sz="0" w:space="0" w:color="auto" w:frame="1"/>
          <w:shd w:val="clear" w:color="auto" w:fill="FFFFFF"/>
        </w:rPr>
      </w:pPr>
      <w:ins w:id="1703" w:author="Unknown">
        <w:r>
          <w:rPr>
            <w:rFonts w:ascii="Segoe UI" w:hAnsi="Segoe UI" w:cs="Segoe UI"/>
            <w:color w:val="1F2328"/>
            <w:sz w:val="30"/>
            <w:szCs w:val="30"/>
            <w:bdr w:val="none" w:sz="0" w:space="0" w:color="auto" w:frame="1"/>
            <w:shd w:val="clear" w:color="auto" w:fill="FFFFFF"/>
          </w:rPr>
          <w:t>16. What is the maximum storage capacity for an Amazon RDS instance?</w:t>
        </w:r>
      </w:ins>
    </w:p>
    <w:p w:rsidR="00442C8F" w:rsidRDefault="00442C8F" w:rsidP="00442C8F">
      <w:pPr>
        <w:pStyle w:val="rich-diff-level-zero"/>
        <w:spacing w:before="0" w:beforeAutospacing="0" w:after="240" w:afterAutospacing="0"/>
        <w:ind w:left="240"/>
        <w:rPr>
          <w:ins w:id="1704" w:author="Unknown"/>
          <w:rFonts w:ascii="Segoe UI" w:hAnsi="Segoe UI" w:cs="Segoe UI"/>
          <w:color w:val="1F2328"/>
          <w:bdr w:val="none" w:sz="0" w:space="0" w:color="auto" w:frame="1"/>
          <w:shd w:val="clear" w:color="auto" w:fill="FFFFFF"/>
        </w:rPr>
      </w:pPr>
      <w:ins w:id="1705" w:author="Unknown">
        <w:r>
          <w:rPr>
            <w:rFonts w:ascii="Segoe UI" w:hAnsi="Segoe UI" w:cs="Segoe UI"/>
            <w:color w:val="1F2328"/>
            <w:bdr w:val="none" w:sz="0" w:space="0" w:color="auto" w:frame="1"/>
            <w:shd w:val="clear" w:color="auto" w:fill="FFFFFF"/>
          </w:rPr>
          <w:t>The maximum storage capacity for an Amazon RDS instance depends on the database engine and instance type. It can range from a few gigabytes to several terabytes.</w:t>
        </w:r>
      </w:ins>
    </w:p>
    <w:p w:rsidR="00442C8F" w:rsidRDefault="00442C8F" w:rsidP="00442C8F">
      <w:pPr>
        <w:pStyle w:val="Heading3"/>
        <w:spacing w:before="360" w:beforeAutospacing="0" w:after="240" w:afterAutospacing="0"/>
        <w:ind w:left="240"/>
        <w:rPr>
          <w:ins w:id="1706" w:author="Unknown"/>
          <w:rFonts w:ascii="Segoe UI" w:hAnsi="Segoe UI" w:cs="Segoe UI"/>
          <w:color w:val="1F2328"/>
          <w:sz w:val="30"/>
          <w:szCs w:val="30"/>
          <w:bdr w:val="none" w:sz="0" w:space="0" w:color="auto" w:frame="1"/>
          <w:shd w:val="clear" w:color="auto" w:fill="FFFFFF"/>
        </w:rPr>
      </w:pPr>
      <w:ins w:id="1707" w:author="Unknown">
        <w:r>
          <w:rPr>
            <w:rFonts w:ascii="Segoe UI" w:hAnsi="Segoe UI" w:cs="Segoe UI"/>
            <w:color w:val="1F2328"/>
            <w:sz w:val="30"/>
            <w:szCs w:val="30"/>
            <w:bdr w:val="none" w:sz="0" w:space="0" w:color="auto" w:frame="1"/>
            <w:shd w:val="clear" w:color="auto" w:fill="FFFFFF"/>
          </w:rPr>
          <w:t>17. How can you restore an Amazon RDS instance from a snapshot?</w:t>
        </w:r>
      </w:ins>
    </w:p>
    <w:p w:rsidR="00442C8F" w:rsidRDefault="00442C8F" w:rsidP="00442C8F">
      <w:pPr>
        <w:pStyle w:val="rich-diff-level-zero"/>
        <w:spacing w:before="0" w:beforeAutospacing="0" w:after="240" w:afterAutospacing="0"/>
        <w:ind w:left="240"/>
        <w:rPr>
          <w:ins w:id="1708" w:author="Unknown"/>
          <w:rFonts w:ascii="Segoe UI" w:hAnsi="Segoe UI" w:cs="Segoe UI"/>
          <w:color w:val="1F2328"/>
          <w:bdr w:val="none" w:sz="0" w:space="0" w:color="auto" w:frame="1"/>
          <w:shd w:val="clear" w:color="auto" w:fill="FFFFFF"/>
        </w:rPr>
      </w:pPr>
      <w:ins w:id="1709" w:author="Unknown">
        <w:r>
          <w:rPr>
            <w:rFonts w:ascii="Segoe UI" w:hAnsi="Segoe UI" w:cs="Segoe UI"/>
            <w:color w:val="1F2328"/>
            <w:bdr w:val="none" w:sz="0" w:space="0" w:color="auto" w:frame="1"/>
            <w:shd w:val="clear" w:color="auto" w:fill="FFFFFF"/>
          </w:rPr>
          <w:t>You can restore an Amazon RDS instance from a snapshot using the AWS Management Console, AWS CLI, or APIs. The restored instance will have the data from the snapshot.</w:t>
        </w:r>
      </w:ins>
    </w:p>
    <w:p w:rsidR="00442C8F" w:rsidRDefault="00442C8F" w:rsidP="00442C8F">
      <w:pPr>
        <w:pStyle w:val="Heading3"/>
        <w:spacing w:before="360" w:beforeAutospacing="0" w:after="240" w:afterAutospacing="0"/>
        <w:ind w:left="240"/>
        <w:rPr>
          <w:ins w:id="1710" w:author="Unknown"/>
          <w:rFonts w:ascii="Segoe UI" w:hAnsi="Segoe UI" w:cs="Segoe UI"/>
          <w:color w:val="1F2328"/>
          <w:sz w:val="30"/>
          <w:szCs w:val="30"/>
          <w:bdr w:val="none" w:sz="0" w:space="0" w:color="auto" w:frame="1"/>
          <w:shd w:val="clear" w:color="auto" w:fill="FFFFFF"/>
        </w:rPr>
      </w:pPr>
      <w:ins w:id="1711" w:author="Unknown">
        <w:r>
          <w:rPr>
            <w:rFonts w:ascii="Segoe UI" w:hAnsi="Segoe UI" w:cs="Segoe UI"/>
            <w:color w:val="1F2328"/>
            <w:sz w:val="30"/>
            <w:szCs w:val="30"/>
            <w:bdr w:val="none" w:sz="0" w:space="0" w:color="auto" w:frame="1"/>
            <w:shd w:val="clear" w:color="auto" w:fill="FFFFFF"/>
          </w:rPr>
          <w:t>18. What is the significance of the RDS DB Subnet Group?</w:t>
        </w:r>
      </w:ins>
    </w:p>
    <w:p w:rsidR="00442C8F" w:rsidRDefault="00442C8F" w:rsidP="00442C8F">
      <w:pPr>
        <w:pStyle w:val="rich-diff-level-zero"/>
        <w:spacing w:before="0" w:beforeAutospacing="0" w:after="240" w:afterAutospacing="0"/>
        <w:ind w:left="240"/>
        <w:rPr>
          <w:ins w:id="1712" w:author="Unknown"/>
          <w:rFonts w:ascii="Segoe UI" w:hAnsi="Segoe UI" w:cs="Segoe UI"/>
          <w:color w:val="1F2328"/>
          <w:bdr w:val="none" w:sz="0" w:space="0" w:color="auto" w:frame="1"/>
          <w:shd w:val="clear" w:color="auto" w:fill="FFFFFF"/>
        </w:rPr>
      </w:pPr>
      <w:ins w:id="1713" w:author="Unknown">
        <w:r>
          <w:rPr>
            <w:rFonts w:ascii="Segoe UI" w:hAnsi="Segoe UI" w:cs="Segoe UI"/>
            <w:color w:val="1F2328"/>
            <w:bdr w:val="none" w:sz="0" w:space="0" w:color="auto" w:frame="1"/>
            <w:shd w:val="clear" w:color="auto" w:fill="FFFFFF"/>
          </w:rPr>
          <w:t xml:space="preserve">An RDS DB Subnet Group </w:t>
        </w:r>
        <w:proofErr w:type="gramStart"/>
        <w:r>
          <w:rPr>
            <w:rFonts w:ascii="Segoe UI" w:hAnsi="Segoe UI" w:cs="Segoe UI"/>
            <w:color w:val="1F2328"/>
            <w:bdr w:val="none" w:sz="0" w:space="0" w:color="auto" w:frame="1"/>
            <w:shd w:val="clear" w:color="auto" w:fill="FFFFFF"/>
          </w:rPr>
          <w:t>is used</w:t>
        </w:r>
        <w:proofErr w:type="gramEnd"/>
        <w:r>
          <w:rPr>
            <w:rFonts w:ascii="Segoe UI" w:hAnsi="Segoe UI" w:cs="Segoe UI"/>
            <w:color w:val="1F2328"/>
            <w:bdr w:val="none" w:sz="0" w:space="0" w:color="auto" w:frame="1"/>
            <w:shd w:val="clear" w:color="auto" w:fill="FFFFFF"/>
          </w:rPr>
          <w:t xml:space="preserve"> to specify the subnets where you want to place your DB instances in a VPC. It helps determine the network availability for your database.</w:t>
        </w:r>
      </w:ins>
    </w:p>
    <w:p w:rsidR="00442C8F" w:rsidRDefault="00442C8F" w:rsidP="00442C8F">
      <w:pPr>
        <w:pStyle w:val="Heading3"/>
        <w:spacing w:before="360" w:beforeAutospacing="0" w:after="240" w:afterAutospacing="0"/>
        <w:ind w:left="240"/>
        <w:rPr>
          <w:ins w:id="1714" w:author="Unknown"/>
          <w:rFonts w:ascii="Segoe UI" w:hAnsi="Segoe UI" w:cs="Segoe UI"/>
          <w:color w:val="1F2328"/>
          <w:sz w:val="30"/>
          <w:szCs w:val="30"/>
          <w:bdr w:val="none" w:sz="0" w:space="0" w:color="auto" w:frame="1"/>
          <w:shd w:val="clear" w:color="auto" w:fill="FFFFFF"/>
        </w:rPr>
      </w:pPr>
      <w:ins w:id="1715" w:author="Unknown">
        <w:r>
          <w:rPr>
            <w:rFonts w:ascii="Segoe UI" w:hAnsi="Segoe UI" w:cs="Segoe UI"/>
            <w:color w:val="1F2328"/>
            <w:sz w:val="30"/>
            <w:szCs w:val="30"/>
            <w:bdr w:val="none" w:sz="0" w:space="0" w:color="auto" w:frame="1"/>
            <w:shd w:val="clear" w:color="auto" w:fill="FFFFFF"/>
          </w:rPr>
          <w:t>19. How does Amazon RDS handle automatic backups?</w:t>
        </w:r>
      </w:ins>
    </w:p>
    <w:p w:rsidR="00442C8F" w:rsidRDefault="00442C8F" w:rsidP="00442C8F">
      <w:pPr>
        <w:pStyle w:val="rich-diff-level-zero"/>
        <w:spacing w:before="0" w:beforeAutospacing="0" w:after="240" w:afterAutospacing="0"/>
        <w:ind w:left="240"/>
        <w:rPr>
          <w:ins w:id="1716" w:author="Unknown"/>
          <w:rFonts w:ascii="Segoe UI" w:hAnsi="Segoe UI" w:cs="Segoe UI"/>
          <w:color w:val="1F2328"/>
          <w:bdr w:val="none" w:sz="0" w:space="0" w:color="auto" w:frame="1"/>
          <w:shd w:val="clear" w:color="auto" w:fill="FFFFFF"/>
        </w:rPr>
      </w:pPr>
      <w:ins w:id="1717" w:author="Unknown">
        <w:r>
          <w:rPr>
            <w:rFonts w:ascii="Segoe UI" w:hAnsi="Segoe UI" w:cs="Segoe UI"/>
            <w:color w:val="1F2328"/>
            <w:bdr w:val="none" w:sz="0" w:space="0" w:color="auto" w:frame="1"/>
            <w:shd w:val="clear" w:color="auto" w:fill="FFFFFF"/>
          </w:rPr>
          <w:lastRenderedPageBreak/>
          <w:t xml:space="preserve">Amazon RDS automatically performs backups according to the backup retention period you set. Backups are stored in Amazon S3 and </w:t>
        </w:r>
        <w:proofErr w:type="gramStart"/>
        <w:r>
          <w:rPr>
            <w:rFonts w:ascii="Segoe UI" w:hAnsi="Segoe UI" w:cs="Segoe UI"/>
            <w:color w:val="1F2328"/>
            <w:bdr w:val="none" w:sz="0" w:space="0" w:color="auto" w:frame="1"/>
            <w:shd w:val="clear" w:color="auto" w:fill="FFFFFF"/>
          </w:rPr>
          <w:t>can be used</w:t>
        </w:r>
        <w:proofErr w:type="gramEnd"/>
        <w:r>
          <w:rPr>
            <w:rFonts w:ascii="Segoe UI" w:hAnsi="Segoe UI" w:cs="Segoe UI"/>
            <w:color w:val="1F2328"/>
            <w:bdr w:val="none" w:sz="0" w:space="0" w:color="auto" w:frame="1"/>
            <w:shd w:val="clear" w:color="auto" w:fill="FFFFFF"/>
          </w:rPr>
          <w:t xml:space="preserve"> for restoration.</w:t>
        </w:r>
      </w:ins>
    </w:p>
    <w:p w:rsidR="00442C8F" w:rsidRDefault="00442C8F" w:rsidP="00442C8F">
      <w:pPr>
        <w:pStyle w:val="Heading3"/>
        <w:spacing w:before="360" w:beforeAutospacing="0" w:after="240" w:afterAutospacing="0"/>
        <w:ind w:left="240"/>
        <w:rPr>
          <w:ins w:id="1718" w:author="Unknown"/>
          <w:rFonts w:ascii="Segoe UI" w:hAnsi="Segoe UI" w:cs="Segoe UI"/>
          <w:color w:val="1F2328"/>
          <w:sz w:val="30"/>
          <w:szCs w:val="30"/>
          <w:bdr w:val="none" w:sz="0" w:space="0" w:color="auto" w:frame="1"/>
          <w:shd w:val="clear" w:color="auto" w:fill="FFFFFF"/>
        </w:rPr>
      </w:pPr>
      <w:ins w:id="1719" w:author="Unknown">
        <w:r>
          <w:rPr>
            <w:rFonts w:ascii="Segoe UI" w:hAnsi="Segoe UI" w:cs="Segoe UI"/>
            <w:color w:val="1F2328"/>
            <w:sz w:val="30"/>
            <w:szCs w:val="30"/>
            <w:bdr w:val="none" w:sz="0" w:space="0" w:color="auto" w:frame="1"/>
            <w:shd w:val="clear" w:color="auto" w:fill="FFFFFF"/>
          </w:rPr>
          <w:t>20. Can you run custom scripts or install custom software on Amazon RDS instances?</w:t>
        </w:r>
      </w:ins>
    </w:p>
    <w:p w:rsidR="00442C8F" w:rsidRDefault="00442C8F" w:rsidP="00442C8F">
      <w:pPr>
        <w:pStyle w:val="rich-diff-level-zero"/>
        <w:spacing w:before="0" w:beforeAutospacing="0" w:after="240" w:afterAutospacing="0"/>
        <w:ind w:left="240"/>
        <w:rPr>
          <w:ins w:id="1720" w:author="Unknown"/>
          <w:rFonts w:ascii="Segoe UI" w:hAnsi="Segoe UI" w:cs="Segoe UI"/>
          <w:color w:val="1F2328"/>
          <w:bdr w:val="none" w:sz="0" w:space="0" w:color="auto" w:frame="1"/>
          <w:shd w:val="clear" w:color="auto" w:fill="FFFFFF"/>
        </w:rPr>
      </w:pPr>
      <w:ins w:id="1721" w:author="Unknown">
        <w:r>
          <w:rPr>
            <w:rFonts w:ascii="Segoe UI" w:hAnsi="Segoe UI" w:cs="Segoe UI"/>
            <w:color w:val="1F2328"/>
            <w:bdr w:val="none" w:sz="0" w:space="0" w:color="auto" w:frame="1"/>
            <w:shd w:val="clear" w:color="auto" w:fill="FFFFFF"/>
          </w:rPr>
          <w:t xml:space="preserve">Amazon RDS is a managed service that abstracts the underlying infrastructure, so you </w:t>
        </w:r>
        <w:proofErr w:type="gramStart"/>
        <w:r>
          <w:rPr>
            <w:rFonts w:ascii="Segoe UI" w:hAnsi="Segoe UI" w:cs="Segoe UI"/>
            <w:color w:val="1F2328"/>
            <w:bdr w:val="none" w:sz="0" w:space="0" w:color="auto" w:frame="1"/>
            <w:shd w:val="clear" w:color="auto" w:fill="FFFFFF"/>
          </w:rPr>
          <w:t>can't</w:t>
        </w:r>
        <w:proofErr w:type="gramEnd"/>
        <w:r>
          <w:rPr>
            <w:rFonts w:ascii="Segoe UI" w:hAnsi="Segoe UI" w:cs="Segoe UI"/>
            <w:color w:val="1F2328"/>
            <w:bdr w:val="none" w:sz="0" w:space="0" w:color="auto" w:frame="1"/>
            <w:shd w:val="clear" w:color="auto" w:fill="FFFFFF"/>
          </w:rPr>
          <w:t xml:space="preserve"> directly access the operating system. However, you can use parameter groups and option groups to configure certain settings.</w:t>
        </w:r>
      </w:ins>
    </w:p>
    <w:p w:rsidR="00442C8F" w:rsidRDefault="00442C8F"/>
    <w:p w:rsidR="00442C8F" w:rsidRDefault="00442C8F" w:rsidP="00442C8F">
      <w:pPr>
        <w:pStyle w:val="Heading3"/>
        <w:spacing w:before="0" w:beforeAutospacing="0" w:after="240" w:afterAutospacing="0"/>
        <w:ind w:left="240"/>
        <w:rPr>
          <w:ins w:id="1722" w:author="Unknown"/>
          <w:rFonts w:ascii="Segoe UI" w:hAnsi="Segoe UI" w:cs="Segoe UI"/>
          <w:color w:val="1F2328"/>
          <w:sz w:val="30"/>
          <w:szCs w:val="30"/>
          <w:bdr w:val="none" w:sz="0" w:space="0" w:color="auto" w:frame="1"/>
          <w:shd w:val="clear" w:color="auto" w:fill="FFFFFF"/>
        </w:rPr>
      </w:pPr>
      <w:ins w:id="1723" w:author="Unknown">
        <w:r>
          <w:rPr>
            <w:rFonts w:ascii="Segoe UI" w:hAnsi="Segoe UI" w:cs="Segoe UI"/>
            <w:color w:val="1F2328"/>
            <w:sz w:val="30"/>
            <w:szCs w:val="30"/>
            <w:bdr w:val="none" w:sz="0" w:space="0" w:color="auto" w:frame="1"/>
            <w:shd w:val="clear" w:color="auto" w:fill="FFFFFF"/>
          </w:rPr>
          <w:t>1. What is Amazon Route 53?</w:t>
        </w:r>
      </w:ins>
    </w:p>
    <w:p w:rsidR="00442C8F" w:rsidRDefault="00442C8F" w:rsidP="00442C8F">
      <w:pPr>
        <w:pStyle w:val="rich-diff-level-zero"/>
        <w:spacing w:before="0" w:beforeAutospacing="0" w:after="240" w:afterAutospacing="0"/>
        <w:ind w:left="240"/>
        <w:rPr>
          <w:ins w:id="1724" w:author="Unknown"/>
          <w:rFonts w:ascii="Segoe UI" w:hAnsi="Segoe UI" w:cs="Segoe UI"/>
          <w:color w:val="1F2328"/>
          <w:bdr w:val="none" w:sz="0" w:space="0" w:color="auto" w:frame="1"/>
          <w:shd w:val="clear" w:color="auto" w:fill="FFFFFF"/>
        </w:rPr>
      </w:pPr>
      <w:ins w:id="1725" w:author="Unknown">
        <w:r>
          <w:rPr>
            <w:rFonts w:ascii="Segoe UI" w:hAnsi="Segoe UI" w:cs="Segoe UI"/>
            <w:color w:val="1F2328"/>
            <w:bdr w:val="none" w:sz="0" w:space="0" w:color="auto" w:frame="1"/>
            <w:shd w:val="clear" w:color="auto" w:fill="FFFFFF"/>
          </w:rPr>
          <w:t>Amazon Route 53 is a scalable and highly available Domain Name System (DNS) web service that helps route end-user requests to AWS resources or external endpoints.</w:t>
        </w:r>
      </w:ins>
    </w:p>
    <w:p w:rsidR="00442C8F" w:rsidRDefault="00442C8F" w:rsidP="00442C8F">
      <w:pPr>
        <w:pStyle w:val="Heading3"/>
        <w:spacing w:before="360" w:beforeAutospacing="0" w:after="240" w:afterAutospacing="0"/>
        <w:ind w:left="240"/>
        <w:rPr>
          <w:ins w:id="1726" w:author="Unknown"/>
          <w:rFonts w:ascii="Segoe UI" w:hAnsi="Segoe UI" w:cs="Segoe UI"/>
          <w:color w:val="1F2328"/>
          <w:sz w:val="30"/>
          <w:szCs w:val="30"/>
          <w:bdr w:val="none" w:sz="0" w:space="0" w:color="auto" w:frame="1"/>
          <w:shd w:val="clear" w:color="auto" w:fill="FFFFFF"/>
        </w:rPr>
      </w:pPr>
      <w:ins w:id="1727" w:author="Unknown">
        <w:r>
          <w:rPr>
            <w:rFonts w:ascii="Segoe UI" w:hAnsi="Segoe UI" w:cs="Segoe UI"/>
            <w:color w:val="1F2328"/>
            <w:sz w:val="30"/>
            <w:szCs w:val="30"/>
            <w:bdr w:val="none" w:sz="0" w:space="0" w:color="auto" w:frame="1"/>
            <w:shd w:val="clear" w:color="auto" w:fill="FFFFFF"/>
          </w:rPr>
          <w:t>2. What is DNS?</w:t>
        </w:r>
      </w:ins>
    </w:p>
    <w:p w:rsidR="00442C8F" w:rsidRDefault="00442C8F" w:rsidP="00442C8F">
      <w:pPr>
        <w:pStyle w:val="rich-diff-level-zero"/>
        <w:spacing w:before="0" w:beforeAutospacing="0" w:after="240" w:afterAutospacing="0"/>
        <w:ind w:left="240"/>
        <w:rPr>
          <w:ins w:id="1728" w:author="Unknown"/>
          <w:rFonts w:ascii="Segoe UI" w:hAnsi="Segoe UI" w:cs="Segoe UI"/>
          <w:color w:val="1F2328"/>
          <w:bdr w:val="none" w:sz="0" w:space="0" w:color="auto" w:frame="1"/>
          <w:shd w:val="clear" w:color="auto" w:fill="FFFFFF"/>
        </w:rPr>
      </w:pPr>
      <w:ins w:id="1729" w:author="Unknown">
        <w:r>
          <w:rPr>
            <w:rFonts w:ascii="Segoe UI" w:hAnsi="Segoe UI" w:cs="Segoe UI"/>
            <w:color w:val="1F2328"/>
            <w:bdr w:val="none" w:sz="0" w:space="0" w:color="auto" w:frame="1"/>
            <w:shd w:val="clear" w:color="auto" w:fill="FFFFFF"/>
          </w:rPr>
          <w:t>DNS (Domain Name System) is a system that translates human-readable domain names into IP addresses, allowing computers to locate resources on the internet.</w:t>
        </w:r>
      </w:ins>
    </w:p>
    <w:p w:rsidR="00442C8F" w:rsidRDefault="00442C8F" w:rsidP="00442C8F">
      <w:pPr>
        <w:pStyle w:val="Heading3"/>
        <w:spacing w:before="360" w:beforeAutospacing="0" w:after="240" w:afterAutospacing="0"/>
        <w:ind w:left="240"/>
        <w:rPr>
          <w:ins w:id="1730" w:author="Unknown"/>
          <w:rFonts w:ascii="Segoe UI" w:hAnsi="Segoe UI" w:cs="Segoe UI"/>
          <w:color w:val="1F2328"/>
          <w:sz w:val="30"/>
          <w:szCs w:val="30"/>
          <w:bdr w:val="none" w:sz="0" w:space="0" w:color="auto" w:frame="1"/>
          <w:shd w:val="clear" w:color="auto" w:fill="FFFFFF"/>
        </w:rPr>
      </w:pPr>
      <w:ins w:id="1731" w:author="Unknown">
        <w:r>
          <w:rPr>
            <w:rFonts w:ascii="Segoe UI" w:hAnsi="Segoe UI" w:cs="Segoe UI"/>
            <w:color w:val="1F2328"/>
            <w:sz w:val="30"/>
            <w:szCs w:val="30"/>
            <w:bdr w:val="none" w:sz="0" w:space="0" w:color="auto" w:frame="1"/>
            <w:shd w:val="clear" w:color="auto" w:fill="FFFFFF"/>
          </w:rPr>
          <w:t>3. How does Amazon Route 53 work?</w:t>
        </w:r>
      </w:ins>
    </w:p>
    <w:p w:rsidR="00442C8F" w:rsidRDefault="00442C8F" w:rsidP="00442C8F">
      <w:pPr>
        <w:pStyle w:val="rich-diff-level-zero"/>
        <w:spacing w:before="0" w:beforeAutospacing="0" w:after="240" w:afterAutospacing="0"/>
        <w:ind w:left="240"/>
        <w:rPr>
          <w:ins w:id="1732" w:author="Unknown"/>
          <w:rFonts w:ascii="Segoe UI" w:hAnsi="Segoe UI" w:cs="Segoe UI"/>
          <w:color w:val="1F2328"/>
          <w:bdr w:val="none" w:sz="0" w:space="0" w:color="auto" w:frame="1"/>
          <w:shd w:val="clear" w:color="auto" w:fill="FFFFFF"/>
        </w:rPr>
      </w:pPr>
      <w:ins w:id="1733" w:author="Unknown">
        <w:r>
          <w:rPr>
            <w:rFonts w:ascii="Segoe UI" w:hAnsi="Segoe UI" w:cs="Segoe UI"/>
            <w:color w:val="1F2328"/>
            <w:bdr w:val="none" w:sz="0" w:space="0" w:color="auto" w:frame="1"/>
            <w:shd w:val="clear" w:color="auto" w:fill="FFFFFF"/>
          </w:rPr>
          <w:t>Amazon Route 53 manages the DNS records for your domain, allowing you to associate domain names with resources such as EC2 instances, S3 buckets, and load balancers.</w:t>
        </w:r>
      </w:ins>
    </w:p>
    <w:p w:rsidR="00442C8F" w:rsidRDefault="00442C8F" w:rsidP="00442C8F">
      <w:pPr>
        <w:pStyle w:val="Heading3"/>
        <w:spacing w:before="360" w:beforeAutospacing="0" w:after="240" w:afterAutospacing="0"/>
        <w:ind w:left="240"/>
        <w:rPr>
          <w:ins w:id="1734" w:author="Unknown"/>
          <w:rFonts w:ascii="Segoe UI" w:hAnsi="Segoe UI" w:cs="Segoe UI"/>
          <w:color w:val="1F2328"/>
          <w:sz w:val="30"/>
          <w:szCs w:val="30"/>
          <w:bdr w:val="none" w:sz="0" w:space="0" w:color="auto" w:frame="1"/>
          <w:shd w:val="clear" w:color="auto" w:fill="FFFFFF"/>
        </w:rPr>
      </w:pPr>
      <w:ins w:id="1735" w:author="Unknown">
        <w:r>
          <w:rPr>
            <w:rFonts w:ascii="Segoe UI" w:hAnsi="Segoe UI" w:cs="Segoe UI"/>
            <w:color w:val="1F2328"/>
            <w:sz w:val="30"/>
            <w:szCs w:val="30"/>
            <w:bdr w:val="none" w:sz="0" w:space="0" w:color="auto" w:frame="1"/>
            <w:shd w:val="clear" w:color="auto" w:fill="FFFFFF"/>
          </w:rPr>
          <w:t>4. What are the types of routing policies in Amazon Route 53?</w:t>
        </w:r>
      </w:ins>
    </w:p>
    <w:p w:rsidR="00442C8F" w:rsidRDefault="00442C8F" w:rsidP="00442C8F">
      <w:pPr>
        <w:pStyle w:val="rich-diff-level-zero"/>
        <w:spacing w:before="0" w:beforeAutospacing="0" w:after="240" w:afterAutospacing="0"/>
        <w:ind w:left="240"/>
        <w:rPr>
          <w:ins w:id="1736" w:author="Unknown"/>
          <w:rFonts w:ascii="Segoe UI" w:hAnsi="Segoe UI" w:cs="Segoe UI"/>
          <w:color w:val="1F2328"/>
          <w:bdr w:val="none" w:sz="0" w:space="0" w:color="auto" w:frame="1"/>
          <w:shd w:val="clear" w:color="auto" w:fill="FFFFFF"/>
        </w:rPr>
      </w:pPr>
      <w:ins w:id="1737" w:author="Unknown">
        <w:r>
          <w:rPr>
            <w:rFonts w:ascii="Segoe UI" w:hAnsi="Segoe UI" w:cs="Segoe UI"/>
            <w:color w:val="1F2328"/>
            <w:bdr w:val="none" w:sz="0" w:space="0" w:color="auto" w:frame="1"/>
            <w:shd w:val="clear" w:color="auto" w:fill="FFFFFF"/>
          </w:rPr>
          <w:t>Amazon Route 53 offers several routing policies, including Simple, Weighted, Latency, Failover, Geolocation, and Multi-Value.</w:t>
        </w:r>
      </w:ins>
    </w:p>
    <w:p w:rsidR="00442C8F" w:rsidRDefault="00442C8F" w:rsidP="00442C8F">
      <w:pPr>
        <w:pStyle w:val="Heading3"/>
        <w:spacing w:before="360" w:beforeAutospacing="0" w:after="240" w:afterAutospacing="0"/>
        <w:ind w:left="240"/>
        <w:rPr>
          <w:ins w:id="1738" w:author="Unknown"/>
          <w:rFonts w:ascii="Segoe UI" w:hAnsi="Segoe UI" w:cs="Segoe UI"/>
          <w:color w:val="1F2328"/>
          <w:sz w:val="30"/>
          <w:szCs w:val="30"/>
          <w:bdr w:val="none" w:sz="0" w:space="0" w:color="auto" w:frame="1"/>
          <w:shd w:val="clear" w:color="auto" w:fill="FFFFFF"/>
        </w:rPr>
      </w:pPr>
      <w:ins w:id="1739" w:author="Unknown">
        <w:r>
          <w:rPr>
            <w:rFonts w:ascii="Segoe UI" w:hAnsi="Segoe UI" w:cs="Segoe UI"/>
            <w:color w:val="1F2328"/>
            <w:sz w:val="30"/>
            <w:szCs w:val="30"/>
            <w:bdr w:val="none" w:sz="0" w:space="0" w:color="auto" w:frame="1"/>
            <w:shd w:val="clear" w:color="auto" w:fill="FFFFFF"/>
          </w:rPr>
          <w:t>5. What is the purpose of the Simple routing policy in Route 53?</w:t>
        </w:r>
      </w:ins>
    </w:p>
    <w:p w:rsidR="00442C8F" w:rsidRDefault="00442C8F" w:rsidP="00442C8F">
      <w:pPr>
        <w:pStyle w:val="rich-diff-level-zero"/>
        <w:spacing w:before="0" w:beforeAutospacing="0" w:after="240" w:afterAutospacing="0"/>
        <w:ind w:left="240"/>
        <w:rPr>
          <w:ins w:id="1740" w:author="Unknown"/>
          <w:rFonts w:ascii="Segoe UI" w:hAnsi="Segoe UI" w:cs="Segoe UI"/>
          <w:color w:val="1F2328"/>
          <w:bdr w:val="none" w:sz="0" w:space="0" w:color="auto" w:frame="1"/>
          <w:shd w:val="clear" w:color="auto" w:fill="FFFFFF"/>
        </w:rPr>
      </w:pPr>
      <w:ins w:id="1741" w:author="Unknown">
        <w:r>
          <w:rPr>
            <w:rFonts w:ascii="Segoe UI" w:hAnsi="Segoe UI" w:cs="Segoe UI"/>
            <w:color w:val="1F2328"/>
            <w:bdr w:val="none" w:sz="0" w:space="0" w:color="auto" w:frame="1"/>
            <w:shd w:val="clear" w:color="auto" w:fill="FFFFFF"/>
          </w:rPr>
          <w:t>The Simple routing policy directs traffic to a single resource, such as an IP address or an Amazon S3 bucket, without any logic or decision-making.</w:t>
        </w:r>
      </w:ins>
    </w:p>
    <w:p w:rsidR="00442C8F" w:rsidRDefault="00442C8F" w:rsidP="00442C8F">
      <w:pPr>
        <w:pStyle w:val="Heading3"/>
        <w:spacing w:before="360" w:beforeAutospacing="0" w:after="240" w:afterAutospacing="0"/>
        <w:ind w:left="240"/>
        <w:rPr>
          <w:ins w:id="1742" w:author="Unknown"/>
          <w:rFonts w:ascii="Segoe UI" w:hAnsi="Segoe UI" w:cs="Segoe UI"/>
          <w:color w:val="1F2328"/>
          <w:sz w:val="30"/>
          <w:szCs w:val="30"/>
          <w:bdr w:val="none" w:sz="0" w:space="0" w:color="auto" w:frame="1"/>
          <w:shd w:val="clear" w:color="auto" w:fill="FFFFFF"/>
        </w:rPr>
      </w:pPr>
      <w:ins w:id="1743" w:author="Unknown">
        <w:r>
          <w:rPr>
            <w:rFonts w:ascii="Segoe UI" w:hAnsi="Segoe UI" w:cs="Segoe UI"/>
            <w:color w:val="1F2328"/>
            <w:sz w:val="30"/>
            <w:szCs w:val="30"/>
            <w:bdr w:val="none" w:sz="0" w:space="0" w:color="auto" w:frame="1"/>
            <w:shd w:val="clear" w:color="auto" w:fill="FFFFFF"/>
          </w:rPr>
          <w:t xml:space="preserve">6. How does the </w:t>
        </w:r>
        <w:proofErr w:type="gramStart"/>
        <w:r>
          <w:rPr>
            <w:rFonts w:ascii="Segoe UI" w:hAnsi="Segoe UI" w:cs="Segoe UI"/>
            <w:color w:val="1F2328"/>
            <w:sz w:val="30"/>
            <w:szCs w:val="30"/>
            <w:bdr w:val="none" w:sz="0" w:space="0" w:color="auto" w:frame="1"/>
            <w:shd w:val="clear" w:color="auto" w:fill="FFFFFF"/>
          </w:rPr>
          <w:t>Weighted</w:t>
        </w:r>
        <w:proofErr w:type="gramEnd"/>
        <w:r>
          <w:rPr>
            <w:rFonts w:ascii="Segoe UI" w:hAnsi="Segoe UI" w:cs="Segoe UI"/>
            <w:color w:val="1F2328"/>
            <w:sz w:val="30"/>
            <w:szCs w:val="30"/>
            <w:bdr w:val="none" w:sz="0" w:space="0" w:color="auto" w:frame="1"/>
            <w:shd w:val="clear" w:color="auto" w:fill="FFFFFF"/>
          </w:rPr>
          <w:t xml:space="preserve"> routing policy work in Route 53?</w:t>
        </w:r>
      </w:ins>
    </w:p>
    <w:p w:rsidR="00442C8F" w:rsidRDefault="00442C8F" w:rsidP="00442C8F">
      <w:pPr>
        <w:pStyle w:val="rich-diff-level-zero"/>
        <w:spacing w:before="0" w:beforeAutospacing="0" w:after="240" w:afterAutospacing="0"/>
        <w:ind w:left="240"/>
        <w:rPr>
          <w:ins w:id="1744" w:author="Unknown"/>
          <w:rFonts w:ascii="Segoe UI" w:hAnsi="Segoe UI" w:cs="Segoe UI"/>
          <w:color w:val="1F2328"/>
          <w:bdr w:val="none" w:sz="0" w:space="0" w:color="auto" w:frame="1"/>
          <w:shd w:val="clear" w:color="auto" w:fill="FFFFFF"/>
        </w:rPr>
      </w:pPr>
      <w:ins w:id="1745" w:author="Unknown">
        <w:r>
          <w:rPr>
            <w:rFonts w:ascii="Segoe UI" w:hAnsi="Segoe UI" w:cs="Segoe UI"/>
            <w:color w:val="1F2328"/>
            <w:bdr w:val="none" w:sz="0" w:space="0" w:color="auto" w:frame="1"/>
            <w:shd w:val="clear" w:color="auto" w:fill="FFFFFF"/>
          </w:rPr>
          <w:lastRenderedPageBreak/>
          <w:t>The Weighted routing policy allows you to distribute traffic across multiple resources based on assigned weights. You can control the distribution of traffic based on proportions.</w:t>
        </w:r>
      </w:ins>
    </w:p>
    <w:p w:rsidR="00442C8F" w:rsidRDefault="00442C8F" w:rsidP="00442C8F">
      <w:pPr>
        <w:pStyle w:val="Heading3"/>
        <w:spacing w:before="360" w:beforeAutospacing="0" w:after="240" w:afterAutospacing="0"/>
        <w:ind w:left="240"/>
        <w:rPr>
          <w:ins w:id="1746" w:author="Unknown"/>
          <w:rFonts w:ascii="Segoe UI" w:hAnsi="Segoe UI" w:cs="Segoe UI"/>
          <w:color w:val="1F2328"/>
          <w:sz w:val="30"/>
          <w:szCs w:val="30"/>
          <w:bdr w:val="none" w:sz="0" w:space="0" w:color="auto" w:frame="1"/>
          <w:shd w:val="clear" w:color="auto" w:fill="FFFFFF"/>
        </w:rPr>
      </w:pPr>
      <w:ins w:id="1747" w:author="Unknown">
        <w:r>
          <w:rPr>
            <w:rFonts w:ascii="Segoe UI" w:hAnsi="Segoe UI" w:cs="Segoe UI"/>
            <w:color w:val="1F2328"/>
            <w:sz w:val="30"/>
            <w:szCs w:val="30"/>
            <w:bdr w:val="none" w:sz="0" w:space="0" w:color="auto" w:frame="1"/>
            <w:shd w:val="clear" w:color="auto" w:fill="FFFFFF"/>
          </w:rPr>
          <w:t>7. What is the Latency routing policy in Amazon Route 53?</w:t>
        </w:r>
      </w:ins>
    </w:p>
    <w:p w:rsidR="00442C8F" w:rsidRDefault="00442C8F" w:rsidP="00442C8F">
      <w:pPr>
        <w:pStyle w:val="rich-diff-level-zero"/>
        <w:spacing w:before="0" w:beforeAutospacing="0" w:after="240" w:afterAutospacing="0"/>
        <w:ind w:left="240"/>
        <w:rPr>
          <w:ins w:id="1748" w:author="Unknown"/>
          <w:rFonts w:ascii="Segoe UI" w:hAnsi="Segoe UI" w:cs="Segoe UI"/>
          <w:color w:val="1F2328"/>
          <w:bdr w:val="none" w:sz="0" w:space="0" w:color="auto" w:frame="1"/>
          <w:shd w:val="clear" w:color="auto" w:fill="FFFFFF"/>
        </w:rPr>
      </w:pPr>
      <w:ins w:id="1749" w:author="Unknown">
        <w:r>
          <w:rPr>
            <w:rFonts w:ascii="Segoe UI" w:hAnsi="Segoe UI" w:cs="Segoe UI"/>
            <w:color w:val="1F2328"/>
            <w:bdr w:val="none" w:sz="0" w:space="0" w:color="auto" w:frame="1"/>
            <w:shd w:val="clear" w:color="auto" w:fill="FFFFFF"/>
          </w:rPr>
          <w:t>The Latency routing policy directs traffic to the AWS region with the lowest latency for a given user, improving the user experience by minimizing response times.</w:t>
        </w:r>
      </w:ins>
    </w:p>
    <w:p w:rsidR="00442C8F" w:rsidRDefault="00442C8F" w:rsidP="00442C8F">
      <w:pPr>
        <w:pStyle w:val="Heading3"/>
        <w:spacing w:before="360" w:beforeAutospacing="0" w:after="240" w:afterAutospacing="0"/>
        <w:ind w:left="240"/>
        <w:rPr>
          <w:ins w:id="1750" w:author="Unknown"/>
          <w:rFonts w:ascii="Segoe UI" w:hAnsi="Segoe UI" w:cs="Segoe UI"/>
          <w:color w:val="1F2328"/>
          <w:sz w:val="30"/>
          <w:szCs w:val="30"/>
          <w:bdr w:val="none" w:sz="0" w:space="0" w:color="auto" w:frame="1"/>
          <w:shd w:val="clear" w:color="auto" w:fill="FFFFFF"/>
        </w:rPr>
      </w:pPr>
      <w:ins w:id="1751" w:author="Unknown">
        <w:r>
          <w:rPr>
            <w:rFonts w:ascii="Segoe UI" w:hAnsi="Segoe UI" w:cs="Segoe UI"/>
            <w:color w:val="1F2328"/>
            <w:sz w:val="30"/>
            <w:szCs w:val="30"/>
            <w:bdr w:val="none" w:sz="0" w:space="0" w:color="auto" w:frame="1"/>
            <w:shd w:val="clear" w:color="auto" w:fill="FFFFFF"/>
          </w:rPr>
          <w:t>8. How does the Failover routing policy work?</w:t>
        </w:r>
      </w:ins>
    </w:p>
    <w:p w:rsidR="00442C8F" w:rsidRDefault="00442C8F" w:rsidP="00442C8F">
      <w:pPr>
        <w:pStyle w:val="rich-diff-level-zero"/>
        <w:spacing w:before="0" w:beforeAutospacing="0" w:after="240" w:afterAutospacing="0"/>
        <w:ind w:left="240"/>
        <w:rPr>
          <w:ins w:id="1752" w:author="Unknown"/>
          <w:rFonts w:ascii="Segoe UI" w:hAnsi="Segoe UI" w:cs="Segoe UI"/>
          <w:color w:val="1F2328"/>
          <w:bdr w:val="none" w:sz="0" w:space="0" w:color="auto" w:frame="1"/>
          <w:shd w:val="clear" w:color="auto" w:fill="FFFFFF"/>
        </w:rPr>
      </w:pPr>
      <w:ins w:id="1753" w:author="Unknown">
        <w:r>
          <w:rPr>
            <w:rFonts w:ascii="Segoe UI" w:hAnsi="Segoe UI" w:cs="Segoe UI"/>
            <w:color w:val="1F2328"/>
            <w:bdr w:val="none" w:sz="0" w:space="0" w:color="auto" w:frame="1"/>
            <w:shd w:val="clear" w:color="auto" w:fill="FFFFFF"/>
          </w:rPr>
          <w:t>The Failover routing policy directs traffic to a primary resource and fails over to a secondary resource if the primary resource becomes unavailable.</w:t>
        </w:r>
      </w:ins>
    </w:p>
    <w:p w:rsidR="00442C8F" w:rsidRDefault="00442C8F" w:rsidP="00442C8F">
      <w:pPr>
        <w:pStyle w:val="Heading3"/>
        <w:spacing w:before="360" w:beforeAutospacing="0" w:after="240" w:afterAutospacing="0"/>
        <w:ind w:left="240"/>
        <w:rPr>
          <w:ins w:id="1754" w:author="Unknown"/>
          <w:rFonts w:ascii="Segoe UI" w:hAnsi="Segoe UI" w:cs="Segoe UI"/>
          <w:color w:val="1F2328"/>
          <w:sz w:val="30"/>
          <w:szCs w:val="30"/>
          <w:bdr w:val="none" w:sz="0" w:space="0" w:color="auto" w:frame="1"/>
          <w:shd w:val="clear" w:color="auto" w:fill="FFFFFF"/>
        </w:rPr>
      </w:pPr>
      <w:ins w:id="1755" w:author="Unknown">
        <w:r>
          <w:rPr>
            <w:rFonts w:ascii="Segoe UI" w:hAnsi="Segoe UI" w:cs="Segoe UI"/>
            <w:color w:val="1F2328"/>
            <w:sz w:val="30"/>
            <w:szCs w:val="30"/>
            <w:bdr w:val="none" w:sz="0" w:space="0" w:color="auto" w:frame="1"/>
            <w:shd w:val="clear" w:color="auto" w:fill="FFFFFF"/>
          </w:rPr>
          <w:t>9. What is the Geolocation routing policy?</w:t>
        </w:r>
      </w:ins>
    </w:p>
    <w:p w:rsidR="00442C8F" w:rsidRDefault="00442C8F" w:rsidP="00442C8F">
      <w:pPr>
        <w:pStyle w:val="rich-diff-level-zero"/>
        <w:spacing w:before="0" w:beforeAutospacing="0" w:after="240" w:afterAutospacing="0"/>
        <w:ind w:left="240"/>
        <w:rPr>
          <w:ins w:id="1756" w:author="Unknown"/>
          <w:rFonts w:ascii="Segoe UI" w:hAnsi="Segoe UI" w:cs="Segoe UI"/>
          <w:color w:val="1F2328"/>
          <w:bdr w:val="none" w:sz="0" w:space="0" w:color="auto" w:frame="1"/>
          <w:shd w:val="clear" w:color="auto" w:fill="FFFFFF"/>
        </w:rPr>
      </w:pPr>
      <w:ins w:id="1757" w:author="Unknown">
        <w:r>
          <w:rPr>
            <w:rFonts w:ascii="Segoe UI" w:hAnsi="Segoe UI" w:cs="Segoe UI"/>
            <w:color w:val="1F2328"/>
            <w:bdr w:val="none" w:sz="0" w:space="0" w:color="auto" w:frame="1"/>
            <w:shd w:val="clear" w:color="auto" w:fill="FFFFFF"/>
          </w:rPr>
          <w:t>The Geolocation routing policy directs traffic based on the geographic location of the user, allowing you to route users to the nearest or most appropriate resource.</w:t>
        </w:r>
      </w:ins>
    </w:p>
    <w:p w:rsidR="00442C8F" w:rsidRDefault="00442C8F" w:rsidP="00442C8F">
      <w:pPr>
        <w:pStyle w:val="Heading3"/>
        <w:spacing w:before="360" w:beforeAutospacing="0" w:after="240" w:afterAutospacing="0"/>
        <w:ind w:left="240"/>
        <w:rPr>
          <w:ins w:id="1758" w:author="Unknown"/>
          <w:rFonts w:ascii="Segoe UI" w:hAnsi="Segoe UI" w:cs="Segoe UI"/>
          <w:color w:val="1F2328"/>
          <w:sz w:val="30"/>
          <w:szCs w:val="30"/>
          <w:bdr w:val="none" w:sz="0" w:space="0" w:color="auto" w:frame="1"/>
          <w:shd w:val="clear" w:color="auto" w:fill="FFFFFF"/>
        </w:rPr>
      </w:pPr>
      <w:ins w:id="1759" w:author="Unknown">
        <w:r>
          <w:rPr>
            <w:rFonts w:ascii="Segoe UI" w:hAnsi="Segoe UI" w:cs="Segoe UI"/>
            <w:color w:val="1F2328"/>
            <w:sz w:val="30"/>
            <w:szCs w:val="30"/>
            <w:bdr w:val="none" w:sz="0" w:space="0" w:color="auto" w:frame="1"/>
            <w:shd w:val="clear" w:color="auto" w:fill="FFFFFF"/>
          </w:rPr>
          <w:t>10. What is the Multi-Value routing policy?</w:t>
        </w:r>
      </w:ins>
    </w:p>
    <w:p w:rsidR="00442C8F" w:rsidRDefault="00442C8F" w:rsidP="00442C8F">
      <w:pPr>
        <w:pStyle w:val="rich-diff-level-zero"/>
        <w:spacing w:before="0" w:beforeAutospacing="0" w:after="240" w:afterAutospacing="0"/>
        <w:ind w:left="240"/>
        <w:rPr>
          <w:ins w:id="1760" w:author="Unknown"/>
          <w:rFonts w:ascii="Segoe UI" w:hAnsi="Segoe UI" w:cs="Segoe UI"/>
          <w:color w:val="1F2328"/>
          <w:bdr w:val="none" w:sz="0" w:space="0" w:color="auto" w:frame="1"/>
          <w:shd w:val="clear" w:color="auto" w:fill="FFFFFF"/>
        </w:rPr>
      </w:pPr>
      <w:ins w:id="1761" w:author="Unknown">
        <w:r>
          <w:rPr>
            <w:rFonts w:ascii="Segoe UI" w:hAnsi="Segoe UI" w:cs="Segoe UI"/>
            <w:color w:val="1F2328"/>
            <w:bdr w:val="none" w:sz="0" w:space="0" w:color="auto" w:frame="1"/>
            <w:shd w:val="clear" w:color="auto" w:fill="FFFFFF"/>
          </w:rPr>
          <w:t>The Multi-Value routing policy allows you to associate multiple resources with a single DNS name and return multiple IP addresses in a random or weighted manner.</w:t>
        </w:r>
      </w:ins>
    </w:p>
    <w:p w:rsidR="00442C8F" w:rsidRDefault="00442C8F" w:rsidP="00442C8F">
      <w:pPr>
        <w:pStyle w:val="Heading3"/>
        <w:spacing w:before="360" w:beforeAutospacing="0" w:after="240" w:afterAutospacing="0"/>
        <w:ind w:left="240"/>
        <w:rPr>
          <w:ins w:id="1762" w:author="Unknown"/>
          <w:rFonts w:ascii="Segoe UI" w:hAnsi="Segoe UI" w:cs="Segoe UI"/>
          <w:color w:val="1F2328"/>
          <w:sz w:val="30"/>
          <w:szCs w:val="30"/>
          <w:bdr w:val="none" w:sz="0" w:space="0" w:color="auto" w:frame="1"/>
          <w:shd w:val="clear" w:color="auto" w:fill="FFFFFF"/>
        </w:rPr>
      </w:pPr>
      <w:ins w:id="1763" w:author="Unknown">
        <w:r>
          <w:rPr>
            <w:rFonts w:ascii="Segoe UI" w:hAnsi="Segoe UI" w:cs="Segoe UI"/>
            <w:color w:val="1F2328"/>
            <w:sz w:val="30"/>
            <w:szCs w:val="30"/>
            <w:bdr w:val="none" w:sz="0" w:space="0" w:color="auto" w:frame="1"/>
            <w:shd w:val="clear" w:color="auto" w:fill="FFFFFF"/>
          </w:rPr>
          <w:t>11. How can you route traffic to an AWS resource using Route 53?</w:t>
        </w:r>
      </w:ins>
    </w:p>
    <w:p w:rsidR="00442C8F" w:rsidRDefault="00442C8F" w:rsidP="00442C8F">
      <w:pPr>
        <w:pStyle w:val="rich-diff-level-zero"/>
        <w:spacing w:before="0" w:beforeAutospacing="0" w:after="240" w:afterAutospacing="0"/>
        <w:ind w:left="240"/>
        <w:rPr>
          <w:ins w:id="1764" w:author="Unknown"/>
          <w:rFonts w:ascii="Segoe UI" w:hAnsi="Segoe UI" w:cs="Segoe UI"/>
          <w:color w:val="1F2328"/>
          <w:bdr w:val="none" w:sz="0" w:space="0" w:color="auto" w:frame="1"/>
          <w:shd w:val="clear" w:color="auto" w:fill="FFFFFF"/>
        </w:rPr>
      </w:pPr>
      <w:ins w:id="1765" w:author="Unknown">
        <w:r>
          <w:rPr>
            <w:rFonts w:ascii="Segoe UI" w:hAnsi="Segoe UI" w:cs="Segoe UI"/>
            <w:color w:val="1F2328"/>
            <w:bdr w:val="none" w:sz="0" w:space="0" w:color="auto" w:frame="1"/>
            <w:shd w:val="clear" w:color="auto" w:fill="FFFFFF"/>
          </w:rPr>
          <w:t xml:space="preserve">To route traffic to an AWS resource, you create DNS records, such as </w:t>
        </w:r>
        <w:proofErr w:type="gramStart"/>
        <w:r>
          <w:rPr>
            <w:rFonts w:ascii="Segoe UI" w:hAnsi="Segoe UI" w:cs="Segoe UI"/>
            <w:color w:val="1F2328"/>
            <w:bdr w:val="none" w:sz="0" w:space="0" w:color="auto" w:frame="1"/>
            <w:shd w:val="clear" w:color="auto" w:fill="FFFFFF"/>
          </w:rPr>
          <w:t>A</w:t>
        </w:r>
        <w:proofErr w:type="gramEnd"/>
        <w:r>
          <w:rPr>
            <w:rFonts w:ascii="Segoe UI" w:hAnsi="Segoe UI" w:cs="Segoe UI"/>
            <w:color w:val="1F2328"/>
            <w:bdr w:val="none" w:sz="0" w:space="0" w:color="auto" w:frame="1"/>
            <w:shd w:val="clear" w:color="auto" w:fill="FFFFFF"/>
          </w:rPr>
          <w:t xml:space="preserve"> records for IPv4 addresses and Alias records for AWS resources like ELB, S3, and </w:t>
        </w:r>
        <w:proofErr w:type="spellStart"/>
        <w:r>
          <w:rPr>
            <w:rFonts w:ascii="Segoe UI" w:hAnsi="Segoe UI" w:cs="Segoe UI"/>
            <w:color w:val="1F2328"/>
            <w:bdr w:val="none" w:sz="0" w:space="0" w:color="auto" w:frame="1"/>
            <w:shd w:val="clear" w:color="auto" w:fill="FFFFFF"/>
          </w:rPr>
          <w:t>CloudFront</w:t>
        </w:r>
        <w:proofErr w:type="spellEnd"/>
        <w:r>
          <w:rPr>
            <w:rFonts w:ascii="Segoe UI" w:hAnsi="Segoe UI" w:cs="Segoe UI"/>
            <w:color w:val="1F2328"/>
            <w:bdr w:val="none" w:sz="0" w:space="0" w:color="auto" w:frame="1"/>
            <w:shd w:val="clear" w:color="auto" w:fill="FFFFFF"/>
          </w:rPr>
          <w:t xml:space="preserve"> distributions.</w:t>
        </w:r>
      </w:ins>
    </w:p>
    <w:p w:rsidR="00442C8F" w:rsidRDefault="00442C8F" w:rsidP="00442C8F">
      <w:pPr>
        <w:pStyle w:val="Heading3"/>
        <w:spacing w:before="360" w:beforeAutospacing="0" w:after="240" w:afterAutospacing="0"/>
        <w:ind w:left="240"/>
        <w:rPr>
          <w:ins w:id="1766" w:author="Unknown"/>
          <w:rFonts w:ascii="Segoe UI" w:hAnsi="Segoe UI" w:cs="Segoe UI"/>
          <w:color w:val="1F2328"/>
          <w:sz w:val="30"/>
          <w:szCs w:val="30"/>
          <w:bdr w:val="none" w:sz="0" w:space="0" w:color="auto" w:frame="1"/>
          <w:shd w:val="clear" w:color="auto" w:fill="FFFFFF"/>
        </w:rPr>
      </w:pPr>
      <w:ins w:id="1767" w:author="Unknown">
        <w:r>
          <w:rPr>
            <w:rFonts w:ascii="Segoe UI" w:hAnsi="Segoe UI" w:cs="Segoe UI"/>
            <w:color w:val="1F2328"/>
            <w:sz w:val="30"/>
            <w:szCs w:val="30"/>
            <w:bdr w:val="none" w:sz="0" w:space="0" w:color="auto" w:frame="1"/>
            <w:shd w:val="clear" w:color="auto" w:fill="FFFFFF"/>
          </w:rPr>
          <w:t>12. Can Route 53 route traffic to non-AWS resources?</w:t>
        </w:r>
      </w:ins>
    </w:p>
    <w:p w:rsidR="00442C8F" w:rsidRDefault="00442C8F" w:rsidP="00442C8F">
      <w:pPr>
        <w:pStyle w:val="rich-diff-level-zero"/>
        <w:spacing w:before="0" w:beforeAutospacing="0" w:after="240" w:afterAutospacing="0"/>
        <w:ind w:left="240"/>
        <w:rPr>
          <w:ins w:id="1768" w:author="Unknown"/>
          <w:rFonts w:ascii="Segoe UI" w:hAnsi="Segoe UI" w:cs="Segoe UI"/>
          <w:color w:val="1F2328"/>
          <w:bdr w:val="none" w:sz="0" w:space="0" w:color="auto" w:frame="1"/>
          <w:shd w:val="clear" w:color="auto" w:fill="FFFFFF"/>
        </w:rPr>
      </w:pPr>
      <w:ins w:id="1769" w:author="Unknown">
        <w:r>
          <w:rPr>
            <w:rFonts w:ascii="Segoe UI" w:hAnsi="Segoe UI" w:cs="Segoe UI"/>
            <w:color w:val="1F2328"/>
            <w:bdr w:val="none" w:sz="0" w:space="0" w:color="auto" w:frame="1"/>
            <w:shd w:val="clear" w:color="auto" w:fill="FFFFFF"/>
          </w:rPr>
          <w:t>Yes, Route 53 can route traffic to resources outside of AWS by using the simple routing policy to direct traffic to IP addresses or domain names.</w:t>
        </w:r>
      </w:ins>
    </w:p>
    <w:p w:rsidR="00442C8F" w:rsidRDefault="00442C8F" w:rsidP="00442C8F">
      <w:pPr>
        <w:pStyle w:val="Heading3"/>
        <w:spacing w:before="360" w:beforeAutospacing="0" w:after="240" w:afterAutospacing="0"/>
        <w:ind w:left="240"/>
        <w:rPr>
          <w:ins w:id="1770" w:author="Unknown"/>
          <w:rFonts w:ascii="Segoe UI" w:hAnsi="Segoe UI" w:cs="Segoe UI"/>
          <w:color w:val="1F2328"/>
          <w:sz w:val="30"/>
          <w:szCs w:val="30"/>
          <w:bdr w:val="none" w:sz="0" w:space="0" w:color="auto" w:frame="1"/>
          <w:shd w:val="clear" w:color="auto" w:fill="FFFFFF"/>
        </w:rPr>
      </w:pPr>
      <w:ins w:id="1771" w:author="Unknown">
        <w:r>
          <w:rPr>
            <w:rFonts w:ascii="Segoe UI" w:hAnsi="Segoe UI" w:cs="Segoe UI"/>
            <w:color w:val="1F2328"/>
            <w:sz w:val="30"/>
            <w:szCs w:val="30"/>
            <w:bdr w:val="none" w:sz="0" w:space="0" w:color="auto" w:frame="1"/>
            <w:shd w:val="clear" w:color="auto" w:fill="FFFFFF"/>
          </w:rPr>
          <w:t>13. How can you ensure high availability using Route 53?</w:t>
        </w:r>
      </w:ins>
    </w:p>
    <w:p w:rsidR="00442C8F" w:rsidRDefault="00442C8F" w:rsidP="00442C8F">
      <w:pPr>
        <w:pStyle w:val="rich-diff-level-zero"/>
        <w:spacing w:before="0" w:beforeAutospacing="0" w:after="240" w:afterAutospacing="0"/>
        <w:ind w:left="240"/>
        <w:rPr>
          <w:ins w:id="1772" w:author="Unknown"/>
          <w:rFonts w:ascii="Segoe UI" w:hAnsi="Segoe UI" w:cs="Segoe UI"/>
          <w:color w:val="1F2328"/>
          <w:bdr w:val="none" w:sz="0" w:space="0" w:color="auto" w:frame="1"/>
          <w:shd w:val="clear" w:color="auto" w:fill="FFFFFF"/>
        </w:rPr>
      </w:pPr>
      <w:ins w:id="1773" w:author="Unknown">
        <w:r>
          <w:rPr>
            <w:rFonts w:ascii="Segoe UI" w:hAnsi="Segoe UI" w:cs="Segoe UI"/>
            <w:color w:val="1F2328"/>
            <w:bdr w:val="none" w:sz="0" w:space="0" w:color="auto" w:frame="1"/>
            <w:shd w:val="clear" w:color="auto" w:fill="FFFFFF"/>
          </w:rPr>
          <w:lastRenderedPageBreak/>
          <w:t>Route 53 provides health checks to monitor the health of resources and can automatically fail over to healthy resources in case of failures.</w:t>
        </w:r>
      </w:ins>
    </w:p>
    <w:p w:rsidR="00442C8F" w:rsidRDefault="00442C8F" w:rsidP="00442C8F">
      <w:pPr>
        <w:pStyle w:val="Heading3"/>
        <w:spacing w:before="360" w:beforeAutospacing="0" w:after="240" w:afterAutospacing="0"/>
        <w:ind w:left="240"/>
        <w:rPr>
          <w:ins w:id="1774" w:author="Unknown"/>
          <w:rFonts w:ascii="Segoe UI" w:hAnsi="Segoe UI" w:cs="Segoe UI"/>
          <w:color w:val="1F2328"/>
          <w:sz w:val="30"/>
          <w:szCs w:val="30"/>
          <w:bdr w:val="none" w:sz="0" w:space="0" w:color="auto" w:frame="1"/>
          <w:shd w:val="clear" w:color="auto" w:fill="FFFFFF"/>
        </w:rPr>
      </w:pPr>
      <w:ins w:id="1775" w:author="Unknown">
        <w:r>
          <w:rPr>
            <w:rFonts w:ascii="Segoe UI" w:hAnsi="Segoe UI" w:cs="Segoe UI"/>
            <w:color w:val="1F2328"/>
            <w:sz w:val="30"/>
            <w:szCs w:val="30"/>
            <w:bdr w:val="none" w:sz="0" w:space="0" w:color="auto" w:frame="1"/>
            <w:shd w:val="clear" w:color="auto" w:fill="FFFFFF"/>
          </w:rPr>
          <w:t>14. What are health checks in Amazon Route 53?</w:t>
        </w:r>
      </w:ins>
    </w:p>
    <w:p w:rsidR="00442C8F" w:rsidRDefault="00442C8F" w:rsidP="00442C8F">
      <w:pPr>
        <w:pStyle w:val="rich-diff-level-zero"/>
        <w:spacing w:before="0" w:beforeAutospacing="0" w:after="240" w:afterAutospacing="0"/>
        <w:ind w:left="240"/>
        <w:rPr>
          <w:ins w:id="1776" w:author="Unknown"/>
          <w:rFonts w:ascii="Segoe UI" w:hAnsi="Segoe UI" w:cs="Segoe UI"/>
          <w:color w:val="1F2328"/>
          <w:bdr w:val="none" w:sz="0" w:space="0" w:color="auto" w:frame="1"/>
          <w:shd w:val="clear" w:color="auto" w:fill="FFFFFF"/>
        </w:rPr>
      </w:pPr>
      <w:ins w:id="1777" w:author="Unknown">
        <w:r>
          <w:rPr>
            <w:rFonts w:ascii="Segoe UI" w:hAnsi="Segoe UI" w:cs="Segoe UI"/>
            <w:color w:val="1F2328"/>
            <w:bdr w:val="none" w:sz="0" w:space="0" w:color="auto" w:frame="1"/>
            <w:shd w:val="clear" w:color="auto" w:fill="FFFFFF"/>
          </w:rPr>
          <w:t>Health checks in Route 53 monitor the health and availability of your resources by periodically sending requests and verifying the responses.</w:t>
        </w:r>
      </w:ins>
    </w:p>
    <w:p w:rsidR="00442C8F" w:rsidRDefault="00442C8F" w:rsidP="00442C8F">
      <w:pPr>
        <w:pStyle w:val="Heading3"/>
        <w:spacing w:before="360" w:beforeAutospacing="0" w:after="240" w:afterAutospacing="0"/>
        <w:ind w:left="240"/>
        <w:rPr>
          <w:ins w:id="1778" w:author="Unknown"/>
          <w:rFonts w:ascii="Segoe UI" w:hAnsi="Segoe UI" w:cs="Segoe UI"/>
          <w:color w:val="1F2328"/>
          <w:sz w:val="30"/>
          <w:szCs w:val="30"/>
          <w:bdr w:val="none" w:sz="0" w:space="0" w:color="auto" w:frame="1"/>
          <w:shd w:val="clear" w:color="auto" w:fill="FFFFFF"/>
        </w:rPr>
      </w:pPr>
      <w:ins w:id="1779" w:author="Unknown">
        <w:r>
          <w:rPr>
            <w:rFonts w:ascii="Segoe UI" w:hAnsi="Segoe UI" w:cs="Segoe UI"/>
            <w:color w:val="1F2328"/>
            <w:sz w:val="30"/>
            <w:szCs w:val="30"/>
            <w:bdr w:val="none" w:sz="0" w:space="0" w:color="auto" w:frame="1"/>
            <w:shd w:val="clear" w:color="auto" w:fill="FFFFFF"/>
          </w:rPr>
          <w:t>15. How can you configure a custom domain for an Amazon S3 bucket using Route 53?</w:t>
        </w:r>
      </w:ins>
    </w:p>
    <w:p w:rsidR="00442C8F" w:rsidRDefault="00442C8F" w:rsidP="00442C8F">
      <w:pPr>
        <w:pStyle w:val="rich-diff-level-zero"/>
        <w:spacing w:before="0" w:beforeAutospacing="0" w:after="240" w:afterAutospacing="0"/>
        <w:ind w:left="240"/>
        <w:rPr>
          <w:ins w:id="1780" w:author="Unknown"/>
          <w:rFonts w:ascii="Segoe UI" w:hAnsi="Segoe UI" w:cs="Segoe UI"/>
          <w:color w:val="1F2328"/>
          <w:bdr w:val="none" w:sz="0" w:space="0" w:color="auto" w:frame="1"/>
          <w:shd w:val="clear" w:color="auto" w:fill="FFFFFF"/>
        </w:rPr>
      </w:pPr>
      <w:ins w:id="1781" w:author="Unknown">
        <w:r>
          <w:rPr>
            <w:rFonts w:ascii="Segoe UI" w:hAnsi="Segoe UI" w:cs="Segoe UI"/>
            <w:color w:val="1F2328"/>
            <w:bdr w:val="none" w:sz="0" w:space="0" w:color="auto" w:frame="1"/>
            <w:shd w:val="clear" w:color="auto" w:fill="FFFFFF"/>
          </w:rPr>
          <w:t>You can create an Alias record in Route 53 that points to the static website hosting endpoint of the S3 bucket, allowing you to use a custom domain for your S3 bucket.</w:t>
        </w:r>
      </w:ins>
    </w:p>
    <w:p w:rsidR="00442C8F" w:rsidRDefault="00442C8F" w:rsidP="00442C8F">
      <w:pPr>
        <w:pStyle w:val="Heading3"/>
        <w:spacing w:before="360" w:beforeAutospacing="0" w:after="240" w:afterAutospacing="0"/>
        <w:ind w:left="240"/>
        <w:rPr>
          <w:ins w:id="1782" w:author="Unknown"/>
          <w:rFonts w:ascii="Segoe UI" w:hAnsi="Segoe UI" w:cs="Segoe UI"/>
          <w:color w:val="1F2328"/>
          <w:sz w:val="30"/>
          <w:szCs w:val="30"/>
          <w:bdr w:val="none" w:sz="0" w:space="0" w:color="auto" w:frame="1"/>
          <w:shd w:val="clear" w:color="auto" w:fill="FFFFFF"/>
        </w:rPr>
      </w:pPr>
      <w:ins w:id="1783" w:author="Unknown">
        <w:r>
          <w:rPr>
            <w:rFonts w:ascii="Segoe UI" w:hAnsi="Segoe UI" w:cs="Segoe UI"/>
            <w:color w:val="1F2328"/>
            <w:sz w:val="30"/>
            <w:szCs w:val="30"/>
            <w:bdr w:val="none" w:sz="0" w:space="0" w:color="auto" w:frame="1"/>
            <w:shd w:val="clear" w:color="auto" w:fill="FFFFFF"/>
          </w:rPr>
          <w:t>16. What is a DNS alias record?</w:t>
        </w:r>
      </w:ins>
    </w:p>
    <w:p w:rsidR="00442C8F" w:rsidRDefault="00442C8F" w:rsidP="00442C8F">
      <w:pPr>
        <w:pStyle w:val="rich-diff-level-zero"/>
        <w:spacing w:before="0" w:beforeAutospacing="0" w:after="240" w:afterAutospacing="0"/>
        <w:ind w:left="240"/>
        <w:rPr>
          <w:ins w:id="1784" w:author="Unknown"/>
          <w:rFonts w:ascii="Segoe UI" w:hAnsi="Segoe UI" w:cs="Segoe UI"/>
          <w:color w:val="1F2328"/>
          <w:bdr w:val="none" w:sz="0" w:space="0" w:color="auto" w:frame="1"/>
          <w:shd w:val="clear" w:color="auto" w:fill="FFFFFF"/>
        </w:rPr>
      </w:pPr>
      <w:ins w:id="1785" w:author="Unknown">
        <w:r>
          <w:rPr>
            <w:rFonts w:ascii="Segoe UI" w:hAnsi="Segoe UI" w:cs="Segoe UI"/>
            <w:color w:val="1F2328"/>
            <w:bdr w:val="none" w:sz="0" w:space="0" w:color="auto" w:frame="1"/>
            <w:shd w:val="clear" w:color="auto" w:fill="FFFFFF"/>
          </w:rPr>
          <w:t xml:space="preserve">An alias record is a Route 53-specific DNS record that allows you to route traffic directly to an AWS resource, such as an ELB, </w:t>
        </w:r>
        <w:proofErr w:type="spellStart"/>
        <w:r>
          <w:rPr>
            <w:rFonts w:ascii="Segoe UI" w:hAnsi="Segoe UI" w:cs="Segoe UI"/>
            <w:color w:val="1F2328"/>
            <w:bdr w:val="none" w:sz="0" w:space="0" w:color="auto" w:frame="1"/>
            <w:shd w:val="clear" w:color="auto" w:fill="FFFFFF"/>
          </w:rPr>
          <w:t>CloudFront</w:t>
        </w:r>
        <w:proofErr w:type="spellEnd"/>
        <w:r>
          <w:rPr>
            <w:rFonts w:ascii="Segoe UI" w:hAnsi="Segoe UI" w:cs="Segoe UI"/>
            <w:color w:val="1F2328"/>
            <w:bdr w:val="none" w:sz="0" w:space="0" w:color="auto" w:frame="1"/>
            <w:shd w:val="clear" w:color="auto" w:fill="FFFFFF"/>
          </w:rPr>
          <w:t xml:space="preserve"> distribution, or S3 bucket.</w:t>
        </w:r>
      </w:ins>
    </w:p>
    <w:p w:rsidR="00442C8F" w:rsidRDefault="00442C8F" w:rsidP="00442C8F">
      <w:pPr>
        <w:pStyle w:val="Heading3"/>
        <w:spacing w:before="360" w:beforeAutospacing="0" w:after="240" w:afterAutospacing="0"/>
        <w:ind w:left="240"/>
        <w:rPr>
          <w:ins w:id="1786" w:author="Unknown"/>
          <w:rFonts w:ascii="Segoe UI" w:hAnsi="Segoe UI" w:cs="Segoe UI"/>
          <w:color w:val="1F2328"/>
          <w:sz w:val="30"/>
          <w:szCs w:val="30"/>
          <w:bdr w:val="none" w:sz="0" w:space="0" w:color="auto" w:frame="1"/>
          <w:shd w:val="clear" w:color="auto" w:fill="FFFFFF"/>
        </w:rPr>
      </w:pPr>
      <w:ins w:id="1787" w:author="Unknown">
        <w:r>
          <w:rPr>
            <w:rFonts w:ascii="Segoe UI" w:hAnsi="Segoe UI" w:cs="Segoe UI"/>
            <w:color w:val="1F2328"/>
            <w:sz w:val="30"/>
            <w:szCs w:val="30"/>
            <w:bdr w:val="none" w:sz="0" w:space="0" w:color="auto" w:frame="1"/>
            <w:shd w:val="clear" w:color="auto" w:fill="FFFFFF"/>
          </w:rPr>
          <w:t>17. How can you migrate a domain to Amazon Route 53?</w:t>
        </w:r>
      </w:ins>
    </w:p>
    <w:p w:rsidR="00442C8F" w:rsidRDefault="00442C8F" w:rsidP="00442C8F">
      <w:pPr>
        <w:pStyle w:val="rich-diff-level-zero"/>
        <w:spacing w:before="0" w:beforeAutospacing="0" w:after="240" w:afterAutospacing="0"/>
        <w:ind w:left="240"/>
        <w:rPr>
          <w:ins w:id="1788" w:author="Unknown"/>
          <w:rFonts w:ascii="Segoe UI" w:hAnsi="Segoe UI" w:cs="Segoe UI"/>
          <w:color w:val="1F2328"/>
          <w:bdr w:val="none" w:sz="0" w:space="0" w:color="auto" w:frame="1"/>
          <w:shd w:val="clear" w:color="auto" w:fill="FFFFFF"/>
        </w:rPr>
      </w:pPr>
      <w:ins w:id="1789" w:author="Unknown">
        <w:r>
          <w:rPr>
            <w:rFonts w:ascii="Segoe UI" w:hAnsi="Segoe UI" w:cs="Segoe UI"/>
            <w:color w:val="1F2328"/>
            <w:bdr w:val="none" w:sz="0" w:space="0" w:color="auto" w:frame="1"/>
            <w:shd w:val="clear" w:color="auto" w:fill="FFFFFF"/>
          </w:rPr>
          <w:t>To migrate a domain to Route 53, you update your domain's DNS settings to use Route 53's name servers and then recreate your DNS records within the Route 53 console.</w:t>
        </w:r>
      </w:ins>
    </w:p>
    <w:p w:rsidR="00442C8F" w:rsidRDefault="00442C8F" w:rsidP="00442C8F">
      <w:pPr>
        <w:pStyle w:val="Heading3"/>
        <w:spacing w:before="360" w:beforeAutospacing="0" w:after="240" w:afterAutospacing="0"/>
        <w:ind w:left="240"/>
        <w:rPr>
          <w:ins w:id="1790" w:author="Unknown"/>
          <w:rFonts w:ascii="Segoe UI" w:hAnsi="Segoe UI" w:cs="Segoe UI"/>
          <w:color w:val="1F2328"/>
          <w:sz w:val="30"/>
          <w:szCs w:val="30"/>
          <w:bdr w:val="none" w:sz="0" w:space="0" w:color="auto" w:frame="1"/>
          <w:shd w:val="clear" w:color="auto" w:fill="FFFFFF"/>
        </w:rPr>
      </w:pPr>
      <w:ins w:id="1791" w:author="Unknown">
        <w:r>
          <w:rPr>
            <w:rFonts w:ascii="Segoe UI" w:hAnsi="Segoe UI" w:cs="Segoe UI"/>
            <w:color w:val="1F2328"/>
            <w:sz w:val="30"/>
            <w:szCs w:val="30"/>
            <w:bdr w:val="none" w:sz="0" w:space="0" w:color="auto" w:frame="1"/>
            <w:shd w:val="clear" w:color="auto" w:fill="FFFFFF"/>
          </w:rPr>
          <w:t>18. How does Route 53 support domain registration?</w:t>
        </w:r>
      </w:ins>
    </w:p>
    <w:p w:rsidR="00442C8F" w:rsidRDefault="00442C8F" w:rsidP="00442C8F">
      <w:pPr>
        <w:pStyle w:val="rich-diff-level-zero"/>
        <w:spacing w:before="0" w:beforeAutospacing="0" w:after="240" w:afterAutospacing="0"/>
        <w:ind w:left="240"/>
        <w:rPr>
          <w:ins w:id="1792" w:author="Unknown"/>
          <w:rFonts w:ascii="Segoe UI" w:hAnsi="Segoe UI" w:cs="Segoe UI"/>
          <w:color w:val="1F2328"/>
          <w:bdr w:val="none" w:sz="0" w:space="0" w:color="auto" w:frame="1"/>
          <w:shd w:val="clear" w:color="auto" w:fill="FFFFFF"/>
        </w:rPr>
      </w:pPr>
      <w:ins w:id="1793" w:author="Unknown">
        <w:r>
          <w:rPr>
            <w:rFonts w:ascii="Segoe UI" w:hAnsi="Segoe UI" w:cs="Segoe UI"/>
            <w:color w:val="1F2328"/>
            <w:bdr w:val="none" w:sz="0" w:space="0" w:color="auto" w:frame="1"/>
            <w:shd w:val="clear" w:color="auto" w:fill="FFFFFF"/>
          </w:rPr>
          <w:t>Route 53 allows you to register new domain names, manage existing domain names, and associate them with resources and services within your AWS account.</w:t>
        </w:r>
      </w:ins>
    </w:p>
    <w:p w:rsidR="00442C8F" w:rsidRDefault="00442C8F" w:rsidP="00442C8F">
      <w:pPr>
        <w:pStyle w:val="Heading3"/>
        <w:spacing w:before="360" w:beforeAutospacing="0" w:after="240" w:afterAutospacing="0"/>
        <w:ind w:left="240"/>
        <w:rPr>
          <w:ins w:id="1794" w:author="Unknown"/>
          <w:rFonts w:ascii="Segoe UI" w:hAnsi="Segoe UI" w:cs="Segoe UI"/>
          <w:color w:val="1F2328"/>
          <w:sz w:val="30"/>
          <w:szCs w:val="30"/>
          <w:bdr w:val="none" w:sz="0" w:space="0" w:color="auto" w:frame="1"/>
          <w:shd w:val="clear" w:color="auto" w:fill="FFFFFF"/>
        </w:rPr>
      </w:pPr>
      <w:ins w:id="1795" w:author="Unknown">
        <w:r>
          <w:rPr>
            <w:rFonts w:ascii="Segoe UI" w:hAnsi="Segoe UI" w:cs="Segoe UI"/>
            <w:color w:val="1F2328"/>
            <w:sz w:val="30"/>
            <w:szCs w:val="30"/>
            <w:bdr w:val="none" w:sz="0" w:space="0" w:color="auto" w:frame="1"/>
            <w:shd w:val="clear" w:color="auto" w:fill="FFFFFF"/>
          </w:rPr>
          <w:t>19. How can you use Route 53 to set up a global website?</w:t>
        </w:r>
      </w:ins>
    </w:p>
    <w:p w:rsidR="00442C8F" w:rsidRDefault="00442C8F" w:rsidP="00442C8F">
      <w:pPr>
        <w:pStyle w:val="rich-diff-level-zero"/>
        <w:spacing w:before="0" w:beforeAutospacing="0" w:after="240" w:afterAutospacing="0"/>
        <w:ind w:left="240"/>
        <w:rPr>
          <w:ins w:id="1796" w:author="Unknown"/>
          <w:rFonts w:ascii="Segoe UI" w:hAnsi="Segoe UI" w:cs="Segoe UI"/>
          <w:color w:val="1F2328"/>
          <w:bdr w:val="none" w:sz="0" w:space="0" w:color="auto" w:frame="1"/>
          <w:shd w:val="clear" w:color="auto" w:fill="FFFFFF"/>
        </w:rPr>
      </w:pPr>
      <w:ins w:id="1797" w:author="Unknown">
        <w:r>
          <w:rPr>
            <w:rFonts w:ascii="Segoe UI" w:hAnsi="Segoe UI" w:cs="Segoe UI"/>
            <w:color w:val="1F2328"/>
            <w:bdr w:val="none" w:sz="0" w:space="0" w:color="auto" w:frame="1"/>
            <w:shd w:val="clear" w:color="auto" w:fill="FFFFFF"/>
          </w:rPr>
          <w:t>You can use the Geolocation routing policy to route users to different resources based on their geographic location, creating a global website with reduced latency.</w:t>
        </w:r>
      </w:ins>
    </w:p>
    <w:p w:rsidR="00442C8F" w:rsidRDefault="00442C8F" w:rsidP="00442C8F">
      <w:pPr>
        <w:pStyle w:val="Heading3"/>
        <w:spacing w:before="360" w:beforeAutospacing="0" w:after="240" w:afterAutospacing="0"/>
        <w:ind w:left="240"/>
        <w:rPr>
          <w:ins w:id="1798" w:author="Unknown"/>
          <w:rFonts w:ascii="Segoe UI" w:hAnsi="Segoe UI" w:cs="Segoe UI"/>
          <w:color w:val="1F2328"/>
          <w:sz w:val="30"/>
          <w:szCs w:val="30"/>
          <w:bdr w:val="none" w:sz="0" w:space="0" w:color="auto" w:frame="1"/>
          <w:shd w:val="clear" w:color="auto" w:fill="FFFFFF"/>
        </w:rPr>
      </w:pPr>
      <w:ins w:id="1799" w:author="Unknown">
        <w:r>
          <w:rPr>
            <w:rFonts w:ascii="Segoe UI" w:hAnsi="Segoe UI" w:cs="Segoe UI"/>
            <w:color w:val="1F2328"/>
            <w:sz w:val="30"/>
            <w:szCs w:val="30"/>
            <w:bdr w:val="none" w:sz="0" w:space="0" w:color="auto" w:frame="1"/>
            <w:shd w:val="clear" w:color="auto" w:fill="FFFFFF"/>
          </w:rPr>
          <w:t>20. What is Route 53 Resolver?</w:t>
        </w:r>
      </w:ins>
    </w:p>
    <w:p w:rsidR="00442C8F" w:rsidRDefault="00442C8F" w:rsidP="00442C8F">
      <w:pPr>
        <w:pStyle w:val="rich-diff-level-zero"/>
        <w:spacing w:before="0" w:beforeAutospacing="0" w:after="240" w:afterAutospacing="0"/>
        <w:ind w:left="240"/>
        <w:rPr>
          <w:ins w:id="1800" w:author="Unknown"/>
          <w:rFonts w:ascii="Segoe UI" w:hAnsi="Segoe UI" w:cs="Segoe UI"/>
          <w:color w:val="1F2328"/>
          <w:bdr w:val="none" w:sz="0" w:space="0" w:color="auto" w:frame="1"/>
          <w:shd w:val="clear" w:color="auto" w:fill="FFFFFF"/>
        </w:rPr>
      </w:pPr>
      <w:ins w:id="1801" w:author="Unknown">
        <w:r>
          <w:rPr>
            <w:rFonts w:ascii="Segoe UI" w:hAnsi="Segoe UI" w:cs="Segoe UI"/>
            <w:color w:val="1F2328"/>
            <w:bdr w:val="none" w:sz="0" w:space="0" w:color="auto" w:frame="1"/>
            <w:shd w:val="clear" w:color="auto" w:fill="FFFFFF"/>
          </w:rPr>
          <w:t>Route 53 Resolver is a service that provides DNS resolution across Amazon VPCs and on-premises networks, enabling hybrid network configurations.</w:t>
        </w:r>
      </w:ins>
    </w:p>
    <w:p w:rsidR="00442C8F" w:rsidRDefault="00442C8F" w:rsidP="00442C8F">
      <w:pPr>
        <w:pStyle w:val="Heading3"/>
        <w:spacing w:before="0" w:beforeAutospacing="0" w:after="240" w:afterAutospacing="0"/>
        <w:ind w:left="240"/>
        <w:rPr>
          <w:ins w:id="1802" w:author="Unknown"/>
          <w:rFonts w:ascii="Segoe UI" w:hAnsi="Segoe UI" w:cs="Segoe UI"/>
          <w:color w:val="1F2328"/>
          <w:sz w:val="30"/>
          <w:szCs w:val="30"/>
          <w:bdr w:val="none" w:sz="0" w:space="0" w:color="auto" w:frame="1"/>
          <w:shd w:val="clear" w:color="auto" w:fill="FFFFFF"/>
        </w:rPr>
      </w:pPr>
      <w:ins w:id="1803" w:author="Unknown">
        <w:r>
          <w:rPr>
            <w:rFonts w:ascii="Segoe UI" w:hAnsi="Segoe UI" w:cs="Segoe UI"/>
            <w:color w:val="1F2328"/>
            <w:sz w:val="30"/>
            <w:szCs w:val="30"/>
            <w:bdr w:val="none" w:sz="0" w:space="0" w:color="auto" w:frame="1"/>
            <w:shd w:val="clear" w:color="auto" w:fill="FFFFFF"/>
          </w:rPr>
          <w:lastRenderedPageBreak/>
          <w:t>1. What is Amazon S3?</w:t>
        </w:r>
      </w:ins>
    </w:p>
    <w:p w:rsidR="00442C8F" w:rsidRDefault="00442C8F" w:rsidP="00442C8F">
      <w:pPr>
        <w:pStyle w:val="rich-diff-level-zero"/>
        <w:spacing w:before="0" w:beforeAutospacing="0" w:after="240" w:afterAutospacing="0"/>
        <w:ind w:left="240"/>
        <w:rPr>
          <w:ins w:id="1804" w:author="Unknown"/>
          <w:rFonts w:ascii="Segoe UI" w:hAnsi="Segoe UI" w:cs="Segoe UI"/>
          <w:color w:val="1F2328"/>
          <w:bdr w:val="none" w:sz="0" w:space="0" w:color="auto" w:frame="1"/>
          <w:shd w:val="clear" w:color="auto" w:fill="FFFFFF"/>
        </w:rPr>
      </w:pPr>
      <w:ins w:id="1805" w:author="Unknown">
        <w:r>
          <w:rPr>
            <w:rFonts w:ascii="Segoe UI" w:hAnsi="Segoe UI" w:cs="Segoe UI"/>
            <w:color w:val="1F2328"/>
            <w:bdr w:val="none" w:sz="0" w:space="0" w:color="auto" w:frame="1"/>
            <w:shd w:val="clear" w:color="auto" w:fill="FFFFFF"/>
          </w:rPr>
          <w:t xml:space="preserve">Amazon Simple Storage Service (Amazon S3) is a scalable object storage service designed to store and retrieve any amount of data from anywhere on the web. </w:t>
        </w:r>
        <w:proofErr w:type="gramStart"/>
        <w:r>
          <w:rPr>
            <w:rFonts w:ascii="Segoe UI" w:hAnsi="Segoe UI" w:cs="Segoe UI"/>
            <w:color w:val="1F2328"/>
            <w:bdr w:val="none" w:sz="0" w:space="0" w:color="auto" w:frame="1"/>
            <w:shd w:val="clear" w:color="auto" w:fill="FFFFFF"/>
          </w:rPr>
          <w:t>It's</w:t>
        </w:r>
        <w:proofErr w:type="gramEnd"/>
        <w:r>
          <w:rPr>
            <w:rFonts w:ascii="Segoe UI" w:hAnsi="Segoe UI" w:cs="Segoe UI"/>
            <w:color w:val="1F2328"/>
            <w:bdr w:val="none" w:sz="0" w:space="0" w:color="auto" w:frame="1"/>
            <w:shd w:val="clear" w:color="auto" w:fill="FFFFFF"/>
          </w:rPr>
          <w:t xml:space="preserve"> commonly used to store files, backups, images, videos, and more.</w:t>
        </w:r>
      </w:ins>
    </w:p>
    <w:p w:rsidR="00442C8F" w:rsidRDefault="00442C8F" w:rsidP="00442C8F">
      <w:pPr>
        <w:pStyle w:val="Heading3"/>
        <w:spacing w:before="360" w:beforeAutospacing="0" w:after="240" w:afterAutospacing="0"/>
        <w:ind w:left="240"/>
        <w:rPr>
          <w:ins w:id="1806" w:author="Unknown"/>
          <w:rFonts w:ascii="Segoe UI" w:hAnsi="Segoe UI" w:cs="Segoe UI"/>
          <w:color w:val="1F2328"/>
          <w:sz w:val="30"/>
          <w:szCs w:val="30"/>
          <w:bdr w:val="none" w:sz="0" w:space="0" w:color="auto" w:frame="1"/>
          <w:shd w:val="clear" w:color="auto" w:fill="FFFFFF"/>
        </w:rPr>
      </w:pPr>
      <w:ins w:id="1807" w:author="Unknown">
        <w:r>
          <w:rPr>
            <w:rFonts w:ascii="Segoe UI" w:hAnsi="Segoe UI" w:cs="Segoe UI"/>
            <w:color w:val="1F2328"/>
            <w:sz w:val="30"/>
            <w:szCs w:val="30"/>
            <w:bdr w:val="none" w:sz="0" w:space="0" w:color="auto" w:frame="1"/>
            <w:shd w:val="clear" w:color="auto" w:fill="FFFFFF"/>
          </w:rPr>
          <w:t>2. What are the key features of Amazon S3?</w:t>
        </w:r>
      </w:ins>
    </w:p>
    <w:p w:rsidR="00442C8F" w:rsidRDefault="00442C8F" w:rsidP="00442C8F">
      <w:pPr>
        <w:pStyle w:val="rich-diff-level-zero"/>
        <w:spacing w:before="0" w:beforeAutospacing="0" w:after="240" w:afterAutospacing="0"/>
        <w:ind w:left="240"/>
        <w:rPr>
          <w:ins w:id="1808" w:author="Unknown"/>
          <w:rFonts w:ascii="Segoe UI" w:hAnsi="Segoe UI" w:cs="Segoe UI"/>
          <w:color w:val="1F2328"/>
          <w:bdr w:val="none" w:sz="0" w:space="0" w:color="auto" w:frame="1"/>
          <w:shd w:val="clear" w:color="auto" w:fill="FFFFFF"/>
        </w:rPr>
      </w:pPr>
      <w:ins w:id="1809" w:author="Unknown">
        <w:r>
          <w:rPr>
            <w:rFonts w:ascii="Segoe UI" w:hAnsi="Segoe UI" w:cs="Segoe UI"/>
            <w:color w:val="1F2328"/>
            <w:bdr w:val="none" w:sz="0" w:space="0" w:color="auto" w:frame="1"/>
            <w:shd w:val="clear" w:color="auto" w:fill="FFFFFF"/>
          </w:rPr>
          <w:t>Amazon S3 offers features like data durability, high availability, security options, scalable storage, and the ability to store data in different storage classes based on access patterns.</w:t>
        </w:r>
      </w:ins>
    </w:p>
    <w:p w:rsidR="00442C8F" w:rsidRDefault="00442C8F" w:rsidP="00442C8F">
      <w:pPr>
        <w:pStyle w:val="Heading3"/>
        <w:spacing w:before="360" w:beforeAutospacing="0" w:after="240" w:afterAutospacing="0"/>
        <w:ind w:left="240"/>
        <w:rPr>
          <w:ins w:id="1810" w:author="Unknown"/>
          <w:rFonts w:ascii="Segoe UI" w:hAnsi="Segoe UI" w:cs="Segoe UI"/>
          <w:color w:val="1F2328"/>
          <w:sz w:val="30"/>
          <w:szCs w:val="30"/>
          <w:bdr w:val="none" w:sz="0" w:space="0" w:color="auto" w:frame="1"/>
          <w:shd w:val="clear" w:color="auto" w:fill="FFFFFF"/>
        </w:rPr>
      </w:pPr>
      <w:ins w:id="1811" w:author="Unknown">
        <w:r>
          <w:rPr>
            <w:rFonts w:ascii="Segoe UI" w:hAnsi="Segoe UI" w:cs="Segoe UI"/>
            <w:color w:val="1F2328"/>
            <w:sz w:val="30"/>
            <w:szCs w:val="30"/>
            <w:bdr w:val="none" w:sz="0" w:space="0" w:color="auto" w:frame="1"/>
            <w:shd w:val="clear" w:color="auto" w:fill="FFFFFF"/>
          </w:rPr>
          <w:t>3. What is an S3 bucket?</w:t>
        </w:r>
      </w:ins>
    </w:p>
    <w:p w:rsidR="00442C8F" w:rsidRDefault="00442C8F" w:rsidP="00442C8F">
      <w:pPr>
        <w:pStyle w:val="rich-diff-level-zero"/>
        <w:spacing w:before="0" w:beforeAutospacing="0" w:after="240" w:afterAutospacing="0"/>
        <w:ind w:left="240"/>
        <w:rPr>
          <w:ins w:id="1812" w:author="Unknown"/>
          <w:rFonts w:ascii="Segoe UI" w:hAnsi="Segoe UI" w:cs="Segoe UI"/>
          <w:color w:val="1F2328"/>
          <w:bdr w:val="none" w:sz="0" w:space="0" w:color="auto" w:frame="1"/>
          <w:shd w:val="clear" w:color="auto" w:fill="FFFFFF"/>
        </w:rPr>
      </w:pPr>
      <w:ins w:id="1813" w:author="Unknown">
        <w:r>
          <w:rPr>
            <w:rFonts w:ascii="Segoe UI" w:hAnsi="Segoe UI" w:cs="Segoe UI"/>
            <w:color w:val="1F2328"/>
            <w:bdr w:val="none" w:sz="0" w:space="0" w:color="auto" w:frame="1"/>
            <w:shd w:val="clear" w:color="auto" w:fill="FFFFFF"/>
          </w:rPr>
          <w:t xml:space="preserve">An S3 bucket is a container for storing objects, which can be files, images, videos, and more. </w:t>
        </w:r>
        <w:proofErr w:type="gramStart"/>
        <w:r>
          <w:rPr>
            <w:rFonts w:ascii="Segoe UI" w:hAnsi="Segoe UI" w:cs="Segoe UI"/>
            <w:color w:val="1F2328"/>
            <w:bdr w:val="none" w:sz="0" w:space="0" w:color="auto" w:frame="1"/>
            <w:shd w:val="clear" w:color="auto" w:fill="FFFFFF"/>
          </w:rPr>
          <w:t>Each object in S3 is identified by a unique key within a bucket</w:t>
        </w:r>
        <w:proofErr w:type="gramEnd"/>
        <w:r>
          <w:rPr>
            <w:rFonts w:ascii="Segoe UI" w:hAnsi="Segoe UI" w:cs="Segoe UI"/>
            <w:color w:val="1F2328"/>
            <w:bdr w:val="none" w:sz="0" w:space="0" w:color="auto" w:frame="1"/>
            <w:shd w:val="clear" w:color="auto" w:fill="FFFFFF"/>
          </w:rPr>
          <w:t>.</w:t>
        </w:r>
      </w:ins>
    </w:p>
    <w:p w:rsidR="00442C8F" w:rsidRDefault="00442C8F" w:rsidP="00442C8F">
      <w:pPr>
        <w:pStyle w:val="Heading3"/>
        <w:spacing w:before="360" w:beforeAutospacing="0" w:after="240" w:afterAutospacing="0"/>
        <w:ind w:left="240"/>
        <w:rPr>
          <w:ins w:id="1814" w:author="Unknown"/>
          <w:rFonts w:ascii="Segoe UI" w:hAnsi="Segoe UI" w:cs="Segoe UI"/>
          <w:color w:val="1F2328"/>
          <w:sz w:val="30"/>
          <w:szCs w:val="30"/>
          <w:bdr w:val="none" w:sz="0" w:space="0" w:color="auto" w:frame="1"/>
          <w:shd w:val="clear" w:color="auto" w:fill="FFFFFF"/>
        </w:rPr>
      </w:pPr>
      <w:ins w:id="1815" w:author="Unknown">
        <w:r>
          <w:rPr>
            <w:rFonts w:ascii="Segoe UI" w:hAnsi="Segoe UI" w:cs="Segoe UI"/>
            <w:color w:val="1F2328"/>
            <w:sz w:val="30"/>
            <w:szCs w:val="30"/>
            <w:bdr w:val="none" w:sz="0" w:space="0" w:color="auto" w:frame="1"/>
            <w:shd w:val="clear" w:color="auto" w:fill="FFFFFF"/>
          </w:rPr>
          <w:t>4. How can you control access to objects in S3?</w:t>
        </w:r>
      </w:ins>
    </w:p>
    <w:p w:rsidR="00442C8F" w:rsidRDefault="00442C8F" w:rsidP="00442C8F">
      <w:pPr>
        <w:pStyle w:val="rich-diff-level-zero"/>
        <w:spacing w:before="0" w:beforeAutospacing="0" w:after="240" w:afterAutospacing="0"/>
        <w:ind w:left="240"/>
        <w:rPr>
          <w:ins w:id="1816" w:author="Unknown"/>
          <w:rFonts w:ascii="Segoe UI" w:hAnsi="Segoe UI" w:cs="Segoe UI"/>
          <w:color w:val="1F2328"/>
          <w:bdr w:val="none" w:sz="0" w:space="0" w:color="auto" w:frame="1"/>
          <w:shd w:val="clear" w:color="auto" w:fill="FFFFFF"/>
        </w:rPr>
      </w:pPr>
      <w:ins w:id="1817" w:author="Unknown">
        <w:r>
          <w:rPr>
            <w:rFonts w:ascii="Segoe UI" w:hAnsi="Segoe UI" w:cs="Segoe UI"/>
            <w:color w:val="1F2328"/>
            <w:bdr w:val="none" w:sz="0" w:space="0" w:color="auto" w:frame="1"/>
            <w:shd w:val="clear" w:color="auto" w:fill="FFFFFF"/>
          </w:rPr>
          <w:t>Access to S3 objects can be controlled using bucket policies, access control lists (ACLs), and IAM (Identity and Access Management) policies. You can define who can read, write, and delete objects.</w:t>
        </w:r>
      </w:ins>
    </w:p>
    <w:p w:rsidR="00442C8F" w:rsidRDefault="00442C8F" w:rsidP="00442C8F">
      <w:pPr>
        <w:pStyle w:val="Heading3"/>
        <w:spacing w:before="360" w:beforeAutospacing="0" w:after="240" w:afterAutospacing="0"/>
        <w:ind w:left="240"/>
        <w:rPr>
          <w:ins w:id="1818" w:author="Unknown"/>
          <w:rFonts w:ascii="Segoe UI" w:hAnsi="Segoe UI" w:cs="Segoe UI"/>
          <w:color w:val="1F2328"/>
          <w:sz w:val="30"/>
          <w:szCs w:val="30"/>
          <w:bdr w:val="none" w:sz="0" w:space="0" w:color="auto" w:frame="1"/>
          <w:shd w:val="clear" w:color="auto" w:fill="FFFFFF"/>
        </w:rPr>
      </w:pPr>
      <w:ins w:id="1819" w:author="Unknown">
        <w:r>
          <w:rPr>
            <w:rFonts w:ascii="Segoe UI" w:hAnsi="Segoe UI" w:cs="Segoe UI"/>
            <w:color w:val="1F2328"/>
            <w:sz w:val="30"/>
            <w:szCs w:val="30"/>
            <w:bdr w:val="none" w:sz="0" w:space="0" w:color="auto" w:frame="1"/>
            <w:shd w:val="clear" w:color="auto" w:fill="FFFFFF"/>
          </w:rPr>
          <w:t>5. What is the difference between S3 Standard, S3 Intelligent-</w:t>
        </w:r>
        <w:proofErr w:type="spellStart"/>
        <w:r>
          <w:rPr>
            <w:rFonts w:ascii="Segoe UI" w:hAnsi="Segoe UI" w:cs="Segoe UI"/>
            <w:color w:val="1F2328"/>
            <w:sz w:val="30"/>
            <w:szCs w:val="30"/>
            <w:bdr w:val="none" w:sz="0" w:space="0" w:color="auto" w:frame="1"/>
            <w:shd w:val="clear" w:color="auto" w:fill="FFFFFF"/>
          </w:rPr>
          <w:t>Tiering</w:t>
        </w:r>
        <w:proofErr w:type="spellEnd"/>
        <w:r>
          <w:rPr>
            <w:rFonts w:ascii="Segoe UI" w:hAnsi="Segoe UI" w:cs="Segoe UI"/>
            <w:color w:val="1F2328"/>
            <w:sz w:val="30"/>
            <w:szCs w:val="30"/>
            <w:bdr w:val="none" w:sz="0" w:space="0" w:color="auto" w:frame="1"/>
            <w:shd w:val="clear" w:color="auto" w:fill="FFFFFF"/>
          </w:rPr>
          <w:t>, and S3 One Zone-IA storage classes?</w:t>
        </w:r>
      </w:ins>
    </w:p>
    <w:p w:rsidR="00442C8F" w:rsidRDefault="00442C8F" w:rsidP="00442C8F">
      <w:pPr>
        <w:numPr>
          <w:ilvl w:val="0"/>
          <w:numId w:val="2"/>
        </w:numPr>
        <w:spacing w:after="0" w:line="240" w:lineRule="auto"/>
        <w:ind w:left="960"/>
        <w:rPr>
          <w:rFonts w:ascii="Segoe UI" w:hAnsi="Segoe UI" w:cs="Segoe UI"/>
          <w:color w:val="1F2328"/>
          <w:sz w:val="24"/>
          <w:szCs w:val="24"/>
        </w:rPr>
      </w:pPr>
      <w:r>
        <w:rPr>
          <w:rFonts w:ascii="Segoe UI" w:hAnsi="Segoe UI" w:cs="Segoe UI"/>
          <w:color w:val="1F2328"/>
        </w:rPr>
        <w:t>S3 Standard: Offers high durability, availability, and performance.</w:t>
      </w:r>
    </w:p>
    <w:p w:rsidR="00442C8F" w:rsidRDefault="00442C8F" w:rsidP="00442C8F">
      <w:pPr>
        <w:numPr>
          <w:ilvl w:val="0"/>
          <w:numId w:val="2"/>
        </w:numPr>
        <w:spacing w:after="0" w:line="240" w:lineRule="auto"/>
        <w:ind w:left="960"/>
        <w:rPr>
          <w:rFonts w:ascii="Segoe UI" w:hAnsi="Segoe UI" w:cs="Segoe UI"/>
          <w:color w:val="1F2328"/>
        </w:rPr>
      </w:pPr>
      <w:r>
        <w:rPr>
          <w:rFonts w:ascii="Segoe UI" w:hAnsi="Segoe UI" w:cs="Segoe UI"/>
          <w:color w:val="1F2328"/>
        </w:rPr>
        <w:t>S3 Intelligent-</w:t>
      </w:r>
      <w:proofErr w:type="spellStart"/>
      <w:r>
        <w:rPr>
          <w:rFonts w:ascii="Segoe UI" w:hAnsi="Segoe UI" w:cs="Segoe UI"/>
          <w:color w:val="1F2328"/>
        </w:rPr>
        <w:t>Tiering</w:t>
      </w:r>
      <w:proofErr w:type="spellEnd"/>
      <w:r>
        <w:rPr>
          <w:rFonts w:ascii="Segoe UI" w:hAnsi="Segoe UI" w:cs="Segoe UI"/>
          <w:color w:val="1F2328"/>
        </w:rPr>
        <w:t>: Automatically moves objects between two access tiers based on changing access patterns.</w:t>
      </w:r>
    </w:p>
    <w:p w:rsidR="00442C8F" w:rsidRDefault="00442C8F" w:rsidP="00442C8F">
      <w:pPr>
        <w:numPr>
          <w:ilvl w:val="0"/>
          <w:numId w:val="2"/>
        </w:numPr>
        <w:spacing w:after="0" w:line="240" w:lineRule="auto"/>
        <w:ind w:left="960"/>
        <w:rPr>
          <w:rFonts w:ascii="Segoe UI" w:hAnsi="Segoe UI" w:cs="Segoe UI"/>
          <w:color w:val="1F2328"/>
        </w:rPr>
      </w:pPr>
      <w:r>
        <w:rPr>
          <w:rFonts w:ascii="Segoe UI" w:hAnsi="Segoe UI" w:cs="Segoe UI"/>
          <w:color w:val="1F2328"/>
        </w:rPr>
        <w:t>S3 One Zone-IA: Stores objects in a single availability zone with lower storage costs, but without the multi-AZ resilience of S3 Standard.</w:t>
      </w:r>
    </w:p>
    <w:p w:rsidR="00442C8F" w:rsidRDefault="00442C8F" w:rsidP="00442C8F">
      <w:pPr>
        <w:pStyle w:val="Heading3"/>
        <w:spacing w:before="360" w:beforeAutospacing="0" w:after="240" w:afterAutospacing="0"/>
        <w:ind w:left="240"/>
        <w:rPr>
          <w:ins w:id="1820" w:author="Unknown"/>
          <w:rFonts w:ascii="Segoe UI" w:hAnsi="Segoe UI" w:cs="Segoe UI"/>
          <w:color w:val="1F2328"/>
          <w:sz w:val="30"/>
          <w:szCs w:val="30"/>
          <w:bdr w:val="none" w:sz="0" w:space="0" w:color="auto" w:frame="1"/>
          <w:shd w:val="clear" w:color="auto" w:fill="FFFFFF"/>
        </w:rPr>
      </w:pPr>
      <w:ins w:id="1821" w:author="Unknown">
        <w:r>
          <w:rPr>
            <w:rFonts w:ascii="Segoe UI" w:hAnsi="Segoe UI" w:cs="Segoe UI"/>
            <w:color w:val="1F2328"/>
            <w:sz w:val="30"/>
            <w:szCs w:val="30"/>
            <w:bdr w:val="none" w:sz="0" w:space="0" w:color="auto" w:frame="1"/>
            <w:shd w:val="clear" w:color="auto" w:fill="FFFFFF"/>
          </w:rPr>
          <w:t>6. How does S3 provide data durability?</w:t>
        </w:r>
      </w:ins>
    </w:p>
    <w:p w:rsidR="00442C8F" w:rsidRDefault="00442C8F" w:rsidP="00442C8F">
      <w:pPr>
        <w:pStyle w:val="rich-diff-level-zero"/>
        <w:spacing w:before="0" w:beforeAutospacing="0" w:after="240" w:afterAutospacing="0"/>
        <w:ind w:left="240"/>
        <w:rPr>
          <w:ins w:id="1822" w:author="Unknown"/>
          <w:rFonts w:ascii="Segoe UI" w:hAnsi="Segoe UI" w:cs="Segoe UI"/>
          <w:color w:val="1F2328"/>
          <w:bdr w:val="none" w:sz="0" w:space="0" w:color="auto" w:frame="1"/>
          <w:shd w:val="clear" w:color="auto" w:fill="FFFFFF"/>
        </w:rPr>
      </w:pPr>
      <w:ins w:id="1823" w:author="Unknown">
        <w:r>
          <w:rPr>
            <w:rFonts w:ascii="Segoe UI" w:hAnsi="Segoe UI" w:cs="Segoe UI"/>
            <w:color w:val="1F2328"/>
            <w:bdr w:val="none" w:sz="0" w:space="0" w:color="auto" w:frame="1"/>
            <w:shd w:val="clear" w:color="auto" w:fill="FFFFFF"/>
          </w:rPr>
          <w:t>S3 provides 99.999999999% (11 9's) durability by automatically replicating objects across multiple facilities within a region.</w:t>
        </w:r>
      </w:ins>
    </w:p>
    <w:p w:rsidR="00442C8F" w:rsidRDefault="00442C8F" w:rsidP="00442C8F">
      <w:pPr>
        <w:pStyle w:val="Heading3"/>
        <w:spacing w:before="360" w:beforeAutospacing="0" w:after="240" w:afterAutospacing="0"/>
        <w:ind w:left="240"/>
        <w:rPr>
          <w:ins w:id="1824" w:author="Unknown"/>
          <w:rFonts w:ascii="Segoe UI" w:hAnsi="Segoe UI" w:cs="Segoe UI"/>
          <w:color w:val="1F2328"/>
          <w:sz w:val="30"/>
          <w:szCs w:val="30"/>
          <w:bdr w:val="none" w:sz="0" w:space="0" w:color="auto" w:frame="1"/>
          <w:shd w:val="clear" w:color="auto" w:fill="FFFFFF"/>
        </w:rPr>
      </w:pPr>
      <w:ins w:id="1825" w:author="Unknown">
        <w:r>
          <w:rPr>
            <w:rFonts w:ascii="Segoe UI" w:hAnsi="Segoe UI" w:cs="Segoe UI"/>
            <w:color w:val="1F2328"/>
            <w:sz w:val="30"/>
            <w:szCs w:val="30"/>
            <w:bdr w:val="none" w:sz="0" w:space="0" w:color="auto" w:frame="1"/>
            <w:shd w:val="clear" w:color="auto" w:fill="FFFFFF"/>
          </w:rPr>
          <w:t xml:space="preserve">7. What </w:t>
        </w:r>
        <w:proofErr w:type="gramStart"/>
        <w:r>
          <w:rPr>
            <w:rFonts w:ascii="Segoe UI" w:hAnsi="Segoe UI" w:cs="Segoe UI"/>
            <w:color w:val="1F2328"/>
            <w:sz w:val="30"/>
            <w:szCs w:val="30"/>
            <w:bdr w:val="none" w:sz="0" w:space="0" w:color="auto" w:frame="1"/>
            <w:shd w:val="clear" w:color="auto" w:fill="FFFFFF"/>
          </w:rPr>
          <w:t>is Amazon S3 Glacier used</w:t>
        </w:r>
        <w:proofErr w:type="gramEnd"/>
        <w:r>
          <w:rPr>
            <w:rFonts w:ascii="Segoe UI" w:hAnsi="Segoe UI" w:cs="Segoe UI"/>
            <w:color w:val="1F2328"/>
            <w:sz w:val="30"/>
            <w:szCs w:val="30"/>
            <w:bdr w:val="none" w:sz="0" w:space="0" w:color="auto" w:frame="1"/>
            <w:shd w:val="clear" w:color="auto" w:fill="FFFFFF"/>
          </w:rPr>
          <w:t xml:space="preserve"> for?</w:t>
        </w:r>
      </w:ins>
    </w:p>
    <w:p w:rsidR="00442C8F" w:rsidRDefault="00442C8F" w:rsidP="00442C8F">
      <w:pPr>
        <w:pStyle w:val="rich-diff-level-zero"/>
        <w:spacing w:before="0" w:beforeAutospacing="0" w:after="240" w:afterAutospacing="0"/>
        <w:ind w:left="240"/>
        <w:rPr>
          <w:ins w:id="1826" w:author="Unknown"/>
          <w:rFonts w:ascii="Segoe UI" w:hAnsi="Segoe UI" w:cs="Segoe UI"/>
          <w:color w:val="1F2328"/>
          <w:bdr w:val="none" w:sz="0" w:space="0" w:color="auto" w:frame="1"/>
          <w:shd w:val="clear" w:color="auto" w:fill="FFFFFF"/>
        </w:rPr>
      </w:pPr>
      <w:ins w:id="1827" w:author="Unknown">
        <w:r>
          <w:rPr>
            <w:rFonts w:ascii="Segoe UI" w:hAnsi="Segoe UI" w:cs="Segoe UI"/>
            <w:color w:val="1F2328"/>
            <w:bdr w:val="none" w:sz="0" w:space="0" w:color="auto" w:frame="1"/>
            <w:shd w:val="clear" w:color="auto" w:fill="FFFFFF"/>
          </w:rPr>
          <w:lastRenderedPageBreak/>
          <w:t>Amazon S3 Glacier is a storage service designed for data archiving. It offers lower-cost storage with retrieval times ranging from minutes to hours.</w:t>
        </w:r>
      </w:ins>
    </w:p>
    <w:p w:rsidR="00442C8F" w:rsidRDefault="00442C8F" w:rsidP="00442C8F">
      <w:pPr>
        <w:pStyle w:val="Heading3"/>
        <w:spacing w:before="360" w:beforeAutospacing="0" w:after="240" w:afterAutospacing="0"/>
        <w:ind w:left="240"/>
        <w:rPr>
          <w:ins w:id="1828" w:author="Unknown"/>
          <w:rFonts w:ascii="Segoe UI" w:hAnsi="Segoe UI" w:cs="Segoe UI"/>
          <w:color w:val="1F2328"/>
          <w:sz w:val="30"/>
          <w:szCs w:val="30"/>
          <w:bdr w:val="none" w:sz="0" w:space="0" w:color="auto" w:frame="1"/>
          <w:shd w:val="clear" w:color="auto" w:fill="FFFFFF"/>
        </w:rPr>
      </w:pPr>
      <w:ins w:id="1829" w:author="Unknown">
        <w:r>
          <w:rPr>
            <w:rFonts w:ascii="Segoe UI" w:hAnsi="Segoe UI" w:cs="Segoe UI"/>
            <w:color w:val="1F2328"/>
            <w:sz w:val="30"/>
            <w:szCs w:val="30"/>
            <w:bdr w:val="none" w:sz="0" w:space="0" w:color="auto" w:frame="1"/>
            <w:shd w:val="clear" w:color="auto" w:fill="FFFFFF"/>
          </w:rPr>
          <w:t>8. How can you secure data in Amazon S3?</w:t>
        </w:r>
      </w:ins>
    </w:p>
    <w:p w:rsidR="00442C8F" w:rsidRDefault="00442C8F" w:rsidP="00442C8F">
      <w:pPr>
        <w:pStyle w:val="rich-diff-level-zero"/>
        <w:spacing w:before="0" w:beforeAutospacing="0" w:after="240" w:afterAutospacing="0"/>
        <w:ind w:left="240"/>
        <w:rPr>
          <w:ins w:id="1830" w:author="Unknown"/>
          <w:rFonts w:ascii="Segoe UI" w:hAnsi="Segoe UI" w:cs="Segoe UI"/>
          <w:color w:val="1F2328"/>
          <w:bdr w:val="none" w:sz="0" w:space="0" w:color="auto" w:frame="1"/>
          <w:shd w:val="clear" w:color="auto" w:fill="FFFFFF"/>
        </w:rPr>
      </w:pPr>
      <w:ins w:id="1831" w:author="Unknown">
        <w:r>
          <w:rPr>
            <w:rFonts w:ascii="Segoe UI" w:hAnsi="Segoe UI" w:cs="Segoe UI"/>
            <w:color w:val="1F2328"/>
            <w:bdr w:val="none" w:sz="0" w:space="0" w:color="auto" w:frame="1"/>
            <w:shd w:val="clear" w:color="auto" w:fill="FFFFFF"/>
          </w:rPr>
          <w:t>You can secure data in Amazon S3 by using access control mechanisms, like bucket policies and IAM policies, and by enabling encryption using server-side encryption or client-side encryption.</w:t>
        </w:r>
      </w:ins>
    </w:p>
    <w:p w:rsidR="00442C8F" w:rsidRDefault="00442C8F" w:rsidP="00442C8F">
      <w:pPr>
        <w:pStyle w:val="Heading3"/>
        <w:spacing w:before="360" w:beforeAutospacing="0" w:after="240" w:afterAutospacing="0"/>
        <w:ind w:left="240"/>
        <w:rPr>
          <w:ins w:id="1832" w:author="Unknown"/>
          <w:rFonts w:ascii="Segoe UI" w:hAnsi="Segoe UI" w:cs="Segoe UI"/>
          <w:color w:val="1F2328"/>
          <w:sz w:val="30"/>
          <w:szCs w:val="30"/>
          <w:bdr w:val="none" w:sz="0" w:space="0" w:color="auto" w:frame="1"/>
          <w:shd w:val="clear" w:color="auto" w:fill="FFFFFF"/>
        </w:rPr>
      </w:pPr>
      <w:ins w:id="1833" w:author="Unknown">
        <w:r>
          <w:rPr>
            <w:rFonts w:ascii="Segoe UI" w:hAnsi="Segoe UI" w:cs="Segoe UI"/>
            <w:color w:val="1F2328"/>
            <w:sz w:val="30"/>
            <w:szCs w:val="30"/>
            <w:bdr w:val="none" w:sz="0" w:space="0" w:color="auto" w:frame="1"/>
            <w:shd w:val="clear" w:color="auto" w:fill="FFFFFF"/>
          </w:rPr>
          <w:t>9. What is S3 versioning?</w:t>
        </w:r>
      </w:ins>
    </w:p>
    <w:p w:rsidR="00442C8F" w:rsidRDefault="00442C8F" w:rsidP="00442C8F">
      <w:pPr>
        <w:pStyle w:val="rich-diff-level-zero"/>
        <w:spacing w:before="0" w:beforeAutospacing="0" w:after="240" w:afterAutospacing="0"/>
        <w:ind w:left="240"/>
        <w:rPr>
          <w:ins w:id="1834" w:author="Unknown"/>
          <w:rFonts w:ascii="Segoe UI" w:hAnsi="Segoe UI" w:cs="Segoe UI"/>
          <w:color w:val="1F2328"/>
          <w:bdr w:val="none" w:sz="0" w:space="0" w:color="auto" w:frame="1"/>
          <w:shd w:val="clear" w:color="auto" w:fill="FFFFFF"/>
        </w:rPr>
      </w:pPr>
      <w:ins w:id="1835" w:author="Unknown">
        <w:r>
          <w:rPr>
            <w:rFonts w:ascii="Segoe UI" w:hAnsi="Segoe UI" w:cs="Segoe UI"/>
            <w:color w:val="1F2328"/>
            <w:bdr w:val="none" w:sz="0" w:space="0" w:color="auto" w:frame="1"/>
            <w:shd w:val="clear" w:color="auto" w:fill="FFFFFF"/>
          </w:rPr>
          <w:t>S3 versioning is a feature that allows you to preserve, retrieve, and restore every version of every object in a bucket. It helps protect against accidental deletion and overwrites.</w:t>
        </w:r>
      </w:ins>
    </w:p>
    <w:p w:rsidR="00442C8F" w:rsidRDefault="00442C8F" w:rsidP="00442C8F">
      <w:pPr>
        <w:pStyle w:val="Heading3"/>
        <w:spacing w:before="360" w:beforeAutospacing="0" w:after="240" w:afterAutospacing="0"/>
        <w:ind w:left="240"/>
        <w:rPr>
          <w:ins w:id="1836" w:author="Unknown"/>
          <w:rFonts w:ascii="Segoe UI" w:hAnsi="Segoe UI" w:cs="Segoe UI"/>
          <w:color w:val="1F2328"/>
          <w:sz w:val="30"/>
          <w:szCs w:val="30"/>
          <w:bdr w:val="none" w:sz="0" w:space="0" w:color="auto" w:frame="1"/>
          <w:shd w:val="clear" w:color="auto" w:fill="FFFFFF"/>
        </w:rPr>
      </w:pPr>
      <w:ins w:id="1837" w:author="Unknown">
        <w:r>
          <w:rPr>
            <w:rFonts w:ascii="Segoe UI" w:hAnsi="Segoe UI" w:cs="Segoe UI"/>
            <w:color w:val="1F2328"/>
            <w:sz w:val="30"/>
            <w:szCs w:val="30"/>
            <w:bdr w:val="none" w:sz="0" w:space="0" w:color="auto" w:frame="1"/>
            <w:shd w:val="clear" w:color="auto" w:fill="FFFFFF"/>
          </w:rPr>
          <w:t>10. What is a pre-signed URL in S3?</w:t>
        </w:r>
      </w:ins>
    </w:p>
    <w:p w:rsidR="00442C8F" w:rsidRDefault="00442C8F" w:rsidP="00442C8F">
      <w:pPr>
        <w:pStyle w:val="rich-diff-level-zero"/>
        <w:spacing w:before="0" w:beforeAutospacing="0" w:after="240" w:afterAutospacing="0"/>
        <w:ind w:left="240"/>
        <w:rPr>
          <w:ins w:id="1838" w:author="Unknown"/>
          <w:rFonts w:ascii="Segoe UI" w:hAnsi="Segoe UI" w:cs="Segoe UI"/>
          <w:color w:val="1F2328"/>
          <w:bdr w:val="none" w:sz="0" w:space="0" w:color="auto" w:frame="1"/>
          <w:shd w:val="clear" w:color="auto" w:fill="FFFFFF"/>
        </w:rPr>
      </w:pPr>
      <w:ins w:id="1839" w:author="Unknown">
        <w:r>
          <w:rPr>
            <w:rFonts w:ascii="Segoe UI" w:hAnsi="Segoe UI" w:cs="Segoe UI"/>
            <w:color w:val="1F2328"/>
            <w:bdr w:val="none" w:sz="0" w:space="0" w:color="auto" w:frame="1"/>
            <w:shd w:val="clear" w:color="auto" w:fill="FFFFFF"/>
          </w:rPr>
          <w:t xml:space="preserve">A pre-signed URL is a URL that grants temporary access to an S3 object. It </w:t>
        </w:r>
        <w:proofErr w:type="gramStart"/>
        <w:r>
          <w:rPr>
            <w:rFonts w:ascii="Segoe UI" w:hAnsi="Segoe UI" w:cs="Segoe UI"/>
            <w:color w:val="1F2328"/>
            <w:bdr w:val="none" w:sz="0" w:space="0" w:color="auto" w:frame="1"/>
            <w:shd w:val="clear" w:color="auto" w:fill="FFFFFF"/>
          </w:rPr>
          <w:t>can be generated</w:t>
        </w:r>
        <w:proofErr w:type="gramEnd"/>
        <w:r>
          <w:rPr>
            <w:rFonts w:ascii="Segoe UI" w:hAnsi="Segoe UI" w:cs="Segoe UI"/>
            <w:color w:val="1F2328"/>
            <w:bdr w:val="none" w:sz="0" w:space="0" w:color="auto" w:frame="1"/>
            <w:shd w:val="clear" w:color="auto" w:fill="FFFFFF"/>
          </w:rPr>
          <w:t xml:space="preserve"> using your AWS credentials and shared with others to provide temporary access.</w:t>
        </w:r>
      </w:ins>
    </w:p>
    <w:p w:rsidR="00442C8F" w:rsidRDefault="00442C8F" w:rsidP="00442C8F">
      <w:pPr>
        <w:pStyle w:val="Heading3"/>
        <w:spacing w:before="360" w:beforeAutospacing="0" w:after="240" w:afterAutospacing="0"/>
        <w:ind w:left="240"/>
        <w:rPr>
          <w:ins w:id="1840" w:author="Unknown"/>
          <w:rFonts w:ascii="Segoe UI" w:hAnsi="Segoe UI" w:cs="Segoe UI"/>
          <w:color w:val="1F2328"/>
          <w:sz w:val="30"/>
          <w:szCs w:val="30"/>
          <w:bdr w:val="none" w:sz="0" w:space="0" w:color="auto" w:frame="1"/>
          <w:shd w:val="clear" w:color="auto" w:fill="FFFFFF"/>
        </w:rPr>
      </w:pPr>
      <w:ins w:id="1841" w:author="Unknown">
        <w:r>
          <w:rPr>
            <w:rFonts w:ascii="Segoe UI" w:hAnsi="Segoe UI" w:cs="Segoe UI"/>
            <w:color w:val="1F2328"/>
            <w:sz w:val="30"/>
            <w:szCs w:val="30"/>
            <w:bdr w:val="none" w:sz="0" w:space="0" w:color="auto" w:frame="1"/>
            <w:shd w:val="clear" w:color="auto" w:fill="FFFFFF"/>
          </w:rPr>
          <w:t>11. How can you optimize costs in Amazon S3?</w:t>
        </w:r>
      </w:ins>
    </w:p>
    <w:p w:rsidR="00442C8F" w:rsidRDefault="00442C8F" w:rsidP="00442C8F">
      <w:pPr>
        <w:pStyle w:val="rich-diff-level-zero"/>
        <w:spacing w:before="0" w:beforeAutospacing="0" w:after="240" w:afterAutospacing="0"/>
        <w:ind w:left="240"/>
        <w:rPr>
          <w:ins w:id="1842" w:author="Unknown"/>
          <w:rFonts w:ascii="Segoe UI" w:hAnsi="Segoe UI" w:cs="Segoe UI"/>
          <w:color w:val="1F2328"/>
          <w:bdr w:val="none" w:sz="0" w:space="0" w:color="auto" w:frame="1"/>
          <w:shd w:val="clear" w:color="auto" w:fill="FFFFFF"/>
        </w:rPr>
      </w:pPr>
      <w:ins w:id="1843" w:author="Unknown">
        <w:r>
          <w:rPr>
            <w:rFonts w:ascii="Segoe UI" w:hAnsi="Segoe UI" w:cs="Segoe UI"/>
            <w:color w:val="1F2328"/>
            <w:bdr w:val="none" w:sz="0" w:space="0" w:color="auto" w:frame="1"/>
            <w:shd w:val="clear" w:color="auto" w:fill="FFFFFF"/>
          </w:rPr>
          <w:t>You can optimize costs by using storage classes that match your data access patterns, utilizing lifecycle policies to transition objects to less expensive storage tiers, and setting up cost allocation tags for billing visibility.</w:t>
        </w:r>
      </w:ins>
    </w:p>
    <w:p w:rsidR="00442C8F" w:rsidRDefault="00442C8F" w:rsidP="00442C8F">
      <w:pPr>
        <w:pStyle w:val="Heading3"/>
        <w:spacing w:before="360" w:beforeAutospacing="0" w:after="240" w:afterAutospacing="0"/>
        <w:ind w:left="240"/>
        <w:rPr>
          <w:ins w:id="1844" w:author="Unknown"/>
          <w:rFonts w:ascii="Segoe UI" w:hAnsi="Segoe UI" w:cs="Segoe UI"/>
          <w:color w:val="1F2328"/>
          <w:sz w:val="30"/>
          <w:szCs w:val="30"/>
          <w:bdr w:val="none" w:sz="0" w:space="0" w:color="auto" w:frame="1"/>
          <w:shd w:val="clear" w:color="auto" w:fill="FFFFFF"/>
        </w:rPr>
      </w:pPr>
      <w:ins w:id="1845" w:author="Unknown">
        <w:r>
          <w:rPr>
            <w:rFonts w:ascii="Segoe UI" w:hAnsi="Segoe UI" w:cs="Segoe UI"/>
            <w:color w:val="1F2328"/>
            <w:sz w:val="30"/>
            <w:szCs w:val="30"/>
            <w:bdr w:val="none" w:sz="0" w:space="0" w:color="auto" w:frame="1"/>
            <w:shd w:val="clear" w:color="auto" w:fill="FFFFFF"/>
          </w:rPr>
          <w:t>12. What is S3 Cross-Region Replication?</w:t>
        </w:r>
      </w:ins>
    </w:p>
    <w:p w:rsidR="00442C8F" w:rsidRDefault="00442C8F" w:rsidP="00442C8F">
      <w:pPr>
        <w:pStyle w:val="rich-diff-level-zero"/>
        <w:spacing w:before="0" w:beforeAutospacing="0" w:after="240" w:afterAutospacing="0"/>
        <w:ind w:left="240"/>
        <w:rPr>
          <w:ins w:id="1846" w:author="Unknown"/>
          <w:rFonts w:ascii="Segoe UI" w:hAnsi="Segoe UI" w:cs="Segoe UI"/>
          <w:color w:val="1F2328"/>
          <w:bdr w:val="none" w:sz="0" w:space="0" w:color="auto" w:frame="1"/>
          <w:shd w:val="clear" w:color="auto" w:fill="FFFFFF"/>
        </w:rPr>
      </w:pPr>
      <w:ins w:id="1847" w:author="Unknown">
        <w:r>
          <w:rPr>
            <w:rFonts w:ascii="Segoe UI" w:hAnsi="Segoe UI" w:cs="Segoe UI"/>
            <w:color w:val="1F2328"/>
            <w:bdr w:val="none" w:sz="0" w:space="0" w:color="auto" w:frame="1"/>
            <w:shd w:val="clear" w:color="auto" w:fill="FFFFFF"/>
          </w:rPr>
          <w:t>S3 Cross-Region Replication is a feature that automatically replicates objects from one S3 bucket in one AWS region to another bucket in a different region.</w:t>
        </w:r>
      </w:ins>
    </w:p>
    <w:p w:rsidR="00442C8F" w:rsidRDefault="00442C8F" w:rsidP="00442C8F">
      <w:pPr>
        <w:pStyle w:val="Heading3"/>
        <w:spacing w:before="360" w:beforeAutospacing="0" w:after="240" w:afterAutospacing="0"/>
        <w:ind w:left="240"/>
        <w:rPr>
          <w:ins w:id="1848" w:author="Unknown"/>
          <w:rFonts w:ascii="Segoe UI" w:hAnsi="Segoe UI" w:cs="Segoe UI"/>
          <w:color w:val="1F2328"/>
          <w:sz w:val="30"/>
          <w:szCs w:val="30"/>
          <w:bdr w:val="none" w:sz="0" w:space="0" w:color="auto" w:frame="1"/>
          <w:shd w:val="clear" w:color="auto" w:fill="FFFFFF"/>
        </w:rPr>
      </w:pPr>
      <w:ins w:id="1849" w:author="Unknown">
        <w:r>
          <w:rPr>
            <w:rFonts w:ascii="Segoe UI" w:hAnsi="Segoe UI" w:cs="Segoe UI"/>
            <w:color w:val="1F2328"/>
            <w:sz w:val="30"/>
            <w:szCs w:val="30"/>
            <w:bdr w:val="none" w:sz="0" w:space="0" w:color="auto" w:frame="1"/>
            <w:shd w:val="clear" w:color="auto" w:fill="FFFFFF"/>
          </w:rPr>
          <w:t>13. How can you automate the movement of objects between different storage classes?</w:t>
        </w:r>
      </w:ins>
    </w:p>
    <w:p w:rsidR="00442C8F" w:rsidRDefault="00442C8F" w:rsidP="00442C8F">
      <w:pPr>
        <w:pStyle w:val="rich-diff-level-zero"/>
        <w:spacing w:before="0" w:beforeAutospacing="0" w:after="240" w:afterAutospacing="0"/>
        <w:ind w:left="240"/>
        <w:rPr>
          <w:ins w:id="1850" w:author="Unknown"/>
          <w:rFonts w:ascii="Segoe UI" w:hAnsi="Segoe UI" w:cs="Segoe UI"/>
          <w:color w:val="1F2328"/>
          <w:bdr w:val="none" w:sz="0" w:space="0" w:color="auto" w:frame="1"/>
          <w:shd w:val="clear" w:color="auto" w:fill="FFFFFF"/>
        </w:rPr>
      </w:pPr>
      <w:ins w:id="1851" w:author="Unknown">
        <w:r>
          <w:rPr>
            <w:rFonts w:ascii="Segoe UI" w:hAnsi="Segoe UI" w:cs="Segoe UI"/>
            <w:color w:val="1F2328"/>
            <w:bdr w:val="none" w:sz="0" w:space="0" w:color="auto" w:frame="1"/>
            <w:shd w:val="clear" w:color="auto" w:fill="FFFFFF"/>
          </w:rPr>
          <w:t>You can use S3 Lifecycle policies to automate the transition of objects between storage classes based on predefined rules and time intervals.</w:t>
        </w:r>
      </w:ins>
    </w:p>
    <w:p w:rsidR="00442C8F" w:rsidRDefault="00442C8F" w:rsidP="00442C8F">
      <w:pPr>
        <w:pStyle w:val="Heading3"/>
        <w:spacing w:before="360" w:beforeAutospacing="0" w:after="240" w:afterAutospacing="0"/>
        <w:ind w:left="240"/>
        <w:rPr>
          <w:ins w:id="1852" w:author="Unknown"/>
          <w:rFonts w:ascii="Segoe UI" w:hAnsi="Segoe UI" w:cs="Segoe UI"/>
          <w:color w:val="1F2328"/>
          <w:sz w:val="30"/>
          <w:szCs w:val="30"/>
          <w:bdr w:val="none" w:sz="0" w:space="0" w:color="auto" w:frame="1"/>
          <w:shd w:val="clear" w:color="auto" w:fill="FFFFFF"/>
        </w:rPr>
      </w:pPr>
      <w:ins w:id="1853" w:author="Unknown">
        <w:r>
          <w:rPr>
            <w:rFonts w:ascii="Segoe UI" w:hAnsi="Segoe UI" w:cs="Segoe UI"/>
            <w:color w:val="1F2328"/>
            <w:sz w:val="30"/>
            <w:szCs w:val="30"/>
            <w:bdr w:val="none" w:sz="0" w:space="0" w:color="auto" w:frame="1"/>
            <w:shd w:val="clear" w:color="auto" w:fill="FFFFFF"/>
          </w:rPr>
          <w:t>14. What is the purpose of S3 event notifications?</w:t>
        </w:r>
      </w:ins>
    </w:p>
    <w:p w:rsidR="00442C8F" w:rsidRDefault="00442C8F" w:rsidP="00442C8F">
      <w:pPr>
        <w:pStyle w:val="rich-diff-level-zero"/>
        <w:spacing w:before="0" w:beforeAutospacing="0" w:after="240" w:afterAutospacing="0"/>
        <w:ind w:left="240"/>
        <w:rPr>
          <w:ins w:id="1854" w:author="Unknown"/>
          <w:rFonts w:ascii="Segoe UI" w:hAnsi="Segoe UI" w:cs="Segoe UI"/>
          <w:color w:val="1F2328"/>
          <w:bdr w:val="none" w:sz="0" w:space="0" w:color="auto" w:frame="1"/>
          <w:shd w:val="clear" w:color="auto" w:fill="FFFFFF"/>
        </w:rPr>
      </w:pPr>
      <w:ins w:id="1855" w:author="Unknown">
        <w:r>
          <w:rPr>
            <w:rFonts w:ascii="Segoe UI" w:hAnsi="Segoe UI" w:cs="Segoe UI"/>
            <w:color w:val="1F2328"/>
            <w:bdr w:val="none" w:sz="0" w:space="0" w:color="auto" w:frame="1"/>
            <w:shd w:val="clear" w:color="auto" w:fill="FFFFFF"/>
          </w:rPr>
          <w:lastRenderedPageBreak/>
          <w:t>S3 event notifications allow you to trigger AWS Lambda functions or SQS queues when certain events, like object creation or deletion, occur in an S3 bucket.</w:t>
        </w:r>
      </w:ins>
    </w:p>
    <w:p w:rsidR="00442C8F" w:rsidRDefault="00442C8F" w:rsidP="00442C8F">
      <w:pPr>
        <w:pStyle w:val="Heading3"/>
        <w:spacing w:before="360" w:beforeAutospacing="0" w:after="240" w:afterAutospacing="0"/>
        <w:ind w:left="240"/>
        <w:rPr>
          <w:ins w:id="1856" w:author="Unknown"/>
          <w:rFonts w:ascii="Segoe UI" w:hAnsi="Segoe UI" w:cs="Segoe UI"/>
          <w:color w:val="1F2328"/>
          <w:sz w:val="30"/>
          <w:szCs w:val="30"/>
          <w:bdr w:val="none" w:sz="0" w:space="0" w:color="auto" w:frame="1"/>
          <w:shd w:val="clear" w:color="auto" w:fill="FFFFFF"/>
        </w:rPr>
      </w:pPr>
      <w:ins w:id="1857" w:author="Unknown">
        <w:r>
          <w:rPr>
            <w:rFonts w:ascii="Segoe UI" w:hAnsi="Segoe UI" w:cs="Segoe UI"/>
            <w:color w:val="1F2328"/>
            <w:sz w:val="30"/>
            <w:szCs w:val="30"/>
            <w:bdr w:val="none" w:sz="0" w:space="0" w:color="auto" w:frame="1"/>
            <w:shd w:val="clear" w:color="auto" w:fill="FFFFFF"/>
          </w:rPr>
          <w:t>15. What is the AWS Snowball device?</w:t>
        </w:r>
      </w:ins>
    </w:p>
    <w:p w:rsidR="00442C8F" w:rsidRDefault="00442C8F" w:rsidP="00442C8F">
      <w:pPr>
        <w:pStyle w:val="rich-diff-level-zero"/>
        <w:spacing w:before="0" w:beforeAutospacing="0" w:after="240" w:afterAutospacing="0"/>
        <w:ind w:left="240"/>
        <w:rPr>
          <w:ins w:id="1858" w:author="Unknown"/>
          <w:rFonts w:ascii="Segoe UI" w:hAnsi="Segoe UI" w:cs="Segoe UI"/>
          <w:color w:val="1F2328"/>
          <w:bdr w:val="none" w:sz="0" w:space="0" w:color="auto" w:frame="1"/>
          <w:shd w:val="clear" w:color="auto" w:fill="FFFFFF"/>
        </w:rPr>
      </w:pPr>
      <w:ins w:id="1859" w:author="Unknown">
        <w:r>
          <w:rPr>
            <w:rFonts w:ascii="Segoe UI" w:hAnsi="Segoe UI" w:cs="Segoe UI"/>
            <w:color w:val="1F2328"/>
            <w:bdr w:val="none" w:sz="0" w:space="0" w:color="auto" w:frame="1"/>
            <w:shd w:val="clear" w:color="auto" w:fill="FFFFFF"/>
          </w:rPr>
          <w:t xml:space="preserve">The AWS Snowball is a physical data transport solution used for migrating large amounts of data into and out of AWS. </w:t>
        </w:r>
        <w:proofErr w:type="gramStart"/>
        <w:r>
          <w:rPr>
            <w:rFonts w:ascii="Segoe UI" w:hAnsi="Segoe UI" w:cs="Segoe UI"/>
            <w:color w:val="1F2328"/>
            <w:bdr w:val="none" w:sz="0" w:space="0" w:color="auto" w:frame="1"/>
            <w:shd w:val="clear" w:color="auto" w:fill="FFFFFF"/>
          </w:rPr>
          <w:t>It's</w:t>
        </w:r>
        <w:proofErr w:type="gramEnd"/>
        <w:r>
          <w:rPr>
            <w:rFonts w:ascii="Segoe UI" w:hAnsi="Segoe UI" w:cs="Segoe UI"/>
            <w:color w:val="1F2328"/>
            <w:bdr w:val="none" w:sz="0" w:space="0" w:color="auto" w:frame="1"/>
            <w:shd w:val="clear" w:color="auto" w:fill="FFFFFF"/>
          </w:rPr>
          <w:t xml:space="preserve"> ideal for scenarios where the network transfer speed is not sufficient.</w:t>
        </w:r>
      </w:ins>
    </w:p>
    <w:p w:rsidR="00442C8F" w:rsidRDefault="00442C8F" w:rsidP="00442C8F">
      <w:pPr>
        <w:pStyle w:val="Heading3"/>
        <w:spacing w:before="360" w:beforeAutospacing="0" w:after="240" w:afterAutospacing="0"/>
        <w:ind w:left="240"/>
        <w:rPr>
          <w:ins w:id="1860" w:author="Unknown"/>
          <w:rFonts w:ascii="Segoe UI" w:hAnsi="Segoe UI" w:cs="Segoe UI"/>
          <w:color w:val="1F2328"/>
          <w:sz w:val="30"/>
          <w:szCs w:val="30"/>
          <w:bdr w:val="none" w:sz="0" w:space="0" w:color="auto" w:frame="1"/>
          <w:shd w:val="clear" w:color="auto" w:fill="FFFFFF"/>
        </w:rPr>
      </w:pPr>
      <w:ins w:id="1861" w:author="Unknown">
        <w:r>
          <w:rPr>
            <w:rFonts w:ascii="Segoe UI" w:hAnsi="Segoe UI" w:cs="Segoe UI"/>
            <w:color w:val="1F2328"/>
            <w:sz w:val="30"/>
            <w:szCs w:val="30"/>
            <w:bdr w:val="none" w:sz="0" w:space="0" w:color="auto" w:frame="1"/>
            <w:shd w:val="clear" w:color="auto" w:fill="FFFFFF"/>
          </w:rPr>
          <w:t>16. What is Amazon S3 Select?</w:t>
        </w:r>
      </w:ins>
    </w:p>
    <w:p w:rsidR="00442C8F" w:rsidRDefault="00442C8F" w:rsidP="00442C8F">
      <w:pPr>
        <w:pStyle w:val="rich-diff-level-zero"/>
        <w:spacing w:before="0" w:beforeAutospacing="0" w:after="240" w:afterAutospacing="0"/>
        <w:ind w:left="240"/>
        <w:rPr>
          <w:ins w:id="1862" w:author="Unknown"/>
          <w:rFonts w:ascii="Segoe UI" w:hAnsi="Segoe UI" w:cs="Segoe UI"/>
          <w:color w:val="1F2328"/>
          <w:bdr w:val="none" w:sz="0" w:space="0" w:color="auto" w:frame="1"/>
          <w:shd w:val="clear" w:color="auto" w:fill="FFFFFF"/>
        </w:rPr>
      </w:pPr>
      <w:ins w:id="1863" w:author="Unknown">
        <w:r>
          <w:rPr>
            <w:rFonts w:ascii="Segoe UI" w:hAnsi="Segoe UI" w:cs="Segoe UI"/>
            <w:color w:val="1F2328"/>
            <w:bdr w:val="none" w:sz="0" w:space="0" w:color="auto" w:frame="1"/>
            <w:shd w:val="clear" w:color="auto" w:fill="FFFFFF"/>
          </w:rPr>
          <w:t>Amazon S3 Select is a feature that allows you to retrieve specific data from an object using SQL-like queries, without the need to retrieve the entire object.</w:t>
        </w:r>
      </w:ins>
    </w:p>
    <w:p w:rsidR="00442C8F" w:rsidRDefault="00442C8F" w:rsidP="00442C8F">
      <w:pPr>
        <w:pStyle w:val="Heading3"/>
        <w:spacing w:before="360" w:beforeAutospacing="0" w:after="240" w:afterAutospacing="0"/>
        <w:ind w:left="240"/>
        <w:rPr>
          <w:ins w:id="1864" w:author="Unknown"/>
          <w:rFonts w:ascii="Segoe UI" w:hAnsi="Segoe UI" w:cs="Segoe UI"/>
          <w:color w:val="1F2328"/>
          <w:sz w:val="30"/>
          <w:szCs w:val="30"/>
          <w:bdr w:val="none" w:sz="0" w:space="0" w:color="auto" w:frame="1"/>
          <w:shd w:val="clear" w:color="auto" w:fill="FFFFFF"/>
        </w:rPr>
      </w:pPr>
      <w:ins w:id="1865" w:author="Unknown">
        <w:r>
          <w:rPr>
            <w:rFonts w:ascii="Segoe UI" w:hAnsi="Segoe UI" w:cs="Segoe UI"/>
            <w:color w:val="1F2328"/>
            <w:sz w:val="30"/>
            <w:szCs w:val="30"/>
            <w:bdr w:val="none" w:sz="0" w:space="0" w:color="auto" w:frame="1"/>
            <w:shd w:val="clear" w:color="auto" w:fill="FFFFFF"/>
          </w:rPr>
          <w:t>17. What is the difference between Amazon S3 and Amazon EBS?</w:t>
        </w:r>
      </w:ins>
    </w:p>
    <w:p w:rsidR="00442C8F" w:rsidRDefault="00442C8F" w:rsidP="00442C8F">
      <w:pPr>
        <w:pStyle w:val="rich-diff-level-zero"/>
        <w:spacing w:before="0" w:beforeAutospacing="0" w:after="240" w:afterAutospacing="0"/>
        <w:ind w:left="240"/>
        <w:rPr>
          <w:ins w:id="1866" w:author="Unknown"/>
          <w:rFonts w:ascii="Segoe UI" w:hAnsi="Segoe UI" w:cs="Segoe UI"/>
          <w:color w:val="1F2328"/>
          <w:bdr w:val="none" w:sz="0" w:space="0" w:color="auto" w:frame="1"/>
          <w:shd w:val="clear" w:color="auto" w:fill="FFFFFF"/>
        </w:rPr>
      </w:pPr>
      <w:ins w:id="1867" w:author="Unknown">
        <w:r>
          <w:rPr>
            <w:rFonts w:ascii="Segoe UI" w:hAnsi="Segoe UI" w:cs="Segoe UI"/>
            <w:color w:val="1F2328"/>
            <w:bdr w:val="none" w:sz="0" w:space="0" w:color="auto" w:frame="1"/>
            <w:shd w:val="clear" w:color="auto" w:fill="FFFFFF"/>
          </w:rPr>
          <w:t>Amazon S3 is object storage used for storing files, while Amazon EBS (Elastic Block Store) is block storage used for attaching to EC2 instances as volumes.</w:t>
        </w:r>
      </w:ins>
    </w:p>
    <w:p w:rsidR="00442C8F" w:rsidRDefault="00442C8F" w:rsidP="00442C8F">
      <w:pPr>
        <w:pStyle w:val="Heading3"/>
        <w:spacing w:before="360" w:beforeAutospacing="0" w:after="240" w:afterAutospacing="0"/>
        <w:ind w:left="240"/>
        <w:rPr>
          <w:ins w:id="1868" w:author="Unknown"/>
          <w:rFonts w:ascii="Segoe UI" w:hAnsi="Segoe UI" w:cs="Segoe UI"/>
          <w:color w:val="1F2328"/>
          <w:sz w:val="30"/>
          <w:szCs w:val="30"/>
          <w:bdr w:val="none" w:sz="0" w:space="0" w:color="auto" w:frame="1"/>
          <w:shd w:val="clear" w:color="auto" w:fill="FFFFFF"/>
        </w:rPr>
      </w:pPr>
      <w:ins w:id="1869" w:author="Unknown">
        <w:r>
          <w:rPr>
            <w:rFonts w:ascii="Segoe UI" w:hAnsi="Segoe UI" w:cs="Segoe UI"/>
            <w:color w:val="1F2328"/>
            <w:sz w:val="30"/>
            <w:szCs w:val="30"/>
            <w:bdr w:val="none" w:sz="0" w:space="0" w:color="auto" w:frame="1"/>
            <w:shd w:val="clear" w:color="auto" w:fill="FFFFFF"/>
          </w:rPr>
          <w:t>18. How can you enable server access logging in Amazon S3?</w:t>
        </w:r>
      </w:ins>
    </w:p>
    <w:p w:rsidR="00442C8F" w:rsidRDefault="00442C8F" w:rsidP="00442C8F">
      <w:pPr>
        <w:pStyle w:val="rich-diff-level-zero"/>
        <w:spacing w:before="0" w:beforeAutospacing="0" w:after="240" w:afterAutospacing="0"/>
        <w:ind w:left="240"/>
        <w:rPr>
          <w:ins w:id="1870" w:author="Unknown"/>
          <w:rFonts w:ascii="Segoe UI" w:hAnsi="Segoe UI" w:cs="Segoe UI"/>
          <w:color w:val="1F2328"/>
          <w:bdr w:val="none" w:sz="0" w:space="0" w:color="auto" w:frame="1"/>
          <w:shd w:val="clear" w:color="auto" w:fill="FFFFFF"/>
        </w:rPr>
      </w:pPr>
      <w:ins w:id="1871" w:author="Unknown">
        <w:r>
          <w:rPr>
            <w:rFonts w:ascii="Segoe UI" w:hAnsi="Segoe UI" w:cs="Segoe UI"/>
            <w:color w:val="1F2328"/>
            <w:bdr w:val="none" w:sz="0" w:space="0" w:color="auto" w:frame="1"/>
            <w:shd w:val="clear" w:color="auto" w:fill="FFFFFF"/>
          </w:rPr>
          <w:t>You can enable server access logging to track all requests made to your bucket. The logs are stored in a target bucket and can help analyze access patterns.</w:t>
        </w:r>
      </w:ins>
    </w:p>
    <w:p w:rsidR="00442C8F" w:rsidRDefault="00442C8F" w:rsidP="00442C8F">
      <w:pPr>
        <w:pStyle w:val="Heading3"/>
        <w:spacing w:before="360" w:beforeAutospacing="0" w:after="240" w:afterAutospacing="0"/>
        <w:ind w:left="240"/>
        <w:rPr>
          <w:ins w:id="1872" w:author="Unknown"/>
          <w:rFonts w:ascii="Segoe UI" w:hAnsi="Segoe UI" w:cs="Segoe UI"/>
          <w:color w:val="1F2328"/>
          <w:sz w:val="30"/>
          <w:szCs w:val="30"/>
          <w:bdr w:val="none" w:sz="0" w:space="0" w:color="auto" w:frame="1"/>
          <w:shd w:val="clear" w:color="auto" w:fill="FFFFFF"/>
        </w:rPr>
      </w:pPr>
      <w:ins w:id="1873" w:author="Unknown">
        <w:r>
          <w:rPr>
            <w:rFonts w:ascii="Segoe UI" w:hAnsi="Segoe UI" w:cs="Segoe UI"/>
            <w:color w:val="1F2328"/>
            <w:sz w:val="30"/>
            <w:szCs w:val="30"/>
            <w:bdr w:val="none" w:sz="0" w:space="0" w:color="auto" w:frame="1"/>
            <w:shd w:val="clear" w:color="auto" w:fill="FFFFFF"/>
          </w:rPr>
          <w:t>19. What is S3 Transfer Acceleration?</w:t>
        </w:r>
      </w:ins>
    </w:p>
    <w:p w:rsidR="00442C8F" w:rsidRDefault="00442C8F" w:rsidP="00442C8F">
      <w:pPr>
        <w:pStyle w:val="rich-diff-level-zero"/>
        <w:spacing w:before="0" w:beforeAutospacing="0" w:after="240" w:afterAutospacing="0"/>
        <w:ind w:left="240"/>
        <w:rPr>
          <w:ins w:id="1874" w:author="Unknown"/>
          <w:rFonts w:ascii="Segoe UI" w:hAnsi="Segoe UI" w:cs="Segoe UI"/>
          <w:color w:val="1F2328"/>
          <w:bdr w:val="none" w:sz="0" w:space="0" w:color="auto" w:frame="1"/>
          <w:shd w:val="clear" w:color="auto" w:fill="FFFFFF"/>
        </w:rPr>
      </w:pPr>
      <w:ins w:id="1875" w:author="Unknown">
        <w:r>
          <w:rPr>
            <w:rFonts w:ascii="Segoe UI" w:hAnsi="Segoe UI" w:cs="Segoe UI"/>
            <w:color w:val="1F2328"/>
            <w:bdr w:val="none" w:sz="0" w:space="0" w:color="auto" w:frame="1"/>
            <w:shd w:val="clear" w:color="auto" w:fill="FFFFFF"/>
          </w:rPr>
          <w:t xml:space="preserve">S3 Transfer Acceleration is a feature that speeds up transferring files to and from Amazon S3 by utilizing Amazon </w:t>
        </w:r>
        <w:proofErr w:type="spellStart"/>
        <w:r>
          <w:rPr>
            <w:rFonts w:ascii="Segoe UI" w:hAnsi="Segoe UI" w:cs="Segoe UI"/>
            <w:color w:val="1F2328"/>
            <w:bdr w:val="none" w:sz="0" w:space="0" w:color="auto" w:frame="1"/>
            <w:shd w:val="clear" w:color="auto" w:fill="FFFFFF"/>
          </w:rPr>
          <w:t>CloudFront's</w:t>
        </w:r>
        <w:proofErr w:type="spellEnd"/>
        <w:r>
          <w:rPr>
            <w:rFonts w:ascii="Segoe UI" w:hAnsi="Segoe UI" w:cs="Segoe UI"/>
            <w:color w:val="1F2328"/>
            <w:bdr w:val="none" w:sz="0" w:space="0" w:color="auto" w:frame="1"/>
            <w:shd w:val="clear" w:color="auto" w:fill="FFFFFF"/>
          </w:rPr>
          <w:t xml:space="preserve"> globally distributed edge locations.</w:t>
        </w:r>
      </w:ins>
    </w:p>
    <w:p w:rsidR="00442C8F" w:rsidRDefault="00442C8F" w:rsidP="00442C8F">
      <w:pPr>
        <w:pStyle w:val="Heading3"/>
        <w:spacing w:before="360" w:beforeAutospacing="0" w:after="240" w:afterAutospacing="0"/>
        <w:ind w:left="240"/>
        <w:rPr>
          <w:ins w:id="1876" w:author="Unknown"/>
          <w:rFonts w:ascii="Segoe UI" w:hAnsi="Segoe UI" w:cs="Segoe UI"/>
          <w:color w:val="1F2328"/>
          <w:sz w:val="30"/>
          <w:szCs w:val="30"/>
          <w:bdr w:val="none" w:sz="0" w:space="0" w:color="auto" w:frame="1"/>
          <w:shd w:val="clear" w:color="auto" w:fill="FFFFFF"/>
        </w:rPr>
      </w:pPr>
      <w:ins w:id="1877" w:author="Unknown">
        <w:r>
          <w:rPr>
            <w:rFonts w:ascii="Segoe UI" w:hAnsi="Segoe UI" w:cs="Segoe UI"/>
            <w:color w:val="1F2328"/>
            <w:sz w:val="30"/>
            <w:szCs w:val="30"/>
            <w:bdr w:val="none" w:sz="0" w:space="0" w:color="auto" w:frame="1"/>
            <w:shd w:val="clear" w:color="auto" w:fill="FFFFFF"/>
          </w:rPr>
          <w:t>20. How can you replicate data between S3 buckets within the same region?</w:t>
        </w:r>
      </w:ins>
    </w:p>
    <w:p w:rsidR="00442C8F" w:rsidRDefault="00442C8F" w:rsidP="00442C8F">
      <w:pPr>
        <w:pStyle w:val="rich-diff-level-zero"/>
        <w:spacing w:before="0" w:beforeAutospacing="0" w:after="240" w:afterAutospacing="0"/>
        <w:ind w:left="240"/>
        <w:rPr>
          <w:ins w:id="1878" w:author="Unknown"/>
          <w:rFonts w:ascii="Segoe UI" w:hAnsi="Segoe UI" w:cs="Segoe UI"/>
          <w:color w:val="1F2328"/>
          <w:bdr w:val="none" w:sz="0" w:space="0" w:color="auto" w:frame="1"/>
          <w:shd w:val="clear" w:color="auto" w:fill="FFFFFF"/>
        </w:rPr>
      </w:pPr>
      <w:ins w:id="1879" w:author="Unknown">
        <w:r>
          <w:rPr>
            <w:rFonts w:ascii="Segoe UI" w:hAnsi="Segoe UI" w:cs="Segoe UI"/>
            <w:color w:val="1F2328"/>
            <w:bdr w:val="none" w:sz="0" w:space="0" w:color="auto" w:frame="1"/>
            <w:shd w:val="clear" w:color="auto" w:fill="FFFFFF"/>
          </w:rPr>
          <w:t>You can use S3 Cross-Region Replication to replicate data between S3 buckets within the same region by specifying the same source and destination region.</w:t>
        </w:r>
      </w:ins>
    </w:p>
    <w:p w:rsidR="00442C8F" w:rsidRDefault="00442C8F"/>
    <w:p w:rsidR="00442C8F" w:rsidRDefault="00442C8F" w:rsidP="00442C8F">
      <w:pPr>
        <w:pStyle w:val="Heading2"/>
        <w:spacing w:before="360" w:after="240"/>
        <w:ind w:left="240"/>
        <w:rPr>
          <w:ins w:id="1880" w:author="Unknown"/>
          <w:rFonts w:ascii="Segoe UI" w:hAnsi="Segoe UI" w:cs="Segoe UI"/>
          <w:color w:val="1F2328"/>
          <w:bdr w:val="none" w:sz="0" w:space="0" w:color="auto" w:frame="1"/>
          <w:shd w:val="clear" w:color="auto" w:fill="FFFFFF"/>
        </w:rPr>
      </w:pPr>
      <w:ins w:id="1881" w:author="Unknown">
        <w:r>
          <w:rPr>
            <w:rFonts w:ascii="Segoe UI" w:hAnsi="Segoe UI" w:cs="Segoe UI"/>
            <w:color w:val="1F2328"/>
            <w:bdr w:val="none" w:sz="0" w:space="0" w:color="auto" w:frame="1"/>
            <w:shd w:val="clear" w:color="auto" w:fill="FFFFFF"/>
          </w:rPr>
          <w:lastRenderedPageBreak/>
          <w:t>AWS Systems Manager Interview Questions</w:t>
        </w:r>
      </w:ins>
    </w:p>
    <w:p w:rsidR="00442C8F" w:rsidRDefault="00442C8F" w:rsidP="00442C8F">
      <w:pPr>
        <w:pStyle w:val="Heading3"/>
        <w:spacing w:before="360" w:beforeAutospacing="0" w:after="240" w:afterAutospacing="0"/>
        <w:ind w:left="240"/>
        <w:rPr>
          <w:ins w:id="1882" w:author="Unknown"/>
          <w:rFonts w:ascii="Segoe UI" w:hAnsi="Segoe UI" w:cs="Segoe UI"/>
          <w:color w:val="1F2328"/>
          <w:sz w:val="30"/>
          <w:szCs w:val="30"/>
          <w:bdr w:val="none" w:sz="0" w:space="0" w:color="auto" w:frame="1"/>
          <w:shd w:val="clear" w:color="auto" w:fill="FFFFFF"/>
        </w:rPr>
      </w:pPr>
      <w:ins w:id="1883" w:author="Unknown">
        <w:r>
          <w:rPr>
            <w:rFonts w:ascii="Segoe UI" w:hAnsi="Segoe UI" w:cs="Segoe UI"/>
            <w:color w:val="1F2328"/>
            <w:sz w:val="30"/>
            <w:szCs w:val="30"/>
            <w:bdr w:val="none" w:sz="0" w:space="0" w:color="auto" w:frame="1"/>
            <w:shd w:val="clear" w:color="auto" w:fill="FFFFFF"/>
          </w:rPr>
          <w:t>1. What is AWS Systems Manager?</w:t>
        </w:r>
      </w:ins>
    </w:p>
    <w:p w:rsidR="00442C8F" w:rsidRDefault="00442C8F" w:rsidP="00442C8F">
      <w:pPr>
        <w:pStyle w:val="rich-diff-level-zero"/>
        <w:spacing w:before="0" w:beforeAutospacing="0" w:after="240" w:afterAutospacing="0"/>
        <w:ind w:left="240"/>
        <w:rPr>
          <w:ins w:id="1884" w:author="Unknown"/>
          <w:rFonts w:ascii="Segoe UI" w:hAnsi="Segoe UI" w:cs="Segoe UI"/>
          <w:color w:val="1F2328"/>
          <w:bdr w:val="none" w:sz="0" w:space="0" w:color="auto" w:frame="1"/>
          <w:shd w:val="clear" w:color="auto" w:fill="FFFFFF"/>
        </w:rPr>
      </w:pPr>
      <w:ins w:id="1885" w:author="Unknown">
        <w:r>
          <w:rPr>
            <w:rFonts w:ascii="Segoe UI" w:hAnsi="Segoe UI" w:cs="Segoe UI"/>
            <w:color w:val="1F2328"/>
            <w:bdr w:val="none" w:sz="0" w:space="0" w:color="auto" w:frame="1"/>
            <w:shd w:val="clear" w:color="auto" w:fill="FFFFFF"/>
          </w:rPr>
          <w:t>AWS Systems Manager is a service that provides centralized management for AWS resources, helping you automate tasks, manage configurations, and improve overall operational efficiency.</w:t>
        </w:r>
      </w:ins>
    </w:p>
    <w:p w:rsidR="00442C8F" w:rsidRDefault="00442C8F" w:rsidP="00442C8F">
      <w:pPr>
        <w:pStyle w:val="Heading3"/>
        <w:spacing w:before="360" w:beforeAutospacing="0" w:after="240" w:afterAutospacing="0"/>
        <w:ind w:left="240"/>
        <w:rPr>
          <w:ins w:id="1886" w:author="Unknown"/>
          <w:rFonts w:ascii="Segoe UI" w:hAnsi="Segoe UI" w:cs="Segoe UI"/>
          <w:color w:val="1F2328"/>
          <w:sz w:val="30"/>
          <w:szCs w:val="30"/>
          <w:bdr w:val="none" w:sz="0" w:space="0" w:color="auto" w:frame="1"/>
          <w:shd w:val="clear" w:color="auto" w:fill="FFFFFF"/>
        </w:rPr>
      </w:pPr>
      <w:ins w:id="1887" w:author="Unknown">
        <w:r>
          <w:rPr>
            <w:rFonts w:ascii="Segoe UI" w:hAnsi="Segoe UI" w:cs="Segoe UI"/>
            <w:color w:val="1F2328"/>
            <w:sz w:val="30"/>
            <w:szCs w:val="30"/>
            <w:bdr w:val="none" w:sz="0" w:space="0" w:color="auto" w:frame="1"/>
            <w:shd w:val="clear" w:color="auto" w:fill="FFFFFF"/>
          </w:rPr>
          <w:t>2. What are some key components of AWS Systems Manager?</w:t>
        </w:r>
      </w:ins>
    </w:p>
    <w:p w:rsidR="00442C8F" w:rsidRDefault="00442C8F" w:rsidP="00442C8F">
      <w:pPr>
        <w:pStyle w:val="rich-diff-level-zero"/>
        <w:spacing w:before="0" w:beforeAutospacing="0" w:after="240" w:afterAutospacing="0"/>
        <w:ind w:left="240"/>
        <w:rPr>
          <w:ins w:id="1888" w:author="Unknown"/>
          <w:rFonts w:ascii="Segoe UI" w:hAnsi="Segoe UI" w:cs="Segoe UI"/>
          <w:color w:val="1F2328"/>
          <w:bdr w:val="none" w:sz="0" w:space="0" w:color="auto" w:frame="1"/>
          <w:shd w:val="clear" w:color="auto" w:fill="FFFFFF"/>
        </w:rPr>
      </w:pPr>
      <w:ins w:id="1889" w:author="Unknown">
        <w:r>
          <w:rPr>
            <w:rFonts w:ascii="Segoe UI" w:hAnsi="Segoe UI" w:cs="Segoe UI"/>
            <w:color w:val="1F2328"/>
            <w:bdr w:val="none" w:sz="0" w:space="0" w:color="auto" w:frame="1"/>
            <w:shd w:val="clear" w:color="auto" w:fill="FFFFFF"/>
          </w:rPr>
          <w:t xml:space="preserve">Key components of AWS Systems Manager include Run Command, State Manager, Automation, Parameter Store, Patch Manager, </w:t>
        </w:r>
        <w:proofErr w:type="spellStart"/>
        <w:r>
          <w:rPr>
            <w:rFonts w:ascii="Segoe UI" w:hAnsi="Segoe UI" w:cs="Segoe UI"/>
            <w:color w:val="1F2328"/>
            <w:bdr w:val="none" w:sz="0" w:space="0" w:color="auto" w:frame="1"/>
            <w:shd w:val="clear" w:color="auto" w:fill="FFFFFF"/>
          </w:rPr>
          <w:t>OpsCenter</w:t>
        </w:r>
        <w:proofErr w:type="spellEnd"/>
        <w:r>
          <w:rPr>
            <w:rFonts w:ascii="Segoe UI" w:hAnsi="Segoe UI" w:cs="Segoe UI"/>
            <w:color w:val="1F2328"/>
            <w:bdr w:val="none" w:sz="0" w:space="0" w:color="auto" w:frame="1"/>
            <w:shd w:val="clear" w:color="auto" w:fill="FFFFFF"/>
          </w:rPr>
          <w:t>, and Distributor.</w:t>
        </w:r>
      </w:ins>
    </w:p>
    <w:p w:rsidR="00442C8F" w:rsidRDefault="00442C8F" w:rsidP="00442C8F">
      <w:pPr>
        <w:pStyle w:val="Heading3"/>
        <w:spacing w:before="360" w:beforeAutospacing="0" w:after="240" w:afterAutospacing="0"/>
        <w:ind w:left="240"/>
        <w:rPr>
          <w:ins w:id="1890" w:author="Unknown"/>
          <w:rFonts w:ascii="Segoe UI" w:hAnsi="Segoe UI" w:cs="Segoe UI"/>
          <w:color w:val="1F2328"/>
          <w:sz w:val="30"/>
          <w:szCs w:val="30"/>
          <w:bdr w:val="none" w:sz="0" w:space="0" w:color="auto" w:frame="1"/>
          <w:shd w:val="clear" w:color="auto" w:fill="FFFFFF"/>
        </w:rPr>
      </w:pPr>
      <w:ins w:id="1891" w:author="Unknown">
        <w:r>
          <w:rPr>
            <w:rFonts w:ascii="Segoe UI" w:hAnsi="Segoe UI" w:cs="Segoe UI"/>
            <w:color w:val="1F2328"/>
            <w:sz w:val="30"/>
            <w:szCs w:val="30"/>
            <w:bdr w:val="none" w:sz="0" w:space="0" w:color="auto" w:frame="1"/>
            <w:shd w:val="clear" w:color="auto" w:fill="FFFFFF"/>
          </w:rPr>
          <w:t>3. What is the purpose of AWS Systems Manager Parameter Store?</w:t>
        </w:r>
      </w:ins>
    </w:p>
    <w:p w:rsidR="00442C8F" w:rsidRDefault="00442C8F" w:rsidP="00442C8F">
      <w:pPr>
        <w:pStyle w:val="rich-diff-level-zero"/>
        <w:spacing w:before="0" w:beforeAutospacing="0" w:after="240" w:afterAutospacing="0"/>
        <w:ind w:left="240"/>
        <w:rPr>
          <w:ins w:id="1892" w:author="Unknown"/>
          <w:rFonts w:ascii="Segoe UI" w:hAnsi="Segoe UI" w:cs="Segoe UI"/>
          <w:color w:val="1F2328"/>
          <w:bdr w:val="none" w:sz="0" w:space="0" w:color="auto" w:frame="1"/>
          <w:shd w:val="clear" w:color="auto" w:fill="FFFFFF"/>
        </w:rPr>
      </w:pPr>
      <w:ins w:id="1893" w:author="Unknown">
        <w:r>
          <w:rPr>
            <w:rFonts w:ascii="Segoe UI" w:hAnsi="Segoe UI" w:cs="Segoe UI"/>
            <w:color w:val="1F2328"/>
            <w:bdr w:val="none" w:sz="0" w:space="0" w:color="auto" w:frame="1"/>
            <w:shd w:val="clear" w:color="auto" w:fill="FFFFFF"/>
          </w:rPr>
          <w:t>AWS Systems Manager Parameter Store is a secure storage service that allows you to store and manage configuration data, such as passwords, database strings, and API keys.</w:t>
        </w:r>
      </w:ins>
    </w:p>
    <w:p w:rsidR="00442C8F" w:rsidRDefault="00442C8F" w:rsidP="00442C8F">
      <w:pPr>
        <w:pStyle w:val="Heading3"/>
        <w:spacing w:before="360" w:beforeAutospacing="0" w:after="240" w:afterAutospacing="0"/>
        <w:ind w:left="240"/>
        <w:rPr>
          <w:ins w:id="1894" w:author="Unknown"/>
          <w:rFonts w:ascii="Segoe UI" w:hAnsi="Segoe UI" w:cs="Segoe UI"/>
          <w:color w:val="1F2328"/>
          <w:sz w:val="30"/>
          <w:szCs w:val="30"/>
          <w:bdr w:val="none" w:sz="0" w:space="0" w:color="auto" w:frame="1"/>
          <w:shd w:val="clear" w:color="auto" w:fill="FFFFFF"/>
        </w:rPr>
      </w:pPr>
      <w:ins w:id="1895" w:author="Unknown">
        <w:r>
          <w:rPr>
            <w:rFonts w:ascii="Segoe UI" w:hAnsi="Segoe UI" w:cs="Segoe UI"/>
            <w:color w:val="1F2328"/>
            <w:sz w:val="30"/>
            <w:szCs w:val="30"/>
            <w:bdr w:val="none" w:sz="0" w:space="0" w:color="auto" w:frame="1"/>
            <w:shd w:val="clear" w:color="auto" w:fill="FFFFFF"/>
          </w:rPr>
          <w:t>4. How can you use Run Command in AWS Systems Manager?</w:t>
        </w:r>
      </w:ins>
    </w:p>
    <w:p w:rsidR="00442C8F" w:rsidRDefault="00442C8F" w:rsidP="00442C8F">
      <w:pPr>
        <w:pStyle w:val="rich-diff-level-zero"/>
        <w:spacing w:before="0" w:beforeAutospacing="0" w:after="240" w:afterAutospacing="0"/>
        <w:ind w:left="240"/>
        <w:rPr>
          <w:ins w:id="1896" w:author="Unknown"/>
          <w:rFonts w:ascii="Segoe UI" w:hAnsi="Segoe UI" w:cs="Segoe UI"/>
          <w:color w:val="1F2328"/>
          <w:bdr w:val="none" w:sz="0" w:space="0" w:color="auto" w:frame="1"/>
          <w:shd w:val="clear" w:color="auto" w:fill="FFFFFF"/>
        </w:rPr>
      </w:pPr>
      <w:ins w:id="1897" w:author="Unknown">
        <w:r>
          <w:rPr>
            <w:rFonts w:ascii="Segoe UI" w:hAnsi="Segoe UI" w:cs="Segoe UI"/>
            <w:color w:val="1F2328"/>
            <w:bdr w:val="none" w:sz="0" w:space="0" w:color="auto" w:frame="1"/>
            <w:shd w:val="clear" w:color="auto" w:fill="FFFFFF"/>
          </w:rPr>
          <w:t xml:space="preserve">Run Command allows you </w:t>
        </w:r>
        <w:proofErr w:type="gramStart"/>
        <w:r>
          <w:rPr>
            <w:rFonts w:ascii="Segoe UI" w:hAnsi="Segoe UI" w:cs="Segoe UI"/>
            <w:color w:val="1F2328"/>
            <w:bdr w:val="none" w:sz="0" w:space="0" w:color="auto" w:frame="1"/>
            <w:shd w:val="clear" w:color="auto" w:fill="FFFFFF"/>
          </w:rPr>
          <w:t>to remotely manage</w:t>
        </w:r>
        <w:proofErr w:type="gramEnd"/>
        <w:r>
          <w:rPr>
            <w:rFonts w:ascii="Segoe UI" w:hAnsi="Segoe UI" w:cs="Segoe UI"/>
            <w:color w:val="1F2328"/>
            <w:bdr w:val="none" w:sz="0" w:space="0" w:color="auto" w:frame="1"/>
            <w:shd w:val="clear" w:color="auto" w:fill="FFFFFF"/>
          </w:rPr>
          <w:t xml:space="preserve"> instances by running commands without requiring direct access. </w:t>
        </w:r>
        <w:proofErr w:type="gramStart"/>
        <w:r>
          <w:rPr>
            <w:rFonts w:ascii="Segoe UI" w:hAnsi="Segoe UI" w:cs="Segoe UI"/>
            <w:color w:val="1F2328"/>
            <w:bdr w:val="none" w:sz="0" w:space="0" w:color="auto" w:frame="1"/>
            <w:shd w:val="clear" w:color="auto" w:fill="FFFFFF"/>
          </w:rPr>
          <w:t>It's</w:t>
        </w:r>
        <w:proofErr w:type="gramEnd"/>
        <w:r>
          <w:rPr>
            <w:rFonts w:ascii="Segoe UI" w:hAnsi="Segoe UI" w:cs="Segoe UI"/>
            <w:color w:val="1F2328"/>
            <w:bdr w:val="none" w:sz="0" w:space="0" w:color="auto" w:frame="1"/>
            <w:shd w:val="clear" w:color="auto" w:fill="FFFFFF"/>
          </w:rPr>
          <w:t xml:space="preserve"> useful for tasks like software installations or updates.</w:t>
        </w:r>
      </w:ins>
    </w:p>
    <w:p w:rsidR="00442C8F" w:rsidRDefault="00442C8F" w:rsidP="00442C8F">
      <w:pPr>
        <w:pStyle w:val="Heading3"/>
        <w:spacing w:before="360" w:beforeAutospacing="0" w:after="240" w:afterAutospacing="0"/>
        <w:ind w:left="240"/>
        <w:rPr>
          <w:ins w:id="1898" w:author="Unknown"/>
          <w:rFonts w:ascii="Segoe UI" w:hAnsi="Segoe UI" w:cs="Segoe UI"/>
          <w:color w:val="1F2328"/>
          <w:sz w:val="30"/>
          <w:szCs w:val="30"/>
          <w:bdr w:val="none" w:sz="0" w:space="0" w:color="auto" w:frame="1"/>
          <w:shd w:val="clear" w:color="auto" w:fill="FFFFFF"/>
        </w:rPr>
      </w:pPr>
      <w:ins w:id="1899" w:author="Unknown">
        <w:r>
          <w:rPr>
            <w:rFonts w:ascii="Segoe UI" w:hAnsi="Segoe UI" w:cs="Segoe UI"/>
            <w:color w:val="1F2328"/>
            <w:sz w:val="30"/>
            <w:szCs w:val="30"/>
            <w:bdr w:val="none" w:sz="0" w:space="0" w:color="auto" w:frame="1"/>
            <w:shd w:val="clear" w:color="auto" w:fill="FFFFFF"/>
          </w:rPr>
          <w:t>5. What is State Manager in AWS Systems Manager?</w:t>
        </w:r>
      </w:ins>
    </w:p>
    <w:p w:rsidR="00442C8F" w:rsidRDefault="00442C8F" w:rsidP="00442C8F">
      <w:pPr>
        <w:pStyle w:val="rich-diff-level-zero"/>
        <w:spacing w:before="0" w:beforeAutospacing="0" w:after="240" w:afterAutospacing="0"/>
        <w:ind w:left="240"/>
        <w:rPr>
          <w:ins w:id="1900" w:author="Unknown"/>
          <w:rFonts w:ascii="Segoe UI" w:hAnsi="Segoe UI" w:cs="Segoe UI"/>
          <w:color w:val="1F2328"/>
          <w:bdr w:val="none" w:sz="0" w:space="0" w:color="auto" w:frame="1"/>
          <w:shd w:val="clear" w:color="auto" w:fill="FFFFFF"/>
        </w:rPr>
      </w:pPr>
      <w:ins w:id="1901" w:author="Unknown">
        <w:r>
          <w:rPr>
            <w:rFonts w:ascii="Segoe UI" w:hAnsi="Segoe UI" w:cs="Segoe UI"/>
            <w:color w:val="1F2328"/>
            <w:bdr w:val="none" w:sz="0" w:space="0" w:color="auto" w:frame="1"/>
            <w:shd w:val="clear" w:color="auto" w:fill="FFFFFF"/>
          </w:rPr>
          <w:t>State Manager helps you define and maintain consistent configurations for your instances over time, ensuring they comply with your desired state.</w:t>
        </w:r>
      </w:ins>
    </w:p>
    <w:p w:rsidR="00442C8F" w:rsidRDefault="00442C8F" w:rsidP="00442C8F">
      <w:pPr>
        <w:pStyle w:val="Heading3"/>
        <w:spacing w:before="360" w:beforeAutospacing="0" w:after="240" w:afterAutospacing="0"/>
        <w:ind w:left="240"/>
        <w:rPr>
          <w:ins w:id="1902" w:author="Unknown"/>
          <w:rFonts w:ascii="Segoe UI" w:hAnsi="Segoe UI" w:cs="Segoe UI"/>
          <w:color w:val="1F2328"/>
          <w:sz w:val="30"/>
          <w:szCs w:val="30"/>
          <w:bdr w:val="none" w:sz="0" w:space="0" w:color="auto" w:frame="1"/>
          <w:shd w:val="clear" w:color="auto" w:fill="FFFFFF"/>
        </w:rPr>
      </w:pPr>
      <w:ins w:id="1903" w:author="Unknown">
        <w:r>
          <w:rPr>
            <w:rFonts w:ascii="Segoe UI" w:hAnsi="Segoe UI" w:cs="Segoe UI"/>
            <w:color w:val="1F2328"/>
            <w:sz w:val="30"/>
            <w:szCs w:val="30"/>
            <w:bdr w:val="none" w:sz="0" w:space="0" w:color="auto" w:frame="1"/>
            <w:shd w:val="clear" w:color="auto" w:fill="FFFFFF"/>
          </w:rPr>
          <w:t>6. How does Automation work in AWS Systems Manager?</w:t>
        </w:r>
      </w:ins>
    </w:p>
    <w:p w:rsidR="00442C8F" w:rsidRDefault="00442C8F" w:rsidP="00442C8F">
      <w:pPr>
        <w:pStyle w:val="rich-diff-level-zero"/>
        <w:spacing w:before="0" w:beforeAutospacing="0" w:after="240" w:afterAutospacing="0"/>
        <w:ind w:left="240"/>
        <w:rPr>
          <w:ins w:id="1904" w:author="Unknown"/>
          <w:rFonts w:ascii="Segoe UI" w:hAnsi="Segoe UI" w:cs="Segoe UI"/>
          <w:color w:val="1F2328"/>
          <w:bdr w:val="none" w:sz="0" w:space="0" w:color="auto" w:frame="1"/>
          <w:shd w:val="clear" w:color="auto" w:fill="FFFFFF"/>
        </w:rPr>
      </w:pPr>
      <w:ins w:id="1905" w:author="Unknown">
        <w:r>
          <w:rPr>
            <w:rFonts w:ascii="Segoe UI" w:hAnsi="Segoe UI" w:cs="Segoe UI"/>
            <w:color w:val="1F2328"/>
            <w:bdr w:val="none" w:sz="0" w:space="0" w:color="auto" w:frame="1"/>
            <w:shd w:val="clear" w:color="auto" w:fill="FFFFFF"/>
          </w:rPr>
          <w:t>Automation enables you to create workflows for common maintenance and deployment tasks. It uses documents to define the steps required to achieve specific outcomes.</w:t>
        </w:r>
      </w:ins>
    </w:p>
    <w:p w:rsidR="00442C8F" w:rsidRDefault="00442C8F" w:rsidP="00442C8F">
      <w:pPr>
        <w:pStyle w:val="Heading3"/>
        <w:spacing w:before="360" w:beforeAutospacing="0" w:after="240" w:afterAutospacing="0"/>
        <w:ind w:left="240"/>
        <w:rPr>
          <w:ins w:id="1906" w:author="Unknown"/>
          <w:rFonts w:ascii="Segoe UI" w:hAnsi="Segoe UI" w:cs="Segoe UI"/>
          <w:color w:val="1F2328"/>
          <w:sz w:val="30"/>
          <w:szCs w:val="30"/>
          <w:bdr w:val="none" w:sz="0" w:space="0" w:color="auto" w:frame="1"/>
          <w:shd w:val="clear" w:color="auto" w:fill="FFFFFF"/>
        </w:rPr>
      </w:pPr>
      <w:ins w:id="1907" w:author="Unknown">
        <w:r>
          <w:rPr>
            <w:rFonts w:ascii="Segoe UI" w:hAnsi="Segoe UI" w:cs="Segoe UI"/>
            <w:color w:val="1F2328"/>
            <w:sz w:val="30"/>
            <w:szCs w:val="30"/>
            <w:bdr w:val="none" w:sz="0" w:space="0" w:color="auto" w:frame="1"/>
            <w:shd w:val="clear" w:color="auto" w:fill="FFFFFF"/>
          </w:rPr>
          <w:t>7. What is Patch Manager in AWS Systems Manager?</w:t>
        </w:r>
      </w:ins>
    </w:p>
    <w:p w:rsidR="00442C8F" w:rsidRDefault="00442C8F" w:rsidP="00442C8F">
      <w:pPr>
        <w:pStyle w:val="rich-diff-level-zero"/>
        <w:spacing w:before="0" w:beforeAutospacing="0" w:after="240" w:afterAutospacing="0"/>
        <w:ind w:left="240"/>
        <w:rPr>
          <w:ins w:id="1908" w:author="Unknown"/>
          <w:rFonts w:ascii="Segoe UI" w:hAnsi="Segoe UI" w:cs="Segoe UI"/>
          <w:color w:val="1F2328"/>
          <w:bdr w:val="none" w:sz="0" w:space="0" w:color="auto" w:frame="1"/>
          <w:shd w:val="clear" w:color="auto" w:fill="FFFFFF"/>
        </w:rPr>
      </w:pPr>
      <w:ins w:id="1909" w:author="Unknown">
        <w:r>
          <w:rPr>
            <w:rFonts w:ascii="Segoe UI" w:hAnsi="Segoe UI" w:cs="Segoe UI"/>
            <w:color w:val="1F2328"/>
            <w:bdr w:val="none" w:sz="0" w:space="0" w:color="auto" w:frame="1"/>
            <w:shd w:val="clear" w:color="auto" w:fill="FFFFFF"/>
          </w:rPr>
          <w:lastRenderedPageBreak/>
          <w:t>Patch Manager helps you automate the process of patching instances with the latest security updates, allowing you to keep your instances up-to-date and secure.</w:t>
        </w:r>
      </w:ins>
    </w:p>
    <w:p w:rsidR="00442C8F" w:rsidRDefault="00442C8F" w:rsidP="00442C8F">
      <w:pPr>
        <w:pStyle w:val="Heading3"/>
        <w:spacing w:before="360" w:beforeAutospacing="0" w:after="240" w:afterAutospacing="0"/>
        <w:ind w:left="240"/>
        <w:rPr>
          <w:ins w:id="1910" w:author="Unknown"/>
          <w:rFonts w:ascii="Segoe UI" w:hAnsi="Segoe UI" w:cs="Segoe UI"/>
          <w:color w:val="1F2328"/>
          <w:sz w:val="30"/>
          <w:szCs w:val="30"/>
          <w:bdr w:val="none" w:sz="0" w:space="0" w:color="auto" w:frame="1"/>
          <w:shd w:val="clear" w:color="auto" w:fill="FFFFFF"/>
        </w:rPr>
      </w:pPr>
      <w:ins w:id="1911" w:author="Unknown">
        <w:r>
          <w:rPr>
            <w:rFonts w:ascii="Segoe UI" w:hAnsi="Segoe UI" w:cs="Segoe UI"/>
            <w:color w:val="1F2328"/>
            <w:sz w:val="30"/>
            <w:szCs w:val="30"/>
            <w:bdr w:val="none" w:sz="0" w:space="0" w:color="auto" w:frame="1"/>
            <w:shd w:val="clear" w:color="auto" w:fill="FFFFFF"/>
          </w:rPr>
          <w:t>8. How can you manage inventory using AWS Systems Manager?</w:t>
        </w:r>
      </w:ins>
    </w:p>
    <w:p w:rsidR="00442C8F" w:rsidRDefault="00442C8F" w:rsidP="00442C8F">
      <w:pPr>
        <w:pStyle w:val="rich-diff-level-zero"/>
        <w:spacing w:before="0" w:beforeAutospacing="0" w:after="240" w:afterAutospacing="0"/>
        <w:ind w:left="240"/>
        <w:rPr>
          <w:ins w:id="1912" w:author="Unknown"/>
          <w:rFonts w:ascii="Segoe UI" w:hAnsi="Segoe UI" w:cs="Segoe UI"/>
          <w:color w:val="1F2328"/>
          <w:bdr w:val="none" w:sz="0" w:space="0" w:color="auto" w:frame="1"/>
          <w:shd w:val="clear" w:color="auto" w:fill="FFFFFF"/>
        </w:rPr>
      </w:pPr>
      <w:ins w:id="1913" w:author="Unknown">
        <w:r>
          <w:rPr>
            <w:rFonts w:ascii="Segoe UI" w:hAnsi="Segoe UI" w:cs="Segoe UI"/>
            <w:color w:val="1F2328"/>
            <w:bdr w:val="none" w:sz="0" w:space="0" w:color="auto" w:frame="1"/>
            <w:shd w:val="clear" w:color="auto" w:fill="FFFFFF"/>
          </w:rPr>
          <w:t>Systems Manager Inventory allows you to collect metadata about instances and applications, helping you track changes, perform audits, and maintain compliance.</w:t>
        </w:r>
      </w:ins>
    </w:p>
    <w:p w:rsidR="00442C8F" w:rsidRDefault="00442C8F" w:rsidP="00442C8F">
      <w:pPr>
        <w:pStyle w:val="Heading3"/>
        <w:spacing w:before="360" w:beforeAutospacing="0" w:after="240" w:afterAutospacing="0"/>
        <w:ind w:left="240"/>
        <w:rPr>
          <w:ins w:id="1914" w:author="Unknown"/>
          <w:rFonts w:ascii="Segoe UI" w:hAnsi="Segoe UI" w:cs="Segoe UI"/>
          <w:color w:val="1F2328"/>
          <w:sz w:val="30"/>
          <w:szCs w:val="30"/>
          <w:bdr w:val="none" w:sz="0" w:space="0" w:color="auto" w:frame="1"/>
          <w:shd w:val="clear" w:color="auto" w:fill="FFFFFF"/>
        </w:rPr>
      </w:pPr>
      <w:ins w:id="1915" w:author="Unknown">
        <w:r>
          <w:rPr>
            <w:rFonts w:ascii="Segoe UI" w:hAnsi="Segoe UI" w:cs="Segoe UI"/>
            <w:color w:val="1F2328"/>
            <w:sz w:val="30"/>
            <w:szCs w:val="30"/>
            <w:bdr w:val="none" w:sz="0" w:space="0" w:color="auto" w:frame="1"/>
            <w:shd w:val="clear" w:color="auto" w:fill="FFFFFF"/>
          </w:rPr>
          <w:t>9. What is the difference between Systems Manager Parameter Store and Secrets Manager?</w:t>
        </w:r>
      </w:ins>
    </w:p>
    <w:p w:rsidR="00442C8F" w:rsidRDefault="00442C8F" w:rsidP="00442C8F">
      <w:pPr>
        <w:pStyle w:val="rich-diff-level-zero"/>
        <w:spacing w:before="0" w:beforeAutospacing="0" w:after="240" w:afterAutospacing="0"/>
        <w:ind w:left="240"/>
        <w:rPr>
          <w:ins w:id="1916" w:author="Unknown"/>
          <w:rFonts w:ascii="Segoe UI" w:hAnsi="Segoe UI" w:cs="Segoe UI"/>
          <w:color w:val="1F2328"/>
          <w:bdr w:val="none" w:sz="0" w:space="0" w:color="auto" w:frame="1"/>
          <w:shd w:val="clear" w:color="auto" w:fill="FFFFFF"/>
        </w:rPr>
      </w:pPr>
      <w:ins w:id="1917" w:author="Unknown">
        <w:r>
          <w:rPr>
            <w:rFonts w:ascii="Segoe UI" w:hAnsi="Segoe UI" w:cs="Segoe UI"/>
            <w:color w:val="1F2328"/>
            <w:bdr w:val="none" w:sz="0" w:space="0" w:color="auto" w:frame="1"/>
            <w:shd w:val="clear" w:color="auto" w:fill="FFFFFF"/>
          </w:rPr>
          <w:t xml:space="preserve">Parameter Store </w:t>
        </w:r>
        <w:proofErr w:type="gramStart"/>
        <w:r>
          <w:rPr>
            <w:rFonts w:ascii="Segoe UI" w:hAnsi="Segoe UI" w:cs="Segoe UI"/>
            <w:color w:val="1F2328"/>
            <w:bdr w:val="none" w:sz="0" w:space="0" w:color="auto" w:frame="1"/>
            <w:shd w:val="clear" w:color="auto" w:fill="FFFFFF"/>
          </w:rPr>
          <w:t>is designed</w:t>
        </w:r>
        <w:proofErr w:type="gramEnd"/>
        <w:r>
          <w:rPr>
            <w:rFonts w:ascii="Segoe UI" w:hAnsi="Segoe UI" w:cs="Segoe UI"/>
            <w:color w:val="1F2328"/>
            <w:bdr w:val="none" w:sz="0" w:space="0" w:color="auto" w:frame="1"/>
            <w:shd w:val="clear" w:color="auto" w:fill="FFFFFF"/>
          </w:rPr>
          <w:t xml:space="preserve"> for storing configuration data, while Secrets Manager is designed for securely storing and managing sensitive information like passwords and API keys.</w:t>
        </w:r>
      </w:ins>
    </w:p>
    <w:p w:rsidR="00442C8F" w:rsidRDefault="00442C8F" w:rsidP="00442C8F">
      <w:pPr>
        <w:pStyle w:val="Heading3"/>
        <w:spacing w:before="360" w:beforeAutospacing="0" w:after="240" w:afterAutospacing="0"/>
        <w:ind w:left="240"/>
        <w:rPr>
          <w:ins w:id="1918" w:author="Unknown"/>
          <w:rFonts w:ascii="Segoe UI" w:hAnsi="Segoe UI" w:cs="Segoe UI"/>
          <w:color w:val="1F2328"/>
          <w:sz w:val="30"/>
          <w:szCs w:val="30"/>
          <w:bdr w:val="none" w:sz="0" w:space="0" w:color="auto" w:frame="1"/>
          <w:shd w:val="clear" w:color="auto" w:fill="FFFFFF"/>
        </w:rPr>
      </w:pPr>
      <w:ins w:id="1919" w:author="Unknown">
        <w:r>
          <w:rPr>
            <w:rFonts w:ascii="Segoe UI" w:hAnsi="Segoe UI" w:cs="Segoe UI"/>
            <w:color w:val="1F2328"/>
            <w:sz w:val="30"/>
            <w:szCs w:val="30"/>
            <w:bdr w:val="none" w:sz="0" w:space="0" w:color="auto" w:frame="1"/>
            <w:shd w:val="clear" w:color="auto" w:fill="FFFFFF"/>
          </w:rPr>
          <w:t>10. How can you use AWS Systems Manager to automate instance configuration?</w:t>
        </w:r>
      </w:ins>
    </w:p>
    <w:p w:rsidR="00442C8F" w:rsidRDefault="00442C8F" w:rsidP="00442C8F">
      <w:pPr>
        <w:pStyle w:val="rich-diff-level-zero"/>
        <w:spacing w:before="0" w:beforeAutospacing="0" w:after="240" w:afterAutospacing="0"/>
        <w:ind w:left="240"/>
        <w:rPr>
          <w:ins w:id="1920" w:author="Unknown"/>
          <w:rFonts w:ascii="Segoe UI" w:hAnsi="Segoe UI" w:cs="Segoe UI"/>
          <w:color w:val="1F2328"/>
          <w:bdr w:val="none" w:sz="0" w:space="0" w:color="auto" w:frame="1"/>
          <w:shd w:val="clear" w:color="auto" w:fill="FFFFFF"/>
        </w:rPr>
      </w:pPr>
      <w:ins w:id="1921" w:author="Unknown">
        <w:r>
          <w:rPr>
            <w:rFonts w:ascii="Segoe UI" w:hAnsi="Segoe UI" w:cs="Segoe UI"/>
            <w:color w:val="1F2328"/>
            <w:bdr w:val="none" w:sz="0" w:space="0" w:color="auto" w:frame="1"/>
            <w:shd w:val="clear" w:color="auto" w:fill="FFFFFF"/>
          </w:rPr>
          <w:t>You can use State Manager to define a desired state for your instances, ensuring that they have the necessary configurations and software.</w:t>
        </w:r>
      </w:ins>
    </w:p>
    <w:p w:rsidR="00442C8F" w:rsidRDefault="00442C8F" w:rsidP="00442C8F">
      <w:pPr>
        <w:pStyle w:val="Heading3"/>
        <w:spacing w:before="360" w:beforeAutospacing="0" w:after="240" w:afterAutospacing="0"/>
        <w:ind w:left="240"/>
        <w:rPr>
          <w:ins w:id="1922" w:author="Unknown"/>
          <w:rFonts w:ascii="Segoe UI" w:hAnsi="Segoe UI" w:cs="Segoe UI"/>
          <w:color w:val="1F2328"/>
          <w:sz w:val="30"/>
          <w:szCs w:val="30"/>
          <w:bdr w:val="none" w:sz="0" w:space="0" w:color="auto" w:frame="1"/>
          <w:shd w:val="clear" w:color="auto" w:fill="FFFFFF"/>
        </w:rPr>
      </w:pPr>
      <w:ins w:id="1923" w:author="Unknown">
        <w:r>
          <w:rPr>
            <w:rFonts w:ascii="Segoe UI" w:hAnsi="Segoe UI" w:cs="Segoe UI"/>
            <w:color w:val="1F2328"/>
            <w:sz w:val="30"/>
            <w:szCs w:val="30"/>
            <w:bdr w:val="none" w:sz="0" w:space="0" w:color="auto" w:frame="1"/>
            <w:shd w:val="clear" w:color="auto" w:fill="FFFFFF"/>
          </w:rPr>
          <w:t>11. What are AWS Systems Manager documents?</w:t>
        </w:r>
      </w:ins>
    </w:p>
    <w:p w:rsidR="00442C8F" w:rsidRDefault="00442C8F" w:rsidP="00442C8F">
      <w:pPr>
        <w:pStyle w:val="rich-diff-level-zero"/>
        <w:spacing w:before="0" w:beforeAutospacing="0" w:after="240" w:afterAutospacing="0"/>
        <w:ind w:left="240"/>
        <w:rPr>
          <w:ins w:id="1924" w:author="Unknown"/>
          <w:rFonts w:ascii="Segoe UI" w:hAnsi="Segoe UI" w:cs="Segoe UI"/>
          <w:color w:val="1F2328"/>
          <w:bdr w:val="none" w:sz="0" w:space="0" w:color="auto" w:frame="1"/>
          <w:shd w:val="clear" w:color="auto" w:fill="FFFFFF"/>
        </w:rPr>
      </w:pPr>
      <w:ins w:id="1925" w:author="Unknown">
        <w:r>
          <w:rPr>
            <w:rFonts w:ascii="Segoe UI" w:hAnsi="Segoe UI" w:cs="Segoe UI"/>
            <w:color w:val="1F2328"/>
            <w:bdr w:val="none" w:sz="0" w:space="0" w:color="auto" w:frame="1"/>
            <w:shd w:val="clear" w:color="auto" w:fill="FFFFFF"/>
          </w:rPr>
          <w:t xml:space="preserve">Documents are pre-defined or custom scripts that define the steps for performing tasks using Systems Manager. They </w:t>
        </w:r>
        <w:proofErr w:type="gramStart"/>
        <w:r>
          <w:rPr>
            <w:rFonts w:ascii="Segoe UI" w:hAnsi="Segoe UI" w:cs="Segoe UI"/>
            <w:color w:val="1F2328"/>
            <w:bdr w:val="none" w:sz="0" w:space="0" w:color="auto" w:frame="1"/>
            <w:shd w:val="clear" w:color="auto" w:fill="FFFFFF"/>
          </w:rPr>
          <w:t>can be used</w:t>
        </w:r>
        <w:proofErr w:type="gramEnd"/>
        <w:r>
          <w:rPr>
            <w:rFonts w:ascii="Segoe UI" w:hAnsi="Segoe UI" w:cs="Segoe UI"/>
            <w:color w:val="1F2328"/>
            <w:bdr w:val="none" w:sz="0" w:space="0" w:color="auto" w:frame="1"/>
            <w:shd w:val="clear" w:color="auto" w:fill="FFFFFF"/>
          </w:rPr>
          <w:t xml:space="preserve"> with Automation, Run Command, and State Manager.</w:t>
        </w:r>
      </w:ins>
    </w:p>
    <w:p w:rsidR="00442C8F" w:rsidRDefault="00442C8F" w:rsidP="00442C8F">
      <w:pPr>
        <w:pStyle w:val="Heading3"/>
        <w:spacing w:before="360" w:beforeAutospacing="0" w:after="240" w:afterAutospacing="0"/>
        <w:ind w:left="240"/>
        <w:rPr>
          <w:ins w:id="1926" w:author="Unknown"/>
          <w:rFonts w:ascii="Segoe UI" w:hAnsi="Segoe UI" w:cs="Segoe UI"/>
          <w:color w:val="1F2328"/>
          <w:sz w:val="30"/>
          <w:szCs w:val="30"/>
          <w:bdr w:val="none" w:sz="0" w:space="0" w:color="auto" w:frame="1"/>
          <w:shd w:val="clear" w:color="auto" w:fill="FFFFFF"/>
        </w:rPr>
      </w:pPr>
      <w:ins w:id="1927" w:author="Unknown">
        <w:r>
          <w:rPr>
            <w:rFonts w:ascii="Segoe UI" w:hAnsi="Segoe UI" w:cs="Segoe UI"/>
            <w:color w:val="1F2328"/>
            <w:sz w:val="30"/>
            <w:szCs w:val="30"/>
            <w:bdr w:val="none" w:sz="0" w:space="0" w:color="auto" w:frame="1"/>
            <w:shd w:val="clear" w:color="auto" w:fill="FFFFFF"/>
          </w:rPr>
          <w:t>12. How can you schedule automated tasks with AWS Systems Manager?</w:t>
        </w:r>
      </w:ins>
    </w:p>
    <w:p w:rsidR="00442C8F" w:rsidRDefault="00442C8F" w:rsidP="00442C8F">
      <w:pPr>
        <w:pStyle w:val="rich-diff-level-zero"/>
        <w:spacing w:before="0" w:beforeAutospacing="0" w:after="240" w:afterAutospacing="0"/>
        <w:ind w:left="240"/>
        <w:rPr>
          <w:ins w:id="1928" w:author="Unknown"/>
          <w:rFonts w:ascii="Segoe UI" w:hAnsi="Segoe UI" w:cs="Segoe UI"/>
          <w:color w:val="1F2328"/>
          <w:bdr w:val="none" w:sz="0" w:space="0" w:color="auto" w:frame="1"/>
          <w:shd w:val="clear" w:color="auto" w:fill="FFFFFF"/>
        </w:rPr>
      </w:pPr>
      <w:ins w:id="1929" w:author="Unknown">
        <w:r>
          <w:rPr>
            <w:rFonts w:ascii="Segoe UI" w:hAnsi="Segoe UI" w:cs="Segoe UI"/>
            <w:color w:val="1F2328"/>
            <w:bdr w:val="none" w:sz="0" w:space="0" w:color="auto" w:frame="1"/>
            <w:shd w:val="clear" w:color="auto" w:fill="FFFFFF"/>
          </w:rPr>
          <w:t>You can use Maintenance Windows in Systems Manager to define schedules for executing tasks across your fleet of instances.</w:t>
        </w:r>
      </w:ins>
    </w:p>
    <w:p w:rsidR="00442C8F" w:rsidRDefault="00442C8F" w:rsidP="00442C8F">
      <w:pPr>
        <w:pStyle w:val="Heading3"/>
        <w:spacing w:before="360" w:beforeAutospacing="0" w:after="240" w:afterAutospacing="0"/>
        <w:ind w:left="240"/>
        <w:rPr>
          <w:ins w:id="1930" w:author="Unknown"/>
          <w:rFonts w:ascii="Segoe UI" w:hAnsi="Segoe UI" w:cs="Segoe UI"/>
          <w:color w:val="1F2328"/>
          <w:sz w:val="30"/>
          <w:szCs w:val="30"/>
          <w:bdr w:val="none" w:sz="0" w:space="0" w:color="auto" w:frame="1"/>
          <w:shd w:val="clear" w:color="auto" w:fill="FFFFFF"/>
        </w:rPr>
      </w:pPr>
      <w:ins w:id="1931" w:author="Unknown">
        <w:r>
          <w:rPr>
            <w:rFonts w:ascii="Segoe UI" w:hAnsi="Segoe UI" w:cs="Segoe UI"/>
            <w:color w:val="1F2328"/>
            <w:sz w:val="30"/>
            <w:szCs w:val="30"/>
            <w:bdr w:val="none" w:sz="0" w:space="0" w:color="auto" w:frame="1"/>
            <w:shd w:val="clear" w:color="auto" w:fill="FFFFFF"/>
          </w:rPr>
          <w:t>13. What is the purpose of Distributor in AWS Systems Manager?</w:t>
        </w:r>
      </w:ins>
    </w:p>
    <w:p w:rsidR="00442C8F" w:rsidRDefault="00442C8F" w:rsidP="00442C8F">
      <w:pPr>
        <w:pStyle w:val="rich-diff-level-zero"/>
        <w:spacing w:before="0" w:beforeAutospacing="0" w:after="240" w:afterAutospacing="0"/>
        <w:ind w:left="240"/>
        <w:rPr>
          <w:ins w:id="1932" w:author="Unknown"/>
          <w:rFonts w:ascii="Segoe UI" w:hAnsi="Segoe UI" w:cs="Segoe UI"/>
          <w:color w:val="1F2328"/>
          <w:bdr w:val="none" w:sz="0" w:space="0" w:color="auto" w:frame="1"/>
          <w:shd w:val="clear" w:color="auto" w:fill="FFFFFF"/>
        </w:rPr>
      </w:pPr>
      <w:ins w:id="1933" w:author="Unknown">
        <w:r>
          <w:rPr>
            <w:rFonts w:ascii="Segoe UI" w:hAnsi="Segoe UI" w:cs="Segoe UI"/>
            <w:color w:val="1F2328"/>
            <w:bdr w:val="none" w:sz="0" w:space="0" w:color="auto" w:frame="1"/>
            <w:shd w:val="clear" w:color="auto" w:fill="FFFFFF"/>
          </w:rPr>
          <w:lastRenderedPageBreak/>
          <w:t>Distributor is a feature that allows you to package and distribute software packages to your instances, making it easier to manage software deployments.</w:t>
        </w:r>
      </w:ins>
    </w:p>
    <w:p w:rsidR="00442C8F" w:rsidRDefault="00442C8F" w:rsidP="00442C8F">
      <w:pPr>
        <w:pStyle w:val="Heading3"/>
        <w:spacing w:before="360" w:beforeAutospacing="0" w:after="240" w:afterAutospacing="0"/>
        <w:ind w:left="240"/>
        <w:rPr>
          <w:ins w:id="1934" w:author="Unknown"/>
          <w:rFonts w:ascii="Segoe UI" w:hAnsi="Segoe UI" w:cs="Segoe UI"/>
          <w:color w:val="1F2328"/>
          <w:sz w:val="30"/>
          <w:szCs w:val="30"/>
          <w:bdr w:val="none" w:sz="0" w:space="0" w:color="auto" w:frame="1"/>
          <w:shd w:val="clear" w:color="auto" w:fill="FFFFFF"/>
        </w:rPr>
      </w:pPr>
      <w:ins w:id="1935" w:author="Unknown">
        <w:r>
          <w:rPr>
            <w:rFonts w:ascii="Segoe UI" w:hAnsi="Segoe UI" w:cs="Segoe UI"/>
            <w:color w:val="1F2328"/>
            <w:sz w:val="30"/>
            <w:szCs w:val="30"/>
            <w:bdr w:val="none" w:sz="0" w:space="0" w:color="auto" w:frame="1"/>
            <w:shd w:val="clear" w:color="auto" w:fill="FFFFFF"/>
          </w:rPr>
          <w:t>14. How can you use AWS Systems Manager to manage compliance?</w:t>
        </w:r>
      </w:ins>
    </w:p>
    <w:p w:rsidR="00442C8F" w:rsidRDefault="00442C8F" w:rsidP="00442C8F">
      <w:pPr>
        <w:pStyle w:val="rich-diff-level-zero"/>
        <w:spacing w:before="0" w:beforeAutospacing="0" w:after="240" w:afterAutospacing="0"/>
        <w:ind w:left="240"/>
        <w:rPr>
          <w:ins w:id="1936" w:author="Unknown"/>
          <w:rFonts w:ascii="Segoe UI" w:hAnsi="Segoe UI" w:cs="Segoe UI"/>
          <w:color w:val="1F2328"/>
          <w:bdr w:val="none" w:sz="0" w:space="0" w:color="auto" w:frame="1"/>
          <w:shd w:val="clear" w:color="auto" w:fill="FFFFFF"/>
        </w:rPr>
      </w:pPr>
      <w:ins w:id="1937" w:author="Unknown">
        <w:r>
          <w:rPr>
            <w:rFonts w:ascii="Segoe UI" w:hAnsi="Segoe UI" w:cs="Segoe UI"/>
            <w:color w:val="1F2328"/>
            <w:bdr w:val="none" w:sz="0" w:space="0" w:color="auto" w:frame="1"/>
            <w:shd w:val="clear" w:color="auto" w:fill="FFFFFF"/>
          </w:rPr>
          <w:t>You can use Compliance Manager to assess and monitor the compliance of your instances against predefined or custom policies.</w:t>
        </w:r>
      </w:ins>
    </w:p>
    <w:p w:rsidR="00442C8F" w:rsidRDefault="00442C8F" w:rsidP="00442C8F">
      <w:pPr>
        <w:pStyle w:val="Heading3"/>
        <w:spacing w:before="360" w:beforeAutospacing="0" w:after="240" w:afterAutospacing="0"/>
        <w:ind w:left="240"/>
        <w:rPr>
          <w:ins w:id="1938" w:author="Unknown"/>
          <w:rFonts w:ascii="Segoe UI" w:hAnsi="Segoe UI" w:cs="Segoe UI"/>
          <w:color w:val="1F2328"/>
          <w:sz w:val="30"/>
          <w:szCs w:val="30"/>
          <w:bdr w:val="none" w:sz="0" w:space="0" w:color="auto" w:frame="1"/>
          <w:shd w:val="clear" w:color="auto" w:fill="FFFFFF"/>
        </w:rPr>
      </w:pPr>
      <w:ins w:id="1939" w:author="Unknown">
        <w:r>
          <w:rPr>
            <w:rFonts w:ascii="Segoe UI" w:hAnsi="Segoe UI" w:cs="Segoe UI"/>
            <w:color w:val="1F2328"/>
            <w:sz w:val="30"/>
            <w:szCs w:val="30"/>
            <w:bdr w:val="none" w:sz="0" w:space="0" w:color="auto" w:frame="1"/>
            <w:shd w:val="clear" w:color="auto" w:fill="FFFFFF"/>
          </w:rPr>
          <w:t xml:space="preserve">15. What is the </w:t>
        </w:r>
        <w:proofErr w:type="spellStart"/>
        <w:r>
          <w:rPr>
            <w:rFonts w:ascii="Segoe UI" w:hAnsi="Segoe UI" w:cs="Segoe UI"/>
            <w:color w:val="1F2328"/>
            <w:sz w:val="30"/>
            <w:szCs w:val="30"/>
            <w:bdr w:val="none" w:sz="0" w:space="0" w:color="auto" w:frame="1"/>
            <w:shd w:val="clear" w:color="auto" w:fill="FFFFFF"/>
          </w:rPr>
          <w:t>OpsCenter</w:t>
        </w:r>
        <w:proofErr w:type="spellEnd"/>
        <w:r>
          <w:rPr>
            <w:rFonts w:ascii="Segoe UI" w:hAnsi="Segoe UI" w:cs="Segoe UI"/>
            <w:color w:val="1F2328"/>
            <w:sz w:val="30"/>
            <w:szCs w:val="30"/>
            <w:bdr w:val="none" w:sz="0" w:space="0" w:color="auto" w:frame="1"/>
            <w:shd w:val="clear" w:color="auto" w:fill="FFFFFF"/>
          </w:rPr>
          <w:t xml:space="preserve"> feature in AWS Systems Manager?</w:t>
        </w:r>
      </w:ins>
    </w:p>
    <w:p w:rsidR="00442C8F" w:rsidRDefault="00442C8F" w:rsidP="00442C8F">
      <w:pPr>
        <w:pStyle w:val="rich-diff-level-zero"/>
        <w:spacing w:before="0" w:beforeAutospacing="0" w:after="240" w:afterAutospacing="0"/>
        <w:ind w:left="240"/>
        <w:rPr>
          <w:ins w:id="1940" w:author="Unknown"/>
          <w:rFonts w:ascii="Segoe UI" w:hAnsi="Segoe UI" w:cs="Segoe UI"/>
          <w:color w:val="1F2328"/>
          <w:bdr w:val="none" w:sz="0" w:space="0" w:color="auto" w:frame="1"/>
          <w:shd w:val="clear" w:color="auto" w:fill="FFFFFF"/>
        </w:rPr>
      </w:pPr>
      <w:proofErr w:type="spellStart"/>
      <w:ins w:id="1941" w:author="Unknown">
        <w:r>
          <w:rPr>
            <w:rFonts w:ascii="Segoe UI" w:hAnsi="Segoe UI" w:cs="Segoe UI"/>
            <w:color w:val="1F2328"/>
            <w:bdr w:val="none" w:sz="0" w:space="0" w:color="auto" w:frame="1"/>
            <w:shd w:val="clear" w:color="auto" w:fill="FFFFFF"/>
          </w:rPr>
          <w:t>OpsCenter</w:t>
        </w:r>
        <w:proofErr w:type="spellEnd"/>
        <w:r>
          <w:rPr>
            <w:rFonts w:ascii="Segoe UI" w:hAnsi="Segoe UI" w:cs="Segoe UI"/>
            <w:color w:val="1F2328"/>
            <w:bdr w:val="none" w:sz="0" w:space="0" w:color="auto" w:frame="1"/>
            <w:shd w:val="clear" w:color="auto" w:fill="FFFFFF"/>
          </w:rPr>
          <w:t xml:space="preserve"> helps you manage and resolve operational issues by providing a central place to view, investigate, and take action on operational tasks and incidents.</w:t>
        </w:r>
      </w:ins>
    </w:p>
    <w:p w:rsidR="00442C8F" w:rsidRDefault="00442C8F" w:rsidP="00442C8F">
      <w:pPr>
        <w:pStyle w:val="Heading3"/>
        <w:spacing w:before="360" w:beforeAutospacing="0" w:after="240" w:afterAutospacing="0"/>
        <w:ind w:left="240"/>
        <w:rPr>
          <w:ins w:id="1942" w:author="Unknown"/>
          <w:rFonts w:ascii="Segoe UI" w:hAnsi="Segoe UI" w:cs="Segoe UI"/>
          <w:color w:val="1F2328"/>
          <w:sz w:val="30"/>
          <w:szCs w:val="30"/>
          <w:bdr w:val="none" w:sz="0" w:space="0" w:color="auto" w:frame="1"/>
          <w:shd w:val="clear" w:color="auto" w:fill="FFFFFF"/>
        </w:rPr>
      </w:pPr>
      <w:ins w:id="1943" w:author="Unknown">
        <w:r>
          <w:rPr>
            <w:rFonts w:ascii="Segoe UI" w:hAnsi="Segoe UI" w:cs="Segoe UI"/>
            <w:color w:val="1F2328"/>
            <w:sz w:val="30"/>
            <w:szCs w:val="30"/>
            <w:bdr w:val="none" w:sz="0" w:space="0" w:color="auto" w:frame="1"/>
            <w:shd w:val="clear" w:color="auto" w:fill="FFFFFF"/>
          </w:rPr>
          <w:t>16. How can you integrate AWS Systems Manager with other AWS services?</w:t>
        </w:r>
      </w:ins>
    </w:p>
    <w:p w:rsidR="00442C8F" w:rsidRDefault="00442C8F" w:rsidP="00442C8F">
      <w:pPr>
        <w:pStyle w:val="rich-diff-level-zero"/>
        <w:spacing w:before="0" w:beforeAutospacing="0" w:after="240" w:afterAutospacing="0"/>
        <w:ind w:left="240"/>
        <w:rPr>
          <w:ins w:id="1944" w:author="Unknown"/>
          <w:rFonts w:ascii="Segoe UI" w:hAnsi="Segoe UI" w:cs="Segoe UI"/>
          <w:color w:val="1F2328"/>
          <w:bdr w:val="none" w:sz="0" w:space="0" w:color="auto" w:frame="1"/>
          <w:shd w:val="clear" w:color="auto" w:fill="FFFFFF"/>
        </w:rPr>
      </w:pPr>
      <w:ins w:id="1945" w:author="Unknown">
        <w:r>
          <w:rPr>
            <w:rFonts w:ascii="Segoe UI" w:hAnsi="Segoe UI" w:cs="Segoe UI"/>
            <w:color w:val="1F2328"/>
            <w:bdr w:val="none" w:sz="0" w:space="0" w:color="auto" w:frame="1"/>
            <w:shd w:val="clear" w:color="auto" w:fill="FFFFFF"/>
          </w:rPr>
          <w:t xml:space="preserve">AWS Systems Manager integrates with services like </w:t>
        </w:r>
        <w:proofErr w:type="spellStart"/>
        <w:r>
          <w:rPr>
            <w:rFonts w:ascii="Segoe UI" w:hAnsi="Segoe UI" w:cs="Segoe UI"/>
            <w:color w:val="1F2328"/>
            <w:bdr w:val="none" w:sz="0" w:space="0" w:color="auto" w:frame="1"/>
            <w:shd w:val="clear" w:color="auto" w:fill="FFFFFF"/>
          </w:rPr>
          <w:t>CloudWatch</w:t>
        </w:r>
        <w:proofErr w:type="spellEnd"/>
        <w:r>
          <w:rPr>
            <w:rFonts w:ascii="Segoe UI" w:hAnsi="Segoe UI" w:cs="Segoe UI"/>
            <w:color w:val="1F2328"/>
            <w:bdr w:val="none" w:sz="0" w:space="0" w:color="auto" w:frame="1"/>
            <w:shd w:val="clear" w:color="auto" w:fill="FFFFFF"/>
          </w:rPr>
          <w:t>, Lambda, and Step Functions to enable more advanced automation and orchestration.</w:t>
        </w:r>
      </w:ins>
    </w:p>
    <w:p w:rsidR="00442C8F" w:rsidRDefault="00442C8F" w:rsidP="00442C8F">
      <w:pPr>
        <w:pStyle w:val="Heading3"/>
        <w:spacing w:before="360" w:beforeAutospacing="0" w:after="240" w:afterAutospacing="0"/>
        <w:ind w:left="240"/>
        <w:rPr>
          <w:ins w:id="1946" w:author="Unknown"/>
          <w:rFonts w:ascii="Segoe UI" w:hAnsi="Segoe UI" w:cs="Segoe UI"/>
          <w:color w:val="1F2328"/>
          <w:sz w:val="30"/>
          <w:szCs w:val="30"/>
          <w:bdr w:val="none" w:sz="0" w:space="0" w:color="auto" w:frame="1"/>
          <w:shd w:val="clear" w:color="auto" w:fill="FFFFFF"/>
        </w:rPr>
      </w:pPr>
      <w:proofErr w:type="gramStart"/>
      <w:ins w:id="1947" w:author="Unknown">
        <w:r>
          <w:rPr>
            <w:rFonts w:ascii="Segoe UI" w:hAnsi="Segoe UI" w:cs="Segoe UI"/>
            <w:color w:val="1F2328"/>
            <w:sz w:val="30"/>
            <w:szCs w:val="30"/>
            <w:bdr w:val="none" w:sz="0" w:space="0" w:color="auto" w:frame="1"/>
            <w:shd w:val="clear" w:color="auto" w:fill="FFFFFF"/>
          </w:rPr>
          <w:t>17. Can AWS Systems Manager be used</w:t>
        </w:r>
        <w:proofErr w:type="gramEnd"/>
        <w:r>
          <w:rPr>
            <w:rFonts w:ascii="Segoe UI" w:hAnsi="Segoe UI" w:cs="Segoe UI"/>
            <w:color w:val="1F2328"/>
            <w:sz w:val="30"/>
            <w:szCs w:val="30"/>
            <w:bdr w:val="none" w:sz="0" w:space="0" w:color="auto" w:frame="1"/>
            <w:shd w:val="clear" w:color="auto" w:fill="FFFFFF"/>
          </w:rPr>
          <w:t xml:space="preserve"> with on-premises resources?</w:t>
        </w:r>
      </w:ins>
    </w:p>
    <w:p w:rsidR="00442C8F" w:rsidRDefault="00442C8F" w:rsidP="00442C8F">
      <w:pPr>
        <w:pStyle w:val="rich-diff-level-zero"/>
        <w:spacing w:before="0" w:beforeAutospacing="0" w:after="240" w:afterAutospacing="0"/>
        <w:ind w:left="240"/>
        <w:rPr>
          <w:ins w:id="1948" w:author="Unknown"/>
          <w:rFonts w:ascii="Segoe UI" w:hAnsi="Segoe UI" w:cs="Segoe UI"/>
          <w:color w:val="1F2328"/>
          <w:bdr w:val="none" w:sz="0" w:space="0" w:color="auto" w:frame="1"/>
          <w:shd w:val="clear" w:color="auto" w:fill="FFFFFF"/>
        </w:rPr>
      </w:pPr>
      <w:ins w:id="1949" w:author="Unknown">
        <w:r>
          <w:rPr>
            <w:rFonts w:ascii="Segoe UI" w:hAnsi="Segoe UI" w:cs="Segoe UI"/>
            <w:color w:val="1F2328"/>
            <w:bdr w:val="none" w:sz="0" w:space="0" w:color="auto" w:frame="1"/>
            <w:shd w:val="clear" w:color="auto" w:fill="FFFFFF"/>
          </w:rPr>
          <w:t xml:space="preserve">Yes, AWS Systems Manager </w:t>
        </w:r>
        <w:proofErr w:type="gramStart"/>
        <w:r>
          <w:rPr>
            <w:rFonts w:ascii="Segoe UI" w:hAnsi="Segoe UI" w:cs="Segoe UI"/>
            <w:color w:val="1F2328"/>
            <w:bdr w:val="none" w:sz="0" w:space="0" w:color="auto" w:frame="1"/>
            <w:shd w:val="clear" w:color="auto" w:fill="FFFFFF"/>
          </w:rPr>
          <w:t>can be used</w:t>
        </w:r>
        <w:proofErr w:type="gramEnd"/>
        <w:r>
          <w:rPr>
            <w:rFonts w:ascii="Segoe UI" w:hAnsi="Segoe UI" w:cs="Segoe UI"/>
            <w:color w:val="1F2328"/>
            <w:bdr w:val="none" w:sz="0" w:space="0" w:color="auto" w:frame="1"/>
            <w:shd w:val="clear" w:color="auto" w:fill="FFFFFF"/>
          </w:rPr>
          <w:t xml:space="preserve"> to manage both AWS resources and on-premises resources by installing the necessary agent on your servers.</w:t>
        </w:r>
      </w:ins>
    </w:p>
    <w:p w:rsidR="00442C8F" w:rsidRDefault="00442C8F" w:rsidP="00442C8F">
      <w:pPr>
        <w:pStyle w:val="Heading3"/>
        <w:spacing w:before="360" w:beforeAutospacing="0" w:after="240" w:afterAutospacing="0"/>
        <w:ind w:left="240"/>
        <w:rPr>
          <w:ins w:id="1950" w:author="Unknown"/>
          <w:rFonts w:ascii="Segoe UI" w:hAnsi="Segoe UI" w:cs="Segoe UI"/>
          <w:color w:val="1F2328"/>
          <w:sz w:val="30"/>
          <w:szCs w:val="30"/>
          <w:bdr w:val="none" w:sz="0" w:space="0" w:color="auto" w:frame="1"/>
          <w:shd w:val="clear" w:color="auto" w:fill="FFFFFF"/>
        </w:rPr>
      </w:pPr>
      <w:ins w:id="1951" w:author="Unknown">
        <w:r>
          <w:rPr>
            <w:rFonts w:ascii="Segoe UI" w:hAnsi="Segoe UI" w:cs="Segoe UI"/>
            <w:color w:val="1F2328"/>
            <w:sz w:val="30"/>
            <w:szCs w:val="30"/>
            <w:bdr w:val="none" w:sz="0" w:space="0" w:color="auto" w:frame="1"/>
            <w:shd w:val="clear" w:color="auto" w:fill="FFFFFF"/>
          </w:rPr>
          <w:t>18. How does AWS Systems Manager help with troubleshooting?</w:t>
        </w:r>
      </w:ins>
    </w:p>
    <w:p w:rsidR="00442C8F" w:rsidRDefault="00442C8F" w:rsidP="00442C8F">
      <w:pPr>
        <w:pStyle w:val="rich-diff-level-zero"/>
        <w:spacing w:before="0" w:beforeAutospacing="0" w:after="240" w:afterAutospacing="0"/>
        <w:ind w:left="240"/>
        <w:rPr>
          <w:ins w:id="1952" w:author="Unknown"/>
          <w:rFonts w:ascii="Segoe UI" w:hAnsi="Segoe UI" w:cs="Segoe UI"/>
          <w:color w:val="1F2328"/>
          <w:bdr w:val="none" w:sz="0" w:space="0" w:color="auto" w:frame="1"/>
          <w:shd w:val="clear" w:color="auto" w:fill="FFFFFF"/>
        </w:rPr>
      </w:pPr>
      <w:ins w:id="1953" w:author="Unknown">
        <w:r>
          <w:rPr>
            <w:rFonts w:ascii="Segoe UI" w:hAnsi="Segoe UI" w:cs="Segoe UI"/>
            <w:color w:val="1F2328"/>
            <w:bdr w:val="none" w:sz="0" w:space="0" w:color="auto" w:frame="1"/>
            <w:shd w:val="clear" w:color="auto" w:fill="FFFFFF"/>
          </w:rPr>
          <w:t>Systems Manager provides features like Run Command, Session Manager, and Automation to remotely access instances for troubleshooting and maintenance tasks.</w:t>
        </w:r>
      </w:ins>
    </w:p>
    <w:p w:rsidR="00442C8F" w:rsidRDefault="00442C8F" w:rsidP="00442C8F">
      <w:pPr>
        <w:pStyle w:val="Heading3"/>
        <w:spacing w:before="360" w:beforeAutospacing="0" w:after="240" w:afterAutospacing="0"/>
        <w:ind w:left="240"/>
        <w:rPr>
          <w:ins w:id="1954" w:author="Unknown"/>
          <w:rFonts w:ascii="Segoe UI" w:hAnsi="Segoe UI" w:cs="Segoe UI"/>
          <w:color w:val="1F2328"/>
          <w:sz w:val="30"/>
          <w:szCs w:val="30"/>
          <w:bdr w:val="none" w:sz="0" w:space="0" w:color="auto" w:frame="1"/>
          <w:shd w:val="clear" w:color="auto" w:fill="FFFFFF"/>
        </w:rPr>
      </w:pPr>
      <w:ins w:id="1955" w:author="Unknown">
        <w:r>
          <w:rPr>
            <w:rFonts w:ascii="Segoe UI" w:hAnsi="Segoe UI" w:cs="Segoe UI"/>
            <w:color w:val="1F2328"/>
            <w:sz w:val="30"/>
            <w:szCs w:val="30"/>
            <w:bdr w:val="none" w:sz="0" w:space="0" w:color="auto" w:frame="1"/>
            <w:shd w:val="clear" w:color="auto" w:fill="FFFFFF"/>
          </w:rPr>
          <w:t>19. What is the Session Manager feature in AWS Systems Manager?</w:t>
        </w:r>
      </w:ins>
    </w:p>
    <w:p w:rsidR="00442C8F" w:rsidRDefault="00442C8F" w:rsidP="00442C8F">
      <w:pPr>
        <w:pStyle w:val="rich-diff-level-zero"/>
        <w:spacing w:before="0" w:beforeAutospacing="0" w:after="240" w:afterAutospacing="0"/>
        <w:ind w:left="240"/>
        <w:rPr>
          <w:ins w:id="1956" w:author="Unknown"/>
          <w:rFonts w:ascii="Segoe UI" w:hAnsi="Segoe UI" w:cs="Segoe UI"/>
          <w:color w:val="1F2328"/>
          <w:bdr w:val="none" w:sz="0" w:space="0" w:color="auto" w:frame="1"/>
          <w:shd w:val="clear" w:color="auto" w:fill="FFFFFF"/>
        </w:rPr>
      </w:pPr>
      <w:ins w:id="1957" w:author="Unknown">
        <w:r>
          <w:rPr>
            <w:rFonts w:ascii="Segoe UI" w:hAnsi="Segoe UI" w:cs="Segoe UI"/>
            <w:color w:val="1F2328"/>
            <w:bdr w:val="none" w:sz="0" w:space="0" w:color="auto" w:frame="1"/>
            <w:shd w:val="clear" w:color="auto" w:fill="FFFFFF"/>
          </w:rPr>
          <w:t>Session Manager allows you to start interactive sessions with your instances without requiring SSH or RDP access, enhancing security and control.</w:t>
        </w:r>
      </w:ins>
    </w:p>
    <w:p w:rsidR="00442C8F" w:rsidRDefault="00442C8F" w:rsidP="00442C8F">
      <w:pPr>
        <w:pStyle w:val="Heading3"/>
        <w:spacing w:before="360" w:beforeAutospacing="0" w:after="240" w:afterAutospacing="0"/>
        <w:ind w:left="240"/>
        <w:rPr>
          <w:ins w:id="1958" w:author="Unknown"/>
          <w:rFonts w:ascii="Segoe UI" w:hAnsi="Segoe UI" w:cs="Segoe UI"/>
          <w:color w:val="1F2328"/>
          <w:sz w:val="30"/>
          <w:szCs w:val="30"/>
          <w:bdr w:val="none" w:sz="0" w:space="0" w:color="auto" w:frame="1"/>
          <w:shd w:val="clear" w:color="auto" w:fill="FFFFFF"/>
        </w:rPr>
      </w:pPr>
      <w:ins w:id="1959" w:author="Unknown">
        <w:r>
          <w:rPr>
            <w:rFonts w:ascii="Segoe UI" w:hAnsi="Segoe UI" w:cs="Segoe UI"/>
            <w:color w:val="1F2328"/>
            <w:sz w:val="30"/>
            <w:szCs w:val="30"/>
            <w:bdr w:val="none" w:sz="0" w:space="0" w:color="auto" w:frame="1"/>
            <w:shd w:val="clear" w:color="auto" w:fill="FFFFFF"/>
          </w:rPr>
          <w:lastRenderedPageBreak/>
          <w:t>20. How can you secure data stored in AWS Systems Manager Parameter Store?</w:t>
        </w:r>
      </w:ins>
    </w:p>
    <w:p w:rsidR="00442C8F" w:rsidRDefault="00442C8F" w:rsidP="00442C8F">
      <w:pPr>
        <w:pStyle w:val="rich-diff-level-zero"/>
        <w:spacing w:before="0" w:beforeAutospacing="0" w:after="240" w:afterAutospacing="0"/>
        <w:ind w:left="240"/>
        <w:rPr>
          <w:ins w:id="1960" w:author="Unknown"/>
          <w:rFonts w:ascii="Segoe UI" w:hAnsi="Segoe UI" w:cs="Segoe UI"/>
          <w:color w:val="1F2328"/>
          <w:bdr w:val="none" w:sz="0" w:space="0" w:color="auto" w:frame="1"/>
          <w:shd w:val="clear" w:color="auto" w:fill="FFFFFF"/>
        </w:rPr>
      </w:pPr>
      <w:ins w:id="1961" w:author="Unknown">
        <w:r>
          <w:rPr>
            <w:rFonts w:ascii="Segoe UI" w:hAnsi="Segoe UI" w:cs="Segoe UI"/>
            <w:color w:val="1F2328"/>
            <w:bdr w:val="none" w:sz="0" w:space="0" w:color="auto" w:frame="1"/>
            <w:shd w:val="clear" w:color="auto" w:fill="FFFFFF"/>
          </w:rPr>
          <w:t>You can use IAM policies to control who has access to Parameter Store parameters and implement encryption at rest using KMS keys.</w:t>
        </w:r>
      </w:ins>
    </w:p>
    <w:p w:rsidR="00442C8F" w:rsidRDefault="00442C8F"/>
    <w:p w:rsidR="00442C8F" w:rsidRDefault="00442C8F" w:rsidP="00442C8F">
      <w:pPr>
        <w:pStyle w:val="Heading3"/>
        <w:spacing w:before="0" w:beforeAutospacing="0" w:after="240" w:afterAutospacing="0"/>
        <w:ind w:left="240"/>
        <w:rPr>
          <w:ins w:id="1962" w:author="Unknown"/>
          <w:rFonts w:ascii="Segoe UI" w:hAnsi="Segoe UI" w:cs="Segoe UI"/>
          <w:color w:val="1F2328"/>
          <w:sz w:val="30"/>
          <w:szCs w:val="30"/>
          <w:bdr w:val="none" w:sz="0" w:space="0" w:color="auto" w:frame="1"/>
          <w:shd w:val="clear" w:color="auto" w:fill="FFFFFF"/>
        </w:rPr>
      </w:pPr>
      <w:ins w:id="1963" w:author="Unknown">
        <w:r>
          <w:rPr>
            <w:rFonts w:ascii="Segoe UI" w:hAnsi="Segoe UI" w:cs="Segoe UI"/>
            <w:color w:val="1F2328"/>
            <w:sz w:val="30"/>
            <w:szCs w:val="30"/>
            <w:bdr w:val="none" w:sz="0" w:space="0" w:color="auto" w:frame="1"/>
            <w:shd w:val="clear" w:color="auto" w:fill="FFFFFF"/>
          </w:rPr>
          <w:t>1. What is Amazon Virtual Private Cloud (VPC)?</w:t>
        </w:r>
      </w:ins>
    </w:p>
    <w:p w:rsidR="00442C8F" w:rsidRDefault="00442C8F" w:rsidP="00442C8F">
      <w:pPr>
        <w:pStyle w:val="rich-diff-level-zero"/>
        <w:spacing w:before="0" w:beforeAutospacing="0" w:after="240" w:afterAutospacing="0"/>
        <w:ind w:left="240"/>
        <w:rPr>
          <w:ins w:id="1964" w:author="Unknown"/>
          <w:rFonts w:ascii="Segoe UI" w:hAnsi="Segoe UI" w:cs="Segoe UI"/>
          <w:color w:val="1F2328"/>
          <w:bdr w:val="none" w:sz="0" w:space="0" w:color="auto" w:frame="1"/>
          <w:shd w:val="clear" w:color="auto" w:fill="FFFFFF"/>
        </w:rPr>
      </w:pPr>
      <w:ins w:id="1965" w:author="Unknown">
        <w:r>
          <w:rPr>
            <w:rFonts w:ascii="Segoe UI" w:hAnsi="Segoe UI" w:cs="Segoe UI"/>
            <w:color w:val="1F2328"/>
            <w:bdr w:val="none" w:sz="0" w:space="0" w:color="auto" w:frame="1"/>
            <w:shd w:val="clear" w:color="auto" w:fill="FFFFFF"/>
          </w:rPr>
          <w:t>Amazon VPC is a logically isolated section of the AWS Cloud where you can launch resources in a virtual network that you define. It allows you to control your network environment, including IP addresses, subnets, and security settings.</w:t>
        </w:r>
      </w:ins>
    </w:p>
    <w:p w:rsidR="00442C8F" w:rsidRDefault="00442C8F" w:rsidP="00442C8F">
      <w:pPr>
        <w:pStyle w:val="Heading3"/>
        <w:spacing w:before="360" w:beforeAutospacing="0" w:after="240" w:afterAutospacing="0"/>
        <w:ind w:left="240"/>
        <w:rPr>
          <w:ins w:id="1966" w:author="Unknown"/>
          <w:rFonts w:ascii="Segoe UI" w:hAnsi="Segoe UI" w:cs="Segoe UI"/>
          <w:color w:val="1F2328"/>
          <w:sz w:val="30"/>
          <w:szCs w:val="30"/>
          <w:bdr w:val="none" w:sz="0" w:space="0" w:color="auto" w:frame="1"/>
          <w:shd w:val="clear" w:color="auto" w:fill="FFFFFF"/>
        </w:rPr>
      </w:pPr>
      <w:ins w:id="1967" w:author="Unknown">
        <w:r>
          <w:rPr>
            <w:rFonts w:ascii="Segoe UI" w:hAnsi="Segoe UI" w:cs="Segoe UI"/>
            <w:color w:val="1F2328"/>
            <w:sz w:val="30"/>
            <w:szCs w:val="30"/>
            <w:bdr w:val="none" w:sz="0" w:space="0" w:color="auto" w:frame="1"/>
            <w:shd w:val="clear" w:color="auto" w:fill="FFFFFF"/>
          </w:rPr>
          <w:t>2. What are the key components of Amazon VPC?</w:t>
        </w:r>
      </w:ins>
    </w:p>
    <w:p w:rsidR="00442C8F" w:rsidRDefault="00442C8F" w:rsidP="00442C8F">
      <w:pPr>
        <w:pStyle w:val="rich-diff-level-zero"/>
        <w:spacing w:before="0" w:beforeAutospacing="0" w:after="240" w:afterAutospacing="0"/>
        <w:ind w:left="240"/>
        <w:rPr>
          <w:ins w:id="1968" w:author="Unknown"/>
          <w:rFonts w:ascii="Segoe UI" w:hAnsi="Segoe UI" w:cs="Segoe UI"/>
          <w:color w:val="1F2328"/>
          <w:bdr w:val="none" w:sz="0" w:space="0" w:color="auto" w:frame="1"/>
          <w:shd w:val="clear" w:color="auto" w:fill="FFFFFF"/>
        </w:rPr>
      </w:pPr>
      <w:ins w:id="1969" w:author="Unknown">
        <w:r>
          <w:rPr>
            <w:rFonts w:ascii="Segoe UI" w:hAnsi="Segoe UI" w:cs="Segoe UI"/>
            <w:color w:val="1F2328"/>
            <w:bdr w:val="none" w:sz="0" w:space="0" w:color="auto" w:frame="1"/>
            <w:shd w:val="clear" w:color="auto" w:fill="FFFFFF"/>
          </w:rPr>
          <w:t xml:space="preserve">Key components of Amazon VPC include subnets, route </w:t>
        </w:r>
        <w:proofErr w:type="gramStart"/>
        <w:r>
          <w:rPr>
            <w:rFonts w:ascii="Segoe UI" w:hAnsi="Segoe UI" w:cs="Segoe UI"/>
            <w:color w:val="1F2328"/>
            <w:bdr w:val="none" w:sz="0" w:space="0" w:color="auto" w:frame="1"/>
            <w:shd w:val="clear" w:color="auto" w:fill="FFFFFF"/>
          </w:rPr>
          <w:t>tables,</w:t>
        </w:r>
        <w:proofErr w:type="gramEnd"/>
        <w:r>
          <w:rPr>
            <w:rFonts w:ascii="Segoe UI" w:hAnsi="Segoe UI" w:cs="Segoe UI"/>
            <w:color w:val="1F2328"/>
            <w:bdr w:val="none" w:sz="0" w:space="0" w:color="auto" w:frame="1"/>
            <w:shd w:val="clear" w:color="auto" w:fill="FFFFFF"/>
          </w:rPr>
          <w:t xml:space="preserve"> network access control lists (ACLs), security groups, and Virtual Private Gateways (VPGs).</w:t>
        </w:r>
      </w:ins>
    </w:p>
    <w:p w:rsidR="00442C8F" w:rsidRDefault="00442C8F" w:rsidP="00442C8F">
      <w:pPr>
        <w:pStyle w:val="Heading3"/>
        <w:spacing w:before="360" w:beforeAutospacing="0" w:after="240" w:afterAutospacing="0"/>
        <w:ind w:left="240"/>
        <w:rPr>
          <w:ins w:id="1970" w:author="Unknown"/>
          <w:rFonts w:ascii="Segoe UI" w:hAnsi="Segoe UI" w:cs="Segoe UI"/>
          <w:color w:val="1F2328"/>
          <w:sz w:val="30"/>
          <w:szCs w:val="30"/>
          <w:bdr w:val="none" w:sz="0" w:space="0" w:color="auto" w:frame="1"/>
          <w:shd w:val="clear" w:color="auto" w:fill="FFFFFF"/>
        </w:rPr>
      </w:pPr>
      <w:ins w:id="1971" w:author="Unknown">
        <w:r>
          <w:rPr>
            <w:rFonts w:ascii="Segoe UI" w:hAnsi="Segoe UI" w:cs="Segoe UI"/>
            <w:color w:val="1F2328"/>
            <w:sz w:val="30"/>
            <w:szCs w:val="30"/>
            <w:bdr w:val="none" w:sz="0" w:space="0" w:color="auto" w:frame="1"/>
            <w:shd w:val="clear" w:color="auto" w:fill="FFFFFF"/>
          </w:rPr>
          <w:t>3. How does Amazon VPC work?</w:t>
        </w:r>
      </w:ins>
    </w:p>
    <w:p w:rsidR="00442C8F" w:rsidRDefault="00442C8F" w:rsidP="00442C8F">
      <w:pPr>
        <w:pStyle w:val="rich-diff-level-zero"/>
        <w:spacing w:before="0" w:beforeAutospacing="0" w:after="240" w:afterAutospacing="0"/>
        <w:ind w:left="240"/>
        <w:rPr>
          <w:ins w:id="1972" w:author="Unknown"/>
          <w:rFonts w:ascii="Segoe UI" w:hAnsi="Segoe UI" w:cs="Segoe UI"/>
          <w:color w:val="1F2328"/>
          <w:bdr w:val="none" w:sz="0" w:space="0" w:color="auto" w:frame="1"/>
          <w:shd w:val="clear" w:color="auto" w:fill="FFFFFF"/>
        </w:rPr>
      </w:pPr>
      <w:ins w:id="1973" w:author="Unknown">
        <w:r>
          <w:rPr>
            <w:rFonts w:ascii="Segoe UI" w:hAnsi="Segoe UI" w:cs="Segoe UI"/>
            <w:color w:val="1F2328"/>
            <w:bdr w:val="none" w:sz="0" w:space="0" w:color="auto" w:frame="1"/>
            <w:shd w:val="clear" w:color="auto" w:fill="FFFFFF"/>
          </w:rPr>
          <w:t>Amazon VPC enables you to create a private and secure network within AWS. You define IP ranges for your VPC, create subnets, and configure network security.</w:t>
        </w:r>
      </w:ins>
    </w:p>
    <w:p w:rsidR="00442C8F" w:rsidRDefault="00442C8F" w:rsidP="00442C8F">
      <w:pPr>
        <w:pStyle w:val="Heading3"/>
        <w:spacing w:before="360" w:beforeAutospacing="0" w:after="240" w:afterAutospacing="0"/>
        <w:ind w:left="240"/>
        <w:rPr>
          <w:ins w:id="1974" w:author="Unknown"/>
          <w:rFonts w:ascii="Segoe UI" w:hAnsi="Segoe UI" w:cs="Segoe UI"/>
          <w:color w:val="1F2328"/>
          <w:sz w:val="30"/>
          <w:szCs w:val="30"/>
          <w:bdr w:val="none" w:sz="0" w:space="0" w:color="auto" w:frame="1"/>
          <w:shd w:val="clear" w:color="auto" w:fill="FFFFFF"/>
        </w:rPr>
      </w:pPr>
      <w:ins w:id="1975" w:author="Unknown">
        <w:r>
          <w:rPr>
            <w:rFonts w:ascii="Segoe UI" w:hAnsi="Segoe UI" w:cs="Segoe UI"/>
            <w:color w:val="1F2328"/>
            <w:sz w:val="30"/>
            <w:szCs w:val="30"/>
            <w:bdr w:val="none" w:sz="0" w:space="0" w:color="auto" w:frame="1"/>
            <w:shd w:val="clear" w:color="auto" w:fill="FFFFFF"/>
          </w:rPr>
          <w:t>4. What are VPC subnets?</w:t>
        </w:r>
      </w:ins>
    </w:p>
    <w:p w:rsidR="00442C8F" w:rsidRDefault="00442C8F" w:rsidP="00442C8F">
      <w:pPr>
        <w:pStyle w:val="rich-diff-level-zero"/>
        <w:spacing w:before="0" w:beforeAutospacing="0" w:after="240" w:afterAutospacing="0"/>
        <w:ind w:left="240"/>
        <w:rPr>
          <w:ins w:id="1976" w:author="Unknown"/>
          <w:rFonts w:ascii="Segoe UI" w:hAnsi="Segoe UI" w:cs="Segoe UI"/>
          <w:color w:val="1F2328"/>
          <w:bdr w:val="none" w:sz="0" w:space="0" w:color="auto" w:frame="1"/>
          <w:shd w:val="clear" w:color="auto" w:fill="FFFFFF"/>
        </w:rPr>
      </w:pPr>
      <w:ins w:id="1977" w:author="Unknown">
        <w:r>
          <w:rPr>
            <w:rFonts w:ascii="Segoe UI" w:hAnsi="Segoe UI" w:cs="Segoe UI"/>
            <w:color w:val="1F2328"/>
            <w:bdr w:val="none" w:sz="0" w:space="0" w:color="auto" w:frame="1"/>
            <w:shd w:val="clear" w:color="auto" w:fill="FFFFFF"/>
          </w:rPr>
          <w:t>VPC subnets are segments of the VPC's IP address range. They allow you to isolate resources and control access by creating public and private subnets.</w:t>
        </w:r>
      </w:ins>
    </w:p>
    <w:p w:rsidR="00442C8F" w:rsidRDefault="00442C8F" w:rsidP="00442C8F">
      <w:pPr>
        <w:pStyle w:val="Heading3"/>
        <w:spacing w:before="360" w:beforeAutospacing="0" w:after="240" w:afterAutospacing="0"/>
        <w:ind w:left="240"/>
        <w:rPr>
          <w:ins w:id="1978" w:author="Unknown"/>
          <w:rFonts w:ascii="Segoe UI" w:hAnsi="Segoe UI" w:cs="Segoe UI"/>
          <w:color w:val="1F2328"/>
          <w:sz w:val="30"/>
          <w:szCs w:val="30"/>
          <w:bdr w:val="none" w:sz="0" w:space="0" w:color="auto" w:frame="1"/>
          <w:shd w:val="clear" w:color="auto" w:fill="FFFFFF"/>
        </w:rPr>
      </w:pPr>
      <w:ins w:id="1979" w:author="Unknown">
        <w:r>
          <w:rPr>
            <w:rFonts w:ascii="Segoe UI" w:hAnsi="Segoe UI" w:cs="Segoe UI"/>
            <w:color w:val="1F2328"/>
            <w:sz w:val="30"/>
            <w:szCs w:val="30"/>
            <w:bdr w:val="none" w:sz="0" w:space="0" w:color="auto" w:frame="1"/>
            <w:shd w:val="clear" w:color="auto" w:fill="FFFFFF"/>
          </w:rPr>
          <w:t>5. How can you connect your on-premises network to Amazon VPC?</w:t>
        </w:r>
      </w:ins>
    </w:p>
    <w:p w:rsidR="00442C8F" w:rsidRDefault="00442C8F" w:rsidP="00442C8F">
      <w:pPr>
        <w:pStyle w:val="rich-diff-level-zero"/>
        <w:spacing w:before="0" w:beforeAutospacing="0" w:after="240" w:afterAutospacing="0"/>
        <w:ind w:left="240"/>
        <w:rPr>
          <w:ins w:id="1980" w:author="Unknown"/>
          <w:rFonts w:ascii="Segoe UI" w:hAnsi="Segoe UI" w:cs="Segoe UI"/>
          <w:color w:val="1F2328"/>
          <w:bdr w:val="none" w:sz="0" w:space="0" w:color="auto" w:frame="1"/>
          <w:shd w:val="clear" w:color="auto" w:fill="FFFFFF"/>
        </w:rPr>
      </w:pPr>
      <w:ins w:id="1981" w:author="Unknown">
        <w:r>
          <w:rPr>
            <w:rFonts w:ascii="Segoe UI" w:hAnsi="Segoe UI" w:cs="Segoe UI"/>
            <w:color w:val="1F2328"/>
            <w:bdr w:val="none" w:sz="0" w:space="0" w:color="auto" w:frame="1"/>
            <w:shd w:val="clear" w:color="auto" w:fill="FFFFFF"/>
          </w:rPr>
          <w:t>You can establish a Virtual Private Network (VPN) connection or use AWS Direct Connect to connect your on-premises network to Amazon VPC.</w:t>
        </w:r>
      </w:ins>
    </w:p>
    <w:p w:rsidR="00442C8F" w:rsidRDefault="00442C8F" w:rsidP="00442C8F">
      <w:pPr>
        <w:pStyle w:val="Heading3"/>
        <w:spacing w:before="360" w:beforeAutospacing="0" w:after="240" w:afterAutospacing="0"/>
        <w:ind w:left="240"/>
        <w:rPr>
          <w:ins w:id="1982" w:author="Unknown"/>
          <w:rFonts w:ascii="Segoe UI" w:hAnsi="Segoe UI" w:cs="Segoe UI"/>
          <w:color w:val="1F2328"/>
          <w:sz w:val="30"/>
          <w:szCs w:val="30"/>
          <w:bdr w:val="none" w:sz="0" w:space="0" w:color="auto" w:frame="1"/>
          <w:shd w:val="clear" w:color="auto" w:fill="FFFFFF"/>
        </w:rPr>
      </w:pPr>
      <w:ins w:id="1983" w:author="Unknown">
        <w:r>
          <w:rPr>
            <w:rFonts w:ascii="Segoe UI" w:hAnsi="Segoe UI" w:cs="Segoe UI"/>
            <w:color w:val="1F2328"/>
            <w:sz w:val="30"/>
            <w:szCs w:val="30"/>
            <w:bdr w:val="none" w:sz="0" w:space="0" w:color="auto" w:frame="1"/>
            <w:shd w:val="clear" w:color="auto" w:fill="FFFFFF"/>
          </w:rPr>
          <w:t>6. What is a VPC peering connection?</w:t>
        </w:r>
      </w:ins>
    </w:p>
    <w:p w:rsidR="00442C8F" w:rsidRDefault="00442C8F" w:rsidP="00442C8F">
      <w:pPr>
        <w:pStyle w:val="rich-diff-level-zero"/>
        <w:spacing w:before="0" w:beforeAutospacing="0" w:after="240" w:afterAutospacing="0"/>
        <w:ind w:left="240"/>
        <w:rPr>
          <w:ins w:id="1984" w:author="Unknown"/>
          <w:rFonts w:ascii="Segoe UI" w:hAnsi="Segoe UI" w:cs="Segoe UI"/>
          <w:color w:val="1F2328"/>
          <w:bdr w:val="none" w:sz="0" w:space="0" w:color="auto" w:frame="1"/>
          <w:shd w:val="clear" w:color="auto" w:fill="FFFFFF"/>
        </w:rPr>
      </w:pPr>
      <w:ins w:id="1985" w:author="Unknown">
        <w:r>
          <w:rPr>
            <w:rFonts w:ascii="Segoe UI" w:hAnsi="Segoe UI" w:cs="Segoe UI"/>
            <w:color w:val="1F2328"/>
            <w:bdr w:val="none" w:sz="0" w:space="0" w:color="auto" w:frame="1"/>
            <w:shd w:val="clear" w:color="auto" w:fill="FFFFFF"/>
          </w:rPr>
          <w:t>VPC peering allows you to connect two VPCs together, enabling resources in different VPCs to communicate as if they were on the same network.</w:t>
        </w:r>
      </w:ins>
    </w:p>
    <w:p w:rsidR="00442C8F" w:rsidRDefault="00442C8F" w:rsidP="00442C8F">
      <w:pPr>
        <w:pStyle w:val="Heading3"/>
        <w:spacing w:before="360" w:beforeAutospacing="0" w:after="240" w:afterAutospacing="0"/>
        <w:ind w:left="240"/>
        <w:rPr>
          <w:ins w:id="1986" w:author="Unknown"/>
          <w:rFonts w:ascii="Segoe UI" w:hAnsi="Segoe UI" w:cs="Segoe UI"/>
          <w:color w:val="1F2328"/>
          <w:sz w:val="30"/>
          <w:szCs w:val="30"/>
          <w:bdr w:val="none" w:sz="0" w:space="0" w:color="auto" w:frame="1"/>
          <w:shd w:val="clear" w:color="auto" w:fill="FFFFFF"/>
        </w:rPr>
      </w:pPr>
      <w:ins w:id="1987" w:author="Unknown">
        <w:r>
          <w:rPr>
            <w:rFonts w:ascii="Segoe UI" w:hAnsi="Segoe UI" w:cs="Segoe UI"/>
            <w:color w:val="1F2328"/>
            <w:sz w:val="30"/>
            <w:szCs w:val="30"/>
            <w:bdr w:val="none" w:sz="0" w:space="0" w:color="auto" w:frame="1"/>
            <w:shd w:val="clear" w:color="auto" w:fill="FFFFFF"/>
          </w:rPr>
          <w:lastRenderedPageBreak/>
          <w:t>7. What is a route table in Amazon VPC?</w:t>
        </w:r>
      </w:ins>
    </w:p>
    <w:p w:rsidR="00442C8F" w:rsidRDefault="00442C8F" w:rsidP="00442C8F">
      <w:pPr>
        <w:pStyle w:val="rich-diff-level-zero"/>
        <w:spacing w:before="0" w:beforeAutospacing="0" w:after="240" w:afterAutospacing="0"/>
        <w:ind w:left="240"/>
        <w:rPr>
          <w:ins w:id="1988" w:author="Unknown"/>
          <w:rFonts w:ascii="Segoe UI" w:hAnsi="Segoe UI" w:cs="Segoe UI"/>
          <w:color w:val="1F2328"/>
          <w:bdr w:val="none" w:sz="0" w:space="0" w:color="auto" w:frame="1"/>
          <w:shd w:val="clear" w:color="auto" w:fill="FFFFFF"/>
        </w:rPr>
      </w:pPr>
      <w:ins w:id="1989" w:author="Unknown">
        <w:r>
          <w:rPr>
            <w:rFonts w:ascii="Segoe UI" w:hAnsi="Segoe UI" w:cs="Segoe UI"/>
            <w:color w:val="1F2328"/>
            <w:bdr w:val="none" w:sz="0" w:space="0" w:color="auto" w:frame="1"/>
            <w:shd w:val="clear" w:color="auto" w:fill="FFFFFF"/>
          </w:rPr>
          <w:t xml:space="preserve">A route table defines the rules for routing traffic within a VPC. It determines how traffic </w:t>
        </w:r>
        <w:proofErr w:type="gramStart"/>
        <w:r>
          <w:rPr>
            <w:rFonts w:ascii="Segoe UI" w:hAnsi="Segoe UI" w:cs="Segoe UI"/>
            <w:color w:val="1F2328"/>
            <w:bdr w:val="none" w:sz="0" w:space="0" w:color="auto" w:frame="1"/>
            <w:shd w:val="clear" w:color="auto" w:fill="FFFFFF"/>
          </w:rPr>
          <w:t>is directed</w:t>
        </w:r>
        <w:proofErr w:type="gramEnd"/>
        <w:r>
          <w:rPr>
            <w:rFonts w:ascii="Segoe UI" w:hAnsi="Segoe UI" w:cs="Segoe UI"/>
            <w:color w:val="1F2328"/>
            <w:bdr w:val="none" w:sz="0" w:space="0" w:color="auto" w:frame="1"/>
            <w:shd w:val="clear" w:color="auto" w:fill="FFFFFF"/>
          </w:rPr>
          <w:t xml:space="preserve"> between subnets and to external destinations.</w:t>
        </w:r>
      </w:ins>
    </w:p>
    <w:p w:rsidR="00442C8F" w:rsidRDefault="00442C8F" w:rsidP="00442C8F">
      <w:pPr>
        <w:pStyle w:val="Heading3"/>
        <w:spacing w:before="360" w:beforeAutospacing="0" w:after="240" w:afterAutospacing="0"/>
        <w:ind w:left="240"/>
        <w:rPr>
          <w:ins w:id="1990" w:author="Unknown"/>
          <w:rFonts w:ascii="Segoe UI" w:hAnsi="Segoe UI" w:cs="Segoe UI"/>
          <w:color w:val="1F2328"/>
          <w:sz w:val="30"/>
          <w:szCs w:val="30"/>
          <w:bdr w:val="none" w:sz="0" w:space="0" w:color="auto" w:frame="1"/>
          <w:shd w:val="clear" w:color="auto" w:fill="FFFFFF"/>
        </w:rPr>
      </w:pPr>
      <w:ins w:id="1991" w:author="Unknown">
        <w:r>
          <w:rPr>
            <w:rFonts w:ascii="Segoe UI" w:hAnsi="Segoe UI" w:cs="Segoe UI"/>
            <w:color w:val="1F2328"/>
            <w:sz w:val="30"/>
            <w:szCs w:val="30"/>
            <w:bdr w:val="none" w:sz="0" w:space="0" w:color="auto" w:frame="1"/>
            <w:shd w:val="clear" w:color="auto" w:fill="FFFFFF"/>
          </w:rPr>
          <w:t>8. How do security groups work in Amazon VPC?</w:t>
        </w:r>
      </w:ins>
    </w:p>
    <w:p w:rsidR="00442C8F" w:rsidRDefault="00442C8F" w:rsidP="00442C8F">
      <w:pPr>
        <w:pStyle w:val="rich-diff-level-zero"/>
        <w:spacing w:before="0" w:beforeAutospacing="0" w:after="240" w:afterAutospacing="0"/>
        <w:ind w:left="240"/>
        <w:rPr>
          <w:ins w:id="1992" w:author="Unknown"/>
          <w:rFonts w:ascii="Segoe UI" w:hAnsi="Segoe UI" w:cs="Segoe UI"/>
          <w:color w:val="1F2328"/>
          <w:bdr w:val="none" w:sz="0" w:space="0" w:color="auto" w:frame="1"/>
          <w:shd w:val="clear" w:color="auto" w:fill="FFFFFF"/>
        </w:rPr>
      </w:pPr>
      <w:ins w:id="1993" w:author="Unknown">
        <w:r>
          <w:rPr>
            <w:rFonts w:ascii="Segoe UI" w:hAnsi="Segoe UI" w:cs="Segoe UI"/>
            <w:color w:val="1F2328"/>
            <w:bdr w:val="none" w:sz="0" w:space="0" w:color="auto" w:frame="1"/>
            <w:shd w:val="clear" w:color="auto" w:fill="FFFFFF"/>
          </w:rPr>
          <w:t>Security groups act as virtual firewalls for your instances, controlling inbound and outbound traffic. They can be associated with instances and control their network access.</w:t>
        </w:r>
      </w:ins>
    </w:p>
    <w:p w:rsidR="00442C8F" w:rsidRDefault="00442C8F" w:rsidP="00442C8F">
      <w:pPr>
        <w:pStyle w:val="Heading3"/>
        <w:spacing w:before="360" w:beforeAutospacing="0" w:after="240" w:afterAutospacing="0"/>
        <w:ind w:left="240"/>
        <w:rPr>
          <w:ins w:id="1994" w:author="Unknown"/>
          <w:rFonts w:ascii="Segoe UI" w:hAnsi="Segoe UI" w:cs="Segoe UI"/>
          <w:color w:val="1F2328"/>
          <w:sz w:val="30"/>
          <w:szCs w:val="30"/>
          <w:bdr w:val="none" w:sz="0" w:space="0" w:color="auto" w:frame="1"/>
          <w:shd w:val="clear" w:color="auto" w:fill="FFFFFF"/>
        </w:rPr>
      </w:pPr>
      <w:ins w:id="1995" w:author="Unknown">
        <w:r>
          <w:rPr>
            <w:rFonts w:ascii="Segoe UI" w:hAnsi="Segoe UI" w:cs="Segoe UI"/>
            <w:color w:val="1F2328"/>
            <w:sz w:val="30"/>
            <w:szCs w:val="30"/>
            <w:bdr w:val="none" w:sz="0" w:space="0" w:color="auto" w:frame="1"/>
            <w:shd w:val="clear" w:color="auto" w:fill="FFFFFF"/>
          </w:rPr>
          <w:t>9. What are network access control lists (ACLs) in Amazon VPC?</w:t>
        </w:r>
      </w:ins>
    </w:p>
    <w:p w:rsidR="00442C8F" w:rsidRDefault="00442C8F" w:rsidP="00442C8F">
      <w:pPr>
        <w:pStyle w:val="rich-diff-level-zero"/>
        <w:spacing w:before="0" w:beforeAutospacing="0" w:after="240" w:afterAutospacing="0"/>
        <w:ind w:left="240"/>
        <w:rPr>
          <w:ins w:id="1996" w:author="Unknown"/>
          <w:rFonts w:ascii="Segoe UI" w:hAnsi="Segoe UI" w:cs="Segoe UI"/>
          <w:color w:val="1F2328"/>
          <w:bdr w:val="none" w:sz="0" w:space="0" w:color="auto" w:frame="1"/>
          <w:shd w:val="clear" w:color="auto" w:fill="FFFFFF"/>
        </w:rPr>
      </w:pPr>
      <w:ins w:id="1997" w:author="Unknown">
        <w:r>
          <w:rPr>
            <w:rFonts w:ascii="Segoe UI" w:hAnsi="Segoe UI" w:cs="Segoe UI"/>
            <w:color w:val="1F2328"/>
            <w:bdr w:val="none" w:sz="0" w:space="0" w:color="auto" w:frame="1"/>
            <w:shd w:val="clear" w:color="auto" w:fill="FFFFFF"/>
          </w:rPr>
          <w:t>Network ACLs are stateless filters that control inbound and outbound traffic at the subnet level. They provide an additional layer of security to control traffic flow.</w:t>
        </w:r>
      </w:ins>
    </w:p>
    <w:p w:rsidR="00442C8F" w:rsidRDefault="00442C8F" w:rsidP="00442C8F">
      <w:pPr>
        <w:pStyle w:val="Heading3"/>
        <w:spacing w:before="360" w:beforeAutospacing="0" w:after="240" w:afterAutospacing="0"/>
        <w:ind w:left="240"/>
        <w:rPr>
          <w:ins w:id="1998" w:author="Unknown"/>
          <w:rFonts w:ascii="Segoe UI" w:hAnsi="Segoe UI" w:cs="Segoe UI"/>
          <w:color w:val="1F2328"/>
          <w:sz w:val="30"/>
          <w:szCs w:val="30"/>
          <w:bdr w:val="none" w:sz="0" w:space="0" w:color="auto" w:frame="1"/>
          <w:shd w:val="clear" w:color="auto" w:fill="FFFFFF"/>
        </w:rPr>
      </w:pPr>
      <w:ins w:id="1999" w:author="Unknown">
        <w:r>
          <w:rPr>
            <w:rFonts w:ascii="Segoe UI" w:hAnsi="Segoe UI" w:cs="Segoe UI"/>
            <w:color w:val="1F2328"/>
            <w:sz w:val="30"/>
            <w:szCs w:val="30"/>
            <w:bdr w:val="none" w:sz="0" w:space="0" w:color="auto" w:frame="1"/>
            <w:shd w:val="clear" w:color="auto" w:fill="FFFFFF"/>
          </w:rPr>
          <w:t>10. How can you ensure private communication between instances in Amazon VPC?</w:t>
        </w:r>
      </w:ins>
    </w:p>
    <w:p w:rsidR="00442C8F" w:rsidRDefault="00442C8F" w:rsidP="00442C8F">
      <w:pPr>
        <w:pStyle w:val="rich-diff-level-zero"/>
        <w:spacing w:before="0" w:beforeAutospacing="0" w:after="240" w:afterAutospacing="0"/>
        <w:ind w:left="240"/>
        <w:rPr>
          <w:ins w:id="2000" w:author="Unknown"/>
          <w:rFonts w:ascii="Segoe UI" w:hAnsi="Segoe UI" w:cs="Segoe UI"/>
          <w:color w:val="1F2328"/>
          <w:bdr w:val="none" w:sz="0" w:space="0" w:color="auto" w:frame="1"/>
          <w:shd w:val="clear" w:color="auto" w:fill="FFFFFF"/>
        </w:rPr>
      </w:pPr>
      <w:ins w:id="2001" w:author="Unknown">
        <w:r>
          <w:rPr>
            <w:rFonts w:ascii="Segoe UI" w:hAnsi="Segoe UI" w:cs="Segoe UI"/>
            <w:color w:val="1F2328"/>
            <w:bdr w:val="none" w:sz="0" w:space="0" w:color="auto" w:frame="1"/>
            <w:shd w:val="clear" w:color="auto" w:fill="FFFFFF"/>
          </w:rPr>
          <w:t>You can create private subnets and configure security groups to allow communication only between instances within the same subnet, enhancing network security.</w:t>
        </w:r>
      </w:ins>
    </w:p>
    <w:p w:rsidR="00442C8F" w:rsidRDefault="00442C8F" w:rsidP="00442C8F">
      <w:pPr>
        <w:pStyle w:val="Heading3"/>
        <w:spacing w:before="360" w:beforeAutospacing="0" w:after="240" w:afterAutospacing="0"/>
        <w:ind w:left="240"/>
        <w:rPr>
          <w:ins w:id="2002" w:author="Unknown"/>
          <w:rFonts w:ascii="Segoe UI" w:hAnsi="Segoe UI" w:cs="Segoe UI"/>
          <w:color w:val="1F2328"/>
          <w:sz w:val="30"/>
          <w:szCs w:val="30"/>
          <w:bdr w:val="none" w:sz="0" w:space="0" w:color="auto" w:frame="1"/>
          <w:shd w:val="clear" w:color="auto" w:fill="FFFFFF"/>
        </w:rPr>
      </w:pPr>
      <w:ins w:id="2003" w:author="Unknown">
        <w:r>
          <w:rPr>
            <w:rFonts w:ascii="Segoe UI" w:hAnsi="Segoe UI" w:cs="Segoe UI"/>
            <w:color w:val="1F2328"/>
            <w:sz w:val="30"/>
            <w:szCs w:val="30"/>
            <w:bdr w:val="none" w:sz="0" w:space="0" w:color="auto" w:frame="1"/>
            <w:shd w:val="clear" w:color="auto" w:fill="FFFFFF"/>
          </w:rPr>
          <w:t>11. What is the default VPC in Amazon Web Services?</w:t>
        </w:r>
      </w:ins>
    </w:p>
    <w:p w:rsidR="00442C8F" w:rsidRDefault="00442C8F" w:rsidP="00442C8F">
      <w:pPr>
        <w:pStyle w:val="rich-diff-level-zero"/>
        <w:spacing w:before="0" w:beforeAutospacing="0" w:after="240" w:afterAutospacing="0"/>
        <w:ind w:left="240"/>
        <w:rPr>
          <w:ins w:id="2004" w:author="Unknown"/>
          <w:rFonts w:ascii="Segoe UI" w:hAnsi="Segoe UI" w:cs="Segoe UI"/>
          <w:color w:val="1F2328"/>
          <w:bdr w:val="none" w:sz="0" w:space="0" w:color="auto" w:frame="1"/>
          <w:shd w:val="clear" w:color="auto" w:fill="FFFFFF"/>
        </w:rPr>
      </w:pPr>
      <w:ins w:id="2005" w:author="Unknown">
        <w:r>
          <w:rPr>
            <w:rFonts w:ascii="Segoe UI" w:hAnsi="Segoe UI" w:cs="Segoe UI"/>
            <w:color w:val="1F2328"/>
            <w:bdr w:val="none" w:sz="0" w:space="0" w:color="auto" w:frame="1"/>
            <w:shd w:val="clear" w:color="auto" w:fill="FFFFFF"/>
          </w:rPr>
          <w:t xml:space="preserve">The default VPC is a pre-configured VPC that </w:t>
        </w:r>
        <w:proofErr w:type="gramStart"/>
        <w:r>
          <w:rPr>
            <w:rFonts w:ascii="Segoe UI" w:hAnsi="Segoe UI" w:cs="Segoe UI"/>
            <w:color w:val="1F2328"/>
            <w:bdr w:val="none" w:sz="0" w:space="0" w:color="auto" w:frame="1"/>
            <w:shd w:val="clear" w:color="auto" w:fill="FFFFFF"/>
          </w:rPr>
          <w:t>is created</w:t>
        </w:r>
        <w:proofErr w:type="gramEnd"/>
        <w:r>
          <w:rPr>
            <w:rFonts w:ascii="Segoe UI" w:hAnsi="Segoe UI" w:cs="Segoe UI"/>
            <w:color w:val="1F2328"/>
            <w:bdr w:val="none" w:sz="0" w:space="0" w:color="auto" w:frame="1"/>
            <w:shd w:val="clear" w:color="auto" w:fill="FFFFFF"/>
          </w:rPr>
          <w:t xml:space="preserve"> for your AWS account in each region. It simplifies instance launch but </w:t>
        </w:r>
        <w:proofErr w:type="gramStart"/>
        <w:r>
          <w:rPr>
            <w:rFonts w:ascii="Segoe UI" w:hAnsi="Segoe UI" w:cs="Segoe UI"/>
            <w:color w:val="1F2328"/>
            <w:bdr w:val="none" w:sz="0" w:space="0" w:color="auto" w:frame="1"/>
            <w:shd w:val="clear" w:color="auto" w:fill="FFFFFF"/>
          </w:rPr>
          <w:t>doesn't</w:t>
        </w:r>
        <w:proofErr w:type="gramEnd"/>
        <w:r>
          <w:rPr>
            <w:rFonts w:ascii="Segoe UI" w:hAnsi="Segoe UI" w:cs="Segoe UI"/>
            <w:color w:val="1F2328"/>
            <w:bdr w:val="none" w:sz="0" w:space="0" w:color="auto" w:frame="1"/>
            <w:shd w:val="clear" w:color="auto" w:fill="FFFFFF"/>
          </w:rPr>
          <w:t xml:space="preserve"> provide the same level of isolation as custom VPCs.</w:t>
        </w:r>
      </w:ins>
    </w:p>
    <w:p w:rsidR="00442C8F" w:rsidRDefault="00442C8F" w:rsidP="00442C8F">
      <w:pPr>
        <w:pStyle w:val="Heading3"/>
        <w:spacing w:before="360" w:beforeAutospacing="0" w:after="240" w:afterAutospacing="0"/>
        <w:ind w:left="240"/>
        <w:rPr>
          <w:ins w:id="2006" w:author="Unknown"/>
          <w:rFonts w:ascii="Segoe UI" w:hAnsi="Segoe UI" w:cs="Segoe UI"/>
          <w:color w:val="1F2328"/>
          <w:sz w:val="30"/>
          <w:szCs w:val="30"/>
          <w:bdr w:val="none" w:sz="0" w:space="0" w:color="auto" w:frame="1"/>
          <w:shd w:val="clear" w:color="auto" w:fill="FFFFFF"/>
        </w:rPr>
      </w:pPr>
      <w:ins w:id="2007" w:author="Unknown">
        <w:r>
          <w:rPr>
            <w:rFonts w:ascii="Segoe UI" w:hAnsi="Segoe UI" w:cs="Segoe UI"/>
            <w:color w:val="1F2328"/>
            <w:sz w:val="30"/>
            <w:szCs w:val="30"/>
            <w:bdr w:val="none" w:sz="0" w:space="0" w:color="auto" w:frame="1"/>
            <w:shd w:val="clear" w:color="auto" w:fill="FFFFFF"/>
          </w:rPr>
          <w:t>12. Can you peer VPCs in different regions?</w:t>
        </w:r>
      </w:ins>
    </w:p>
    <w:p w:rsidR="00442C8F" w:rsidRDefault="00442C8F" w:rsidP="00442C8F">
      <w:pPr>
        <w:pStyle w:val="rich-diff-level-zero"/>
        <w:spacing w:before="0" w:beforeAutospacing="0" w:after="240" w:afterAutospacing="0"/>
        <w:ind w:left="240"/>
        <w:rPr>
          <w:ins w:id="2008" w:author="Unknown"/>
          <w:rFonts w:ascii="Segoe UI" w:hAnsi="Segoe UI" w:cs="Segoe UI"/>
          <w:color w:val="1F2328"/>
          <w:bdr w:val="none" w:sz="0" w:space="0" w:color="auto" w:frame="1"/>
          <w:shd w:val="clear" w:color="auto" w:fill="FFFFFF"/>
        </w:rPr>
      </w:pPr>
      <w:ins w:id="2009" w:author="Unknown">
        <w:r>
          <w:rPr>
            <w:rFonts w:ascii="Segoe UI" w:hAnsi="Segoe UI" w:cs="Segoe UI"/>
            <w:color w:val="1F2328"/>
            <w:bdr w:val="none" w:sz="0" w:space="0" w:color="auto" w:frame="1"/>
            <w:shd w:val="clear" w:color="auto" w:fill="FFFFFF"/>
          </w:rPr>
          <w:t>No, VPC peering is limited to VPCs within the same region. To connect VPCs across regions, you would need to use VPN or AWS Direct Connect.</w:t>
        </w:r>
      </w:ins>
    </w:p>
    <w:p w:rsidR="00442C8F" w:rsidRDefault="00442C8F" w:rsidP="00442C8F">
      <w:pPr>
        <w:pStyle w:val="Heading3"/>
        <w:spacing w:before="360" w:beforeAutospacing="0" w:after="240" w:afterAutospacing="0"/>
        <w:ind w:left="240"/>
        <w:rPr>
          <w:ins w:id="2010" w:author="Unknown"/>
          <w:rFonts w:ascii="Segoe UI" w:hAnsi="Segoe UI" w:cs="Segoe UI"/>
          <w:color w:val="1F2328"/>
          <w:sz w:val="30"/>
          <w:szCs w:val="30"/>
          <w:bdr w:val="none" w:sz="0" w:space="0" w:color="auto" w:frame="1"/>
          <w:shd w:val="clear" w:color="auto" w:fill="FFFFFF"/>
        </w:rPr>
      </w:pPr>
      <w:ins w:id="2011" w:author="Unknown">
        <w:r>
          <w:rPr>
            <w:rFonts w:ascii="Segoe UI" w:hAnsi="Segoe UI" w:cs="Segoe UI"/>
            <w:color w:val="1F2328"/>
            <w:sz w:val="30"/>
            <w:szCs w:val="30"/>
            <w:bdr w:val="none" w:sz="0" w:space="0" w:color="auto" w:frame="1"/>
            <w:shd w:val="clear" w:color="auto" w:fill="FFFFFF"/>
          </w:rPr>
          <w:t>13. How can you control public and private IP addresses in Amazon VPC?</w:t>
        </w:r>
      </w:ins>
    </w:p>
    <w:p w:rsidR="00442C8F" w:rsidRDefault="00442C8F" w:rsidP="00442C8F">
      <w:pPr>
        <w:pStyle w:val="rich-diff-level-zero"/>
        <w:spacing w:before="0" w:beforeAutospacing="0" w:after="240" w:afterAutospacing="0"/>
        <w:ind w:left="240"/>
        <w:rPr>
          <w:ins w:id="2012" w:author="Unknown"/>
          <w:rFonts w:ascii="Segoe UI" w:hAnsi="Segoe UI" w:cs="Segoe UI"/>
          <w:color w:val="1F2328"/>
          <w:bdr w:val="none" w:sz="0" w:space="0" w:color="auto" w:frame="1"/>
          <w:shd w:val="clear" w:color="auto" w:fill="FFFFFF"/>
        </w:rPr>
      </w:pPr>
      <w:ins w:id="2013" w:author="Unknown">
        <w:r>
          <w:rPr>
            <w:rFonts w:ascii="Segoe UI" w:hAnsi="Segoe UI" w:cs="Segoe UI"/>
            <w:color w:val="1F2328"/>
            <w:bdr w:val="none" w:sz="0" w:space="0" w:color="auto" w:frame="1"/>
            <w:shd w:val="clear" w:color="auto" w:fill="FFFFFF"/>
          </w:rPr>
          <w:t>Amazon VPC allows you to allocate private IP addresses to instances automatically. Public IP addresses can be associated with instances launched in public subnets.</w:t>
        </w:r>
      </w:ins>
    </w:p>
    <w:p w:rsidR="00442C8F" w:rsidRDefault="00442C8F" w:rsidP="00442C8F">
      <w:pPr>
        <w:pStyle w:val="Heading3"/>
        <w:spacing w:before="360" w:beforeAutospacing="0" w:after="240" w:afterAutospacing="0"/>
        <w:ind w:left="240"/>
        <w:rPr>
          <w:ins w:id="2014" w:author="Unknown"/>
          <w:rFonts w:ascii="Segoe UI" w:hAnsi="Segoe UI" w:cs="Segoe UI"/>
          <w:color w:val="1F2328"/>
          <w:sz w:val="30"/>
          <w:szCs w:val="30"/>
          <w:bdr w:val="none" w:sz="0" w:space="0" w:color="auto" w:frame="1"/>
          <w:shd w:val="clear" w:color="auto" w:fill="FFFFFF"/>
        </w:rPr>
      </w:pPr>
      <w:ins w:id="2015" w:author="Unknown">
        <w:r>
          <w:rPr>
            <w:rFonts w:ascii="Segoe UI" w:hAnsi="Segoe UI" w:cs="Segoe UI"/>
            <w:color w:val="1F2328"/>
            <w:sz w:val="30"/>
            <w:szCs w:val="30"/>
            <w:bdr w:val="none" w:sz="0" w:space="0" w:color="auto" w:frame="1"/>
            <w:shd w:val="clear" w:color="auto" w:fill="FFFFFF"/>
          </w:rPr>
          <w:lastRenderedPageBreak/>
          <w:t>14. What is a VPN connection in Amazon VPC?</w:t>
        </w:r>
      </w:ins>
    </w:p>
    <w:p w:rsidR="00442C8F" w:rsidRDefault="00442C8F" w:rsidP="00442C8F">
      <w:pPr>
        <w:pStyle w:val="rich-diff-level-zero"/>
        <w:spacing w:before="0" w:beforeAutospacing="0" w:after="240" w:afterAutospacing="0"/>
        <w:ind w:left="240"/>
        <w:rPr>
          <w:ins w:id="2016" w:author="Unknown"/>
          <w:rFonts w:ascii="Segoe UI" w:hAnsi="Segoe UI" w:cs="Segoe UI"/>
          <w:color w:val="1F2328"/>
          <w:bdr w:val="none" w:sz="0" w:space="0" w:color="auto" w:frame="1"/>
          <w:shd w:val="clear" w:color="auto" w:fill="FFFFFF"/>
        </w:rPr>
      </w:pPr>
      <w:ins w:id="2017" w:author="Unknown">
        <w:r>
          <w:rPr>
            <w:rFonts w:ascii="Segoe UI" w:hAnsi="Segoe UI" w:cs="Segoe UI"/>
            <w:color w:val="1F2328"/>
            <w:bdr w:val="none" w:sz="0" w:space="0" w:color="auto" w:frame="1"/>
            <w:shd w:val="clear" w:color="auto" w:fill="FFFFFF"/>
          </w:rPr>
          <w:t xml:space="preserve">A VPN connection allows you </w:t>
        </w:r>
        <w:proofErr w:type="gramStart"/>
        <w:r>
          <w:rPr>
            <w:rFonts w:ascii="Segoe UI" w:hAnsi="Segoe UI" w:cs="Segoe UI"/>
            <w:color w:val="1F2328"/>
            <w:bdr w:val="none" w:sz="0" w:space="0" w:color="auto" w:frame="1"/>
            <w:shd w:val="clear" w:color="auto" w:fill="FFFFFF"/>
          </w:rPr>
          <w:t>to securely connect</w:t>
        </w:r>
        <w:proofErr w:type="gramEnd"/>
        <w:r>
          <w:rPr>
            <w:rFonts w:ascii="Segoe UI" w:hAnsi="Segoe UI" w:cs="Segoe UI"/>
            <w:color w:val="1F2328"/>
            <w:bdr w:val="none" w:sz="0" w:space="0" w:color="auto" w:frame="1"/>
            <w:shd w:val="clear" w:color="auto" w:fill="FFFFFF"/>
          </w:rPr>
          <w:t xml:space="preserve"> your on-premises network to your Amazon VPC using encrypted tunnels over the public internet.</w:t>
        </w:r>
      </w:ins>
    </w:p>
    <w:p w:rsidR="00442C8F" w:rsidRDefault="00442C8F" w:rsidP="00442C8F">
      <w:pPr>
        <w:pStyle w:val="Heading3"/>
        <w:spacing w:before="360" w:beforeAutospacing="0" w:after="240" w:afterAutospacing="0"/>
        <w:ind w:left="240"/>
        <w:rPr>
          <w:ins w:id="2018" w:author="Unknown"/>
          <w:rFonts w:ascii="Segoe UI" w:hAnsi="Segoe UI" w:cs="Segoe UI"/>
          <w:color w:val="1F2328"/>
          <w:sz w:val="30"/>
          <w:szCs w:val="30"/>
          <w:bdr w:val="none" w:sz="0" w:space="0" w:color="auto" w:frame="1"/>
          <w:shd w:val="clear" w:color="auto" w:fill="FFFFFF"/>
        </w:rPr>
      </w:pPr>
      <w:ins w:id="2019" w:author="Unknown">
        <w:r>
          <w:rPr>
            <w:rFonts w:ascii="Segoe UI" w:hAnsi="Segoe UI" w:cs="Segoe UI"/>
            <w:color w:val="1F2328"/>
            <w:sz w:val="30"/>
            <w:szCs w:val="30"/>
            <w:bdr w:val="none" w:sz="0" w:space="0" w:color="auto" w:frame="1"/>
            <w:shd w:val="clear" w:color="auto" w:fill="FFFFFF"/>
          </w:rPr>
          <w:t>15. What is an Internet Gateway (IGW) in Amazon VPC?</w:t>
        </w:r>
      </w:ins>
    </w:p>
    <w:p w:rsidR="00442C8F" w:rsidRDefault="00442C8F" w:rsidP="00442C8F">
      <w:pPr>
        <w:pStyle w:val="rich-diff-level-zero"/>
        <w:spacing w:before="0" w:beforeAutospacing="0" w:after="240" w:afterAutospacing="0"/>
        <w:ind w:left="240"/>
        <w:rPr>
          <w:ins w:id="2020" w:author="Unknown"/>
          <w:rFonts w:ascii="Segoe UI" w:hAnsi="Segoe UI" w:cs="Segoe UI"/>
          <w:color w:val="1F2328"/>
          <w:bdr w:val="none" w:sz="0" w:space="0" w:color="auto" w:frame="1"/>
          <w:shd w:val="clear" w:color="auto" w:fill="FFFFFF"/>
        </w:rPr>
      </w:pPr>
      <w:ins w:id="2021" w:author="Unknown">
        <w:r>
          <w:rPr>
            <w:rFonts w:ascii="Segoe UI" w:hAnsi="Segoe UI" w:cs="Segoe UI"/>
            <w:color w:val="1F2328"/>
            <w:bdr w:val="none" w:sz="0" w:space="0" w:color="auto" w:frame="1"/>
            <w:shd w:val="clear" w:color="auto" w:fill="FFFFFF"/>
          </w:rPr>
          <w:t>An Internet Gateway enables instances in your VPC to access the internet and allows internet traffic to reach instances in your VPC.</w:t>
        </w:r>
      </w:ins>
    </w:p>
    <w:p w:rsidR="00442C8F" w:rsidRDefault="00442C8F" w:rsidP="00442C8F">
      <w:pPr>
        <w:pStyle w:val="Heading3"/>
        <w:spacing w:before="360" w:beforeAutospacing="0" w:after="240" w:afterAutospacing="0"/>
        <w:ind w:left="240"/>
        <w:rPr>
          <w:ins w:id="2022" w:author="Unknown"/>
          <w:rFonts w:ascii="Segoe UI" w:hAnsi="Segoe UI" w:cs="Segoe UI"/>
          <w:color w:val="1F2328"/>
          <w:sz w:val="30"/>
          <w:szCs w:val="30"/>
          <w:bdr w:val="none" w:sz="0" w:space="0" w:color="auto" w:frame="1"/>
          <w:shd w:val="clear" w:color="auto" w:fill="FFFFFF"/>
        </w:rPr>
      </w:pPr>
      <w:ins w:id="2023" w:author="Unknown">
        <w:r>
          <w:rPr>
            <w:rFonts w:ascii="Segoe UI" w:hAnsi="Segoe UI" w:cs="Segoe UI"/>
            <w:color w:val="1F2328"/>
            <w:sz w:val="30"/>
            <w:szCs w:val="30"/>
            <w:bdr w:val="none" w:sz="0" w:space="0" w:color="auto" w:frame="1"/>
            <w:shd w:val="clear" w:color="auto" w:fill="FFFFFF"/>
          </w:rPr>
          <w:t>16. How can you ensure high availability in Amazon VPC?</w:t>
        </w:r>
      </w:ins>
    </w:p>
    <w:p w:rsidR="00442C8F" w:rsidRDefault="00442C8F" w:rsidP="00442C8F">
      <w:pPr>
        <w:pStyle w:val="rich-diff-level-zero"/>
        <w:spacing w:before="0" w:beforeAutospacing="0" w:after="240" w:afterAutospacing="0"/>
        <w:ind w:left="240"/>
        <w:rPr>
          <w:ins w:id="2024" w:author="Unknown"/>
          <w:rFonts w:ascii="Segoe UI" w:hAnsi="Segoe UI" w:cs="Segoe UI"/>
          <w:color w:val="1F2328"/>
          <w:bdr w:val="none" w:sz="0" w:space="0" w:color="auto" w:frame="1"/>
          <w:shd w:val="clear" w:color="auto" w:fill="FFFFFF"/>
        </w:rPr>
      </w:pPr>
      <w:ins w:id="2025" w:author="Unknown">
        <w:r>
          <w:rPr>
            <w:rFonts w:ascii="Segoe UI" w:hAnsi="Segoe UI" w:cs="Segoe UI"/>
            <w:color w:val="1F2328"/>
            <w:bdr w:val="none" w:sz="0" w:space="0" w:color="auto" w:frame="1"/>
            <w:shd w:val="clear" w:color="auto" w:fill="FFFFFF"/>
          </w:rPr>
          <w:t>You can design your VPC with subnets across multiple Availability Zones (AZs) to ensure that your resources remain available in the event of an AZ outage.</w:t>
        </w:r>
      </w:ins>
    </w:p>
    <w:p w:rsidR="00442C8F" w:rsidRDefault="00442C8F" w:rsidP="00442C8F">
      <w:pPr>
        <w:pStyle w:val="Heading3"/>
        <w:spacing w:before="360" w:beforeAutospacing="0" w:after="240" w:afterAutospacing="0"/>
        <w:ind w:left="240"/>
        <w:rPr>
          <w:ins w:id="2026" w:author="Unknown"/>
          <w:rFonts w:ascii="Segoe UI" w:hAnsi="Segoe UI" w:cs="Segoe UI"/>
          <w:color w:val="1F2328"/>
          <w:sz w:val="30"/>
          <w:szCs w:val="30"/>
          <w:bdr w:val="none" w:sz="0" w:space="0" w:color="auto" w:frame="1"/>
          <w:shd w:val="clear" w:color="auto" w:fill="FFFFFF"/>
        </w:rPr>
      </w:pPr>
      <w:ins w:id="2027" w:author="Unknown">
        <w:r>
          <w:rPr>
            <w:rFonts w:ascii="Segoe UI" w:hAnsi="Segoe UI" w:cs="Segoe UI"/>
            <w:color w:val="1F2328"/>
            <w:sz w:val="30"/>
            <w:szCs w:val="30"/>
            <w:bdr w:val="none" w:sz="0" w:space="0" w:color="auto" w:frame="1"/>
            <w:shd w:val="clear" w:color="auto" w:fill="FFFFFF"/>
          </w:rPr>
          <w:t>17. How does Amazon VPC provide isolation?</w:t>
        </w:r>
      </w:ins>
    </w:p>
    <w:p w:rsidR="00442C8F" w:rsidRDefault="00442C8F" w:rsidP="00442C8F">
      <w:pPr>
        <w:pStyle w:val="rich-diff-level-zero"/>
        <w:spacing w:before="0" w:beforeAutospacing="0" w:after="240" w:afterAutospacing="0"/>
        <w:ind w:left="240"/>
        <w:rPr>
          <w:ins w:id="2028" w:author="Unknown"/>
          <w:rFonts w:ascii="Segoe UI" w:hAnsi="Segoe UI" w:cs="Segoe UI"/>
          <w:color w:val="1F2328"/>
          <w:bdr w:val="none" w:sz="0" w:space="0" w:color="auto" w:frame="1"/>
          <w:shd w:val="clear" w:color="auto" w:fill="FFFFFF"/>
        </w:rPr>
      </w:pPr>
      <w:ins w:id="2029" w:author="Unknown">
        <w:r>
          <w:rPr>
            <w:rFonts w:ascii="Segoe UI" w:hAnsi="Segoe UI" w:cs="Segoe UI"/>
            <w:color w:val="1F2328"/>
            <w:bdr w:val="none" w:sz="0" w:space="0" w:color="auto" w:frame="1"/>
            <w:shd w:val="clear" w:color="auto" w:fill="FFFFFF"/>
          </w:rPr>
          <w:t>Amazon VPC provides isolation by allowing you to define and manage your own virtual network environment, including subnets, route tables, and network ACLs.</w:t>
        </w:r>
      </w:ins>
    </w:p>
    <w:p w:rsidR="00442C8F" w:rsidRDefault="00442C8F" w:rsidP="00442C8F">
      <w:pPr>
        <w:pStyle w:val="Heading3"/>
        <w:spacing w:before="360" w:beforeAutospacing="0" w:after="240" w:afterAutospacing="0"/>
        <w:ind w:left="240"/>
        <w:rPr>
          <w:ins w:id="2030" w:author="Unknown"/>
          <w:rFonts w:ascii="Segoe UI" w:hAnsi="Segoe UI" w:cs="Segoe UI"/>
          <w:color w:val="1F2328"/>
          <w:sz w:val="30"/>
          <w:szCs w:val="30"/>
          <w:bdr w:val="none" w:sz="0" w:space="0" w:color="auto" w:frame="1"/>
          <w:shd w:val="clear" w:color="auto" w:fill="FFFFFF"/>
        </w:rPr>
      </w:pPr>
      <w:ins w:id="2031" w:author="Unknown">
        <w:r>
          <w:rPr>
            <w:rFonts w:ascii="Segoe UI" w:hAnsi="Segoe UI" w:cs="Segoe UI"/>
            <w:color w:val="1F2328"/>
            <w:sz w:val="30"/>
            <w:szCs w:val="30"/>
            <w:bdr w:val="none" w:sz="0" w:space="0" w:color="auto" w:frame="1"/>
            <w:shd w:val="clear" w:color="auto" w:fill="FFFFFF"/>
          </w:rPr>
          <w:t>18. Can you modify a VPC after creation?</w:t>
        </w:r>
      </w:ins>
    </w:p>
    <w:p w:rsidR="00442C8F" w:rsidRDefault="00442C8F" w:rsidP="00442C8F">
      <w:pPr>
        <w:pStyle w:val="rich-diff-level-zero"/>
        <w:spacing w:before="0" w:beforeAutospacing="0" w:after="240" w:afterAutospacing="0"/>
        <w:ind w:left="240"/>
        <w:rPr>
          <w:ins w:id="2032" w:author="Unknown"/>
          <w:rFonts w:ascii="Segoe UI" w:hAnsi="Segoe UI" w:cs="Segoe UI"/>
          <w:color w:val="1F2328"/>
          <w:bdr w:val="none" w:sz="0" w:space="0" w:color="auto" w:frame="1"/>
          <w:shd w:val="clear" w:color="auto" w:fill="FFFFFF"/>
        </w:rPr>
      </w:pPr>
      <w:ins w:id="2033" w:author="Unknown">
        <w:r>
          <w:rPr>
            <w:rFonts w:ascii="Segoe UI" w:hAnsi="Segoe UI" w:cs="Segoe UI"/>
            <w:color w:val="1F2328"/>
            <w:bdr w:val="none" w:sz="0" w:space="0" w:color="auto" w:frame="1"/>
            <w:shd w:val="clear" w:color="auto" w:fill="FFFFFF"/>
          </w:rPr>
          <w:t>While you can modify certain attributes of a VPC, such as its IP address range and subnets, some attributes are immutable, like the VPC's CIDR block.</w:t>
        </w:r>
      </w:ins>
    </w:p>
    <w:p w:rsidR="00442C8F" w:rsidRDefault="00442C8F" w:rsidP="00442C8F">
      <w:pPr>
        <w:pStyle w:val="Heading3"/>
        <w:spacing w:before="360" w:beforeAutospacing="0" w:after="240" w:afterAutospacing="0"/>
        <w:ind w:left="240"/>
        <w:rPr>
          <w:ins w:id="2034" w:author="Unknown"/>
          <w:rFonts w:ascii="Segoe UI" w:hAnsi="Segoe UI" w:cs="Segoe UI"/>
          <w:color w:val="1F2328"/>
          <w:sz w:val="30"/>
          <w:szCs w:val="30"/>
          <w:bdr w:val="none" w:sz="0" w:space="0" w:color="auto" w:frame="1"/>
          <w:shd w:val="clear" w:color="auto" w:fill="FFFFFF"/>
        </w:rPr>
      </w:pPr>
      <w:ins w:id="2035" w:author="Unknown">
        <w:r>
          <w:rPr>
            <w:rFonts w:ascii="Segoe UI" w:hAnsi="Segoe UI" w:cs="Segoe UI"/>
            <w:color w:val="1F2328"/>
            <w:sz w:val="30"/>
            <w:szCs w:val="30"/>
            <w:bdr w:val="none" w:sz="0" w:space="0" w:color="auto" w:frame="1"/>
            <w:shd w:val="clear" w:color="auto" w:fill="FFFFFF"/>
          </w:rPr>
          <w:t>19. What is a default route in Amazon VPC?</w:t>
        </w:r>
      </w:ins>
    </w:p>
    <w:p w:rsidR="00442C8F" w:rsidRDefault="00442C8F" w:rsidP="00442C8F">
      <w:pPr>
        <w:pStyle w:val="rich-diff-level-zero"/>
        <w:spacing w:before="0" w:beforeAutospacing="0" w:after="240" w:afterAutospacing="0"/>
        <w:ind w:left="240"/>
        <w:rPr>
          <w:ins w:id="2036" w:author="Unknown"/>
          <w:rFonts w:ascii="Segoe UI" w:hAnsi="Segoe UI" w:cs="Segoe UI"/>
          <w:color w:val="1F2328"/>
          <w:bdr w:val="none" w:sz="0" w:space="0" w:color="auto" w:frame="1"/>
          <w:shd w:val="clear" w:color="auto" w:fill="FFFFFF"/>
        </w:rPr>
      </w:pPr>
      <w:ins w:id="2037" w:author="Unknown">
        <w:r>
          <w:rPr>
            <w:rFonts w:ascii="Segoe UI" w:hAnsi="Segoe UI" w:cs="Segoe UI"/>
            <w:color w:val="1F2328"/>
            <w:bdr w:val="none" w:sz="0" w:space="0" w:color="auto" w:frame="1"/>
            <w:shd w:val="clear" w:color="auto" w:fill="FFFFFF"/>
          </w:rPr>
          <w:t>A default route in a route table directs traffic to the Internet Gateway (IGW), allowing instances in public subnets to communicate with the internet.</w:t>
        </w:r>
      </w:ins>
    </w:p>
    <w:p w:rsidR="00442C8F" w:rsidRDefault="00442C8F" w:rsidP="00442C8F">
      <w:pPr>
        <w:pStyle w:val="Heading3"/>
        <w:spacing w:before="360" w:beforeAutospacing="0" w:after="240" w:afterAutospacing="0"/>
        <w:ind w:left="240"/>
        <w:rPr>
          <w:ins w:id="2038" w:author="Unknown"/>
          <w:rFonts w:ascii="Segoe UI" w:hAnsi="Segoe UI" w:cs="Segoe UI"/>
          <w:color w:val="1F2328"/>
          <w:sz w:val="30"/>
          <w:szCs w:val="30"/>
          <w:bdr w:val="none" w:sz="0" w:space="0" w:color="auto" w:frame="1"/>
          <w:shd w:val="clear" w:color="auto" w:fill="FFFFFF"/>
        </w:rPr>
      </w:pPr>
      <w:ins w:id="2039" w:author="Unknown">
        <w:r>
          <w:rPr>
            <w:rFonts w:ascii="Segoe UI" w:hAnsi="Segoe UI" w:cs="Segoe UI"/>
            <w:color w:val="1F2328"/>
            <w:sz w:val="30"/>
            <w:szCs w:val="30"/>
            <w:bdr w:val="none" w:sz="0" w:space="0" w:color="auto" w:frame="1"/>
            <w:shd w:val="clear" w:color="auto" w:fill="FFFFFF"/>
          </w:rPr>
          <w:t>20. What is the purpose of the Amazon VPC Endpoint?</w:t>
        </w:r>
      </w:ins>
    </w:p>
    <w:p w:rsidR="00442C8F" w:rsidRDefault="00442C8F" w:rsidP="00442C8F">
      <w:pPr>
        <w:pStyle w:val="rich-diff-level-zero"/>
        <w:spacing w:before="0" w:beforeAutospacing="0" w:after="240" w:afterAutospacing="0"/>
        <w:ind w:left="240"/>
        <w:rPr>
          <w:ins w:id="2040" w:author="Unknown"/>
          <w:rFonts w:ascii="Segoe UI" w:hAnsi="Segoe UI" w:cs="Segoe UI"/>
          <w:color w:val="1F2328"/>
          <w:bdr w:val="none" w:sz="0" w:space="0" w:color="auto" w:frame="1"/>
          <w:shd w:val="clear" w:color="auto" w:fill="FFFFFF"/>
        </w:rPr>
      </w:pPr>
      <w:ins w:id="2041" w:author="Unknown">
        <w:r>
          <w:rPr>
            <w:rFonts w:ascii="Segoe UI" w:hAnsi="Segoe UI" w:cs="Segoe UI"/>
            <w:color w:val="1F2328"/>
            <w:bdr w:val="none" w:sz="0" w:space="0" w:color="auto" w:frame="1"/>
            <w:shd w:val="clear" w:color="auto" w:fill="FFFFFF"/>
          </w:rPr>
          <w:t xml:space="preserve">An Amazon VPC Endpoint enables you </w:t>
        </w:r>
        <w:proofErr w:type="gramStart"/>
        <w:r>
          <w:rPr>
            <w:rFonts w:ascii="Segoe UI" w:hAnsi="Segoe UI" w:cs="Segoe UI"/>
            <w:color w:val="1F2328"/>
            <w:bdr w:val="none" w:sz="0" w:space="0" w:color="auto" w:frame="1"/>
            <w:shd w:val="clear" w:color="auto" w:fill="FFFFFF"/>
          </w:rPr>
          <w:t>to privately connect</w:t>
        </w:r>
        <w:proofErr w:type="gramEnd"/>
        <w:r>
          <w:rPr>
            <w:rFonts w:ascii="Segoe UI" w:hAnsi="Segoe UI" w:cs="Segoe UI"/>
            <w:color w:val="1F2328"/>
            <w:bdr w:val="none" w:sz="0" w:space="0" w:color="auto" w:frame="1"/>
            <w:shd w:val="clear" w:color="auto" w:fill="FFFFFF"/>
          </w:rPr>
          <w:t xml:space="preserve"> your VPC to supported AWS services and VPC endpoint services without needing an internet gateway or VPN connection.</w:t>
        </w:r>
      </w:ins>
    </w:p>
    <w:p w:rsidR="00442C8F" w:rsidRDefault="00442C8F">
      <w:bookmarkStart w:id="2042" w:name="_GoBack"/>
      <w:bookmarkEnd w:id="2042"/>
    </w:p>
    <w:sectPr w:rsidR="00442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9578CC"/>
    <w:multiLevelType w:val="multilevel"/>
    <w:tmpl w:val="DB78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F47922"/>
    <w:multiLevelType w:val="multilevel"/>
    <w:tmpl w:val="E21CF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BE1"/>
    <w:rsid w:val="003E418D"/>
    <w:rsid w:val="00442C8F"/>
    <w:rsid w:val="00930BE1"/>
    <w:rsid w:val="00B55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5D9BB"/>
  <w15:chartTrackingRefBased/>
  <w15:docId w15:val="{A71D4018-537F-4D90-BA96-8A1D577E7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42C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30B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0BE1"/>
    <w:rPr>
      <w:rFonts w:ascii="Times New Roman" w:eastAsia="Times New Roman" w:hAnsi="Times New Roman" w:cs="Times New Roman"/>
      <w:b/>
      <w:bCs/>
      <w:sz w:val="27"/>
      <w:szCs w:val="27"/>
    </w:rPr>
  </w:style>
  <w:style w:type="character" w:styleId="Strong">
    <w:name w:val="Strong"/>
    <w:basedOn w:val="DefaultParagraphFont"/>
    <w:uiPriority w:val="22"/>
    <w:qFormat/>
    <w:rsid w:val="00930BE1"/>
    <w:rPr>
      <w:b/>
      <w:bCs/>
    </w:rPr>
  </w:style>
  <w:style w:type="paragraph" w:customStyle="1" w:styleId="rich-diff-level-zero">
    <w:name w:val="rich-diff-level-zero"/>
    <w:basedOn w:val="Normal"/>
    <w:rsid w:val="00930BE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E418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442C8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345353">
      <w:bodyDiv w:val="1"/>
      <w:marLeft w:val="0"/>
      <w:marRight w:val="0"/>
      <w:marTop w:val="0"/>
      <w:marBottom w:val="0"/>
      <w:divBdr>
        <w:top w:val="none" w:sz="0" w:space="0" w:color="auto"/>
        <w:left w:val="none" w:sz="0" w:space="0" w:color="auto"/>
        <w:bottom w:val="none" w:sz="0" w:space="0" w:color="auto"/>
        <w:right w:val="none" w:sz="0" w:space="0" w:color="auto"/>
      </w:divBdr>
    </w:div>
    <w:div w:id="212928701">
      <w:bodyDiv w:val="1"/>
      <w:marLeft w:val="0"/>
      <w:marRight w:val="0"/>
      <w:marTop w:val="0"/>
      <w:marBottom w:val="0"/>
      <w:divBdr>
        <w:top w:val="none" w:sz="0" w:space="0" w:color="auto"/>
        <w:left w:val="none" w:sz="0" w:space="0" w:color="auto"/>
        <w:bottom w:val="none" w:sz="0" w:space="0" w:color="auto"/>
        <w:right w:val="none" w:sz="0" w:space="0" w:color="auto"/>
      </w:divBdr>
    </w:div>
    <w:div w:id="244733227">
      <w:bodyDiv w:val="1"/>
      <w:marLeft w:val="0"/>
      <w:marRight w:val="0"/>
      <w:marTop w:val="0"/>
      <w:marBottom w:val="0"/>
      <w:divBdr>
        <w:top w:val="none" w:sz="0" w:space="0" w:color="auto"/>
        <w:left w:val="none" w:sz="0" w:space="0" w:color="auto"/>
        <w:bottom w:val="none" w:sz="0" w:space="0" w:color="auto"/>
        <w:right w:val="none" w:sz="0" w:space="0" w:color="auto"/>
      </w:divBdr>
    </w:div>
    <w:div w:id="613900364">
      <w:bodyDiv w:val="1"/>
      <w:marLeft w:val="0"/>
      <w:marRight w:val="0"/>
      <w:marTop w:val="0"/>
      <w:marBottom w:val="0"/>
      <w:divBdr>
        <w:top w:val="none" w:sz="0" w:space="0" w:color="auto"/>
        <w:left w:val="none" w:sz="0" w:space="0" w:color="auto"/>
        <w:bottom w:val="none" w:sz="0" w:space="0" w:color="auto"/>
        <w:right w:val="none" w:sz="0" w:space="0" w:color="auto"/>
      </w:divBdr>
    </w:div>
    <w:div w:id="706367738">
      <w:bodyDiv w:val="1"/>
      <w:marLeft w:val="0"/>
      <w:marRight w:val="0"/>
      <w:marTop w:val="0"/>
      <w:marBottom w:val="0"/>
      <w:divBdr>
        <w:top w:val="none" w:sz="0" w:space="0" w:color="auto"/>
        <w:left w:val="none" w:sz="0" w:space="0" w:color="auto"/>
        <w:bottom w:val="none" w:sz="0" w:space="0" w:color="auto"/>
        <w:right w:val="none" w:sz="0" w:space="0" w:color="auto"/>
      </w:divBdr>
    </w:div>
    <w:div w:id="742602032">
      <w:bodyDiv w:val="1"/>
      <w:marLeft w:val="0"/>
      <w:marRight w:val="0"/>
      <w:marTop w:val="0"/>
      <w:marBottom w:val="0"/>
      <w:divBdr>
        <w:top w:val="none" w:sz="0" w:space="0" w:color="auto"/>
        <w:left w:val="none" w:sz="0" w:space="0" w:color="auto"/>
        <w:bottom w:val="none" w:sz="0" w:space="0" w:color="auto"/>
        <w:right w:val="none" w:sz="0" w:space="0" w:color="auto"/>
      </w:divBdr>
    </w:div>
    <w:div w:id="764109875">
      <w:bodyDiv w:val="1"/>
      <w:marLeft w:val="0"/>
      <w:marRight w:val="0"/>
      <w:marTop w:val="0"/>
      <w:marBottom w:val="0"/>
      <w:divBdr>
        <w:top w:val="none" w:sz="0" w:space="0" w:color="auto"/>
        <w:left w:val="none" w:sz="0" w:space="0" w:color="auto"/>
        <w:bottom w:val="none" w:sz="0" w:space="0" w:color="auto"/>
        <w:right w:val="none" w:sz="0" w:space="0" w:color="auto"/>
      </w:divBdr>
    </w:div>
    <w:div w:id="813646441">
      <w:bodyDiv w:val="1"/>
      <w:marLeft w:val="0"/>
      <w:marRight w:val="0"/>
      <w:marTop w:val="0"/>
      <w:marBottom w:val="0"/>
      <w:divBdr>
        <w:top w:val="none" w:sz="0" w:space="0" w:color="auto"/>
        <w:left w:val="none" w:sz="0" w:space="0" w:color="auto"/>
        <w:bottom w:val="none" w:sz="0" w:space="0" w:color="auto"/>
        <w:right w:val="none" w:sz="0" w:space="0" w:color="auto"/>
      </w:divBdr>
    </w:div>
    <w:div w:id="816190311">
      <w:bodyDiv w:val="1"/>
      <w:marLeft w:val="0"/>
      <w:marRight w:val="0"/>
      <w:marTop w:val="0"/>
      <w:marBottom w:val="0"/>
      <w:divBdr>
        <w:top w:val="none" w:sz="0" w:space="0" w:color="auto"/>
        <w:left w:val="none" w:sz="0" w:space="0" w:color="auto"/>
        <w:bottom w:val="none" w:sz="0" w:space="0" w:color="auto"/>
        <w:right w:val="none" w:sz="0" w:space="0" w:color="auto"/>
      </w:divBdr>
    </w:div>
    <w:div w:id="896278324">
      <w:bodyDiv w:val="1"/>
      <w:marLeft w:val="0"/>
      <w:marRight w:val="0"/>
      <w:marTop w:val="0"/>
      <w:marBottom w:val="0"/>
      <w:divBdr>
        <w:top w:val="none" w:sz="0" w:space="0" w:color="auto"/>
        <w:left w:val="none" w:sz="0" w:space="0" w:color="auto"/>
        <w:bottom w:val="none" w:sz="0" w:space="0" w:color="auto"/>
        <w:right w:val="none" w:sz="0" w:space="0" w:color="auto"/>
      </w:divBdr>
    </w:div>
    <w:div w:id="976645382">
      <w:bodyDiv w:val="1"/>
      <w:marLeft w:val="0"/>
      <w:marRight w:val="0"/>
      <w:marTop w:val="0"/>
      <w:marBottom w:val="0"/>
      <w:divBdr>
        <w:top w:val="none" w:sz="0" w:space="0" w:color="auto"/>
        <w:left w:val="none" w:sz="0" w:space="0" w:color="auto"/>
        <w:bottom w:val="none" w:sz="0" w:space="0" w:color="auto"/>
        <w:right w:val="none" w:sz="0" w:space="0" w:color="auto"/>
      </w:divBdr>
    </w:div>
    <w:div w:id="1038313999">
      <w:bodyDiv w:val="1"/>
      <w:marLeft w:val="0"/>
      <w:marRight w:val="0"/>
      <w:marTop w:val="0"/>
      <w:marBottom w:val="0"/>
      <w:divBdr>
        <w:top w:val="none" w:sz="0" w:space="0" w:color="auto"/>
        <w:left w:val="none" w:sz="0" w:space="0" w:color="auto"/>
        <w:bottom w:val="none" w:sz="0" w:space="0" w:color="auto"/>
        <w:right w:val="none" w:sz="0" w:space="0" w:color="auto"/>
      </w:divBdr>
    </w:div>
    <w:div w:id="1123110002">
      <w:bodyDiv w:val="1"/>
      <w:marLeft w:val="0"/>
      <w:marRight w:val="0"/>
      <w:marTop w:val="0"/>
      <w:marBottom w:val="0"/>
      <w:divBdr>
        <w:top w:val="none" w:sz="0" w:space="0" w:color="auto"/>
        <w:left w:val="none" w:sz="0" w:space="0" w:color="auto"/>
        <w:bottom w:val="none" w:sz="0" w:space="0" w:color="auto"/>
        <w:right w:val="none" w:sz="0" w:space="0" w:color="auto"/>
      </w:divBdr>
    </w:div>
    <w:div w:id="1185284113">
      <w:bodyDiv w:val="1"/>
      <w:marLeft w:val="0"/>
      <w:marRight w:val="0"/>
      <w:marTop w:val="0"/>
      <w:marBottom w:val="0"/>
      <w:divBdr>
        <w:top w:val="none" w:sz="0" w:space="0" w:color="auto"/>
        <w:left w:val="none" w:sz="0" w:space="0" w:color="auto"/>
        <w:bottom w:val="none" w:sz="0" w:space="0" w:color="auto"/>
        <w:right w:val="none" w:sz="0" w:space="0" w:color="auto"/>
      </w:divBdr>
    </w:div>
    <w:div w:id="1235626450">
      <w:bodyDiv w:val="1"/>
      <w:marLeft w:val="0"/>
      <w:marRight w:val="0"/>
      <w:marTop w:val="0"/>
      <w:marBottom w:val="0"/>
      <w:divBdr>
        <w:top w:val="none" w:sz="0" w:space="0" w:color="auto"/>
        <w:left w:val="none" w:sz="0" w:space="0" w:color="auto"/>
        <w:bottom w:val="none" w:sz="0" w:space="0" w:color="auto"/>
        <w:right w:val="none" w:sz="0" w:space="0" w:color="auto"/>
      </w:divBdr>
    </w:div>
    <w:div w:id="1383479513">
      <w:bodyDiv w:val="1"/>
      <w:marLeft w:val="0"/>
      <w:marRight w:val="0"/>
      <w:marTop w:val="0"/>
      <w:marBottom w:val="0"/>
      <w:divBdr>
        <w:top w:val="none" w:sz="0" w:space="0" w:color="auto"/>
        <w:left w:val="none" w:sz="0" w:space="0" w:color="auto"/>
        <w:bottom w:val="none" w:sz="0" w:space="0" w:color="auto"/>
        <w:right w:val="none" w:sz="0" w:space="0" w:color="auto"/>
      </w:divBdr>
    </w:div>
    <w:div w:id="1442336705">
      <w:bodyDiv w:val="1"/>
      <w:marLeft w:val="0"/>
      <w:marRight w:val="0"/>
      <w:marTop w:val="0"/>
      <w:marBottom w:val="0"/>
      <w:divBdr>
        <w:top w:val="none" w:sz="0" w:space="0" w:color="auto"/>
        <w:left w:val="none" w:sz="0" w:space="0" w:color="auto"/>
        <w:bottom w:val="none" w:sz="0" w:space="0" w:color="auto"/>
        <w:right w:val="none" w:sz="0" w:space="0" w:color="auto"/>
      </w:divBdr>
    </w:div>
    <w:div w:id="1444494424">
      <w:bodyDiv w:val="1"/>
      <w:marLeft w:val="0"/>
      <w:marRight w:val="0"/>
      <w:marTop w:val="0"/>
      <w:marBottom w:val="0"/>
      <w:divBdr>
        <w:top w:val="none" w:sz="0" w:space="0" w:color="auto"/>
        <w:left w:val="none" w:sz="0" w:space="0" w:color="auto"/>
        <w:bottom w:val="none" w:sz="0" w:space="0" w:color="auto"/>
        <w:right w:val="none" w:sz="0" w:space="0" w:color="auto"/>
      </w:divBdr>
    </w:div>
    <w:div w:id="1455830316">
      <w:bodyDiv w:val="1"/>
      <w:marLeft w:val="0"/>
      <w:marRight w:val="0"/>
      <w:marTop w:val="0"/>
      <w:marBottom w:val="0"/>
      <w:divBdr>
        <w:top w:val="none" w:sz="0" w:space="0" w:color="auto"/>
        <w:left w:val="none" w:sz="0" w:space="0" w:color="auto"/>
        <w:bottom w:val="none" w:sz="0" w:space="0" w:color="auto"/>
        <w:right w:val="none" w:sz="0" w:space="0" w:color="auto"/>
      </w:divBdr>
    </w:div>
    <w:div w:id="1459492513">
      <w:bodyDiv w:val="1"/>
      <w:marLeft w:val="0"/>
      <w:marRight w:val="0"/>
      <w:marTop w:val="0"/>
      <w:marBottom w:val="0"/>
      <w:divBdr>
        <w:top w:val="none" w:sz="0" w:space="0" w:color="auto"/>
        <w:left w:val="none" w:sz="0" w:space="0" w:color="auto"/>
        <w:bottom w:val="none" w:sz="0" w:space="0" w:color="auto"/>
        <w:right w:val="none" w:sz="0" w:space="0" w:color="auto"/>
      </w:divBdr>
    </w:div>
    <w:div w:id="1635603873">
      <w:bodyDiv w:val="1"/>
      <w:marLeft w:val="0"/>
      <w:marRight w:val="0"/>
      <w:marTop w:val="0"/>
      <w:marBottom w:val="0"/>
      <w:divBdr>
        <w:top w:val="none" w:sz="0" w:space="0" w:color="auto"/>
        <w:left w:val="none" w:sz="0" w:space="0" w:color="auto"/>
        <w:bottom w:val="none" w:sz="0" w:space="0" w:color="auto"/>
        <w:right w:val="none" w:sz="0" w:space="0" w:color="auto"/>
      </w:divBdr>
    </w:div>
    <w:div w:id="1651669453">
      <w:bodyDiv w:val="1"/>
      <w:marLeft w:val="0"/>
      <w:marRight w:val="0"/>
      <w:marTop w:val="0"/>
      <w:marBottom w:val="0"/>
      <w:divBdr>
        <w:top w:val="none" w:sz="0" w:space="0" w:color="auto"/>
        <w:left w:val="none" w:sz="0" w:space="0" w:color="auto"/>
        <w:bottom w:val="none" w:sz="0" w:space="0" w:color="auto"/>
        <w:right w:val="none" w:sz="0" w:space="0" w:color="auto"/>
      </w:divBdr>
    </w:div>
    <w:div w:id="1665085275">
      <w:bodyDiv w:val="1"/>
      <w:marLeft w:val="0"/>
      <w:marRight w:val="0"/>
      <w:marTop w:val="0"/>
      <w:marBottom w:val="0"/>
      <w:divBdr>
        <w:top w:val="none" w:sz="0" w:space="0" w:color="auto"/>
        <w:left w:val="none" w:sz="0" w:space="0" w:color="auto"/>
        <w:bottom w:val="none" w:sz="0" w:space="0" w:color="auto"/>
        <w:right w:val="none" w:sz="0" w:space="0" w:color="auto"/>
      </w:divBdr>
    </w:div>
    <w:div w:id="1669945485">
      <w:bodyDiv w:val="1"/>
      <w:marLeft w:val="0"/>
      <w:marRight w:val="0"/>
      <w:marTop w:val="0"/>
      <w:marBottom w:val="0"/>
      <w:divBdr>
        <w:top w:val="none" w:sz="0" w:space="0" w:color="auto"/>
        <w:left w:val="none" w:sz="0" w:space="0" w:color="auto"/>
        <w:bottom w:val="none" w:sz="0" w:space="0" w:color="auto"/>
        <w:right w:val="none" w:sz="0" w:space="0" w:color="auto"/>
      </w:divBdr>
    </w:div>
    <w:div w:id="1821771054">
      <w:bodyDiv w:val="1"/>
      <w:marLeft w:val="0"/>
      <w:marRight w:val="0"/>
      <w:marTop w:val="0"/>
      <w:marBottom w:val="0"/>
      <w:divBdr>
        <w:top w:val="none" w:sz="0" w:space="0" w:color="auto"/>
        <w:left w:val="none" w:sz="0" w:space="0" w:color="auto"/>
        <w:bottom w:val="none" w:sz="0" w:space="0" w:color="auto"/>
        <w:right w:val="none" w:sz="0" w:space="0" w:color="auto"/>
      </w:divBdr>
    </w:div>
    <w:div w:id="1986813884">
      <w:bodyDiv w:val="1"/>
      <w:marLeft w:val="0"/>
      <w:marRight w:val="0"/>
      <w:marTop w:val="0"/>
      <w:marBottom w:val="0"/>
      <w:divBdr>
        <w:top w:val="none" w:sz="0" w:space="0" w:color="auto"/>
        <w:left w:val="none" w:sz="0" w:space="0" w:color="auto"/>
        <w:bottom w:val="none" w:sz="0" w:space="0" w:color="auto"/>
        <w:right w:val="none" w:sz="0" w:space="0" w:color="auto"/>
      </w:divBdr>
    </w:div>
    <w:div w:id="205202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79</Pages>
  <Words>17893</Words>
  <Characters>101993</Characters>
  <Application>Microsoft Office Word</Application>
  <DocSecurity>0</DocSecurity>
  <Lines>849</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Murthy</dc:creator>
  <cp:keywords/>
  <dc:description/>
  <cp:lastModifiedBy>Dinesh Murthy</cp:lastModifiedBy>
  <cp:revision>1</cp:revision>
  <dcterms:created xsi:type="dcterms:W3CDTF">2023-08-19T07:26:00Z</dcterms:created>
  <dcterms:modified xsi:type="dcterms:W3CDTF">2023-08-19T07:55:00Z</dcterms:modified>
</cp:coreProperties>
</file>